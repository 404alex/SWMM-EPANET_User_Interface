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5645086"/>
    <w:bookmarkStart w:id="1" w:name="_Toc415736120"/>
    <w:p w:rsidR="00570A13" w:rsidRDefault="00570A13" w:rsidP="00570A13">
      <w:pPr>
        <w:spacing w:line="240" w:lineRule="auto"/>
        <w:jc w:val="center"/>
        <w:rPr>
          <w:rFonts w:ascii="Helvetica" w:hAnsi="Helvetica"/>
          <w:sz w:val="26"/>
        </w:rPr>
      </w:pPr>
      <w:r w:rsidRPr="00A04129">
        <w:rPr>
          <w:rFonts w:ascii="Helvetica" w:hAnsi="Helvetica"/>
          <w:noProof/>
          <w:color w:val="FF0000"/>
          <w:sz w:val="26"/>
        </w:rPr>
        <mc:AlternateContent>
          <mc:Choice Requires="wps">
            <w:drawing>
              <wp:anchor distT="0" distB="0" distL="114300" distR="114300" simplePos="0" relativeHeight="251657728" behindDoc="0" locked="0" layoutInCell="1" allowOverlap="1" wp14:anchorId="311588F1" wp14:editId="223362B0">
                <wp:simplePos x="0" y="0"/>
                <wp:positionH relativeFrom="column">
                  <wp:posOffset>-52705</wp:posOffset>
                </wp:positionH>
                <wp:positionV relativeFrom="paragraph">
                  <wp:posOffset>70957</wp:posOffset>
                </wp:positionV>
                <wp:extent cx="5943600" cy="5342255"/>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42255"/>
                        </a:xfrm>
                        <a:prstGeom prst="rect">
                          <a:avLst/>
                        </a:prstGeom>
                        <a:noFill/>
                        <a:ln w="9525">
                          <a:noFill/>
                          <a:miter lim="800000"/>
                          <a:headEnd/>
                          <a:tailEnd/>
                        </a:ln>
                      </wps:spPr>
                      <wps:txbx>
                        <w:txbxContent>
                          <w:p w:rsidR="00CA1CD6" w:rsidRPr="00B72484" w:rsidRDefault="00CA1CD6" w:rsidP="00570A13">
                            <w:pPr>
                              <w:pStyle w:val="Title"/>
                              <w:rPr>
                                <w:b w:val="0"/>
                                <w:sz w:val="48"/>
                                <w:szCs w:val="48"/>
                              </w:rPr>
                            </w:pPr>
                            <w:r w:rsidRPr="00570A13">
                              <w:rPr>
                                <w:b w:val="0"/>
                                <w:sz w:val="48"/>
                                <w:szCs w:val="48"/>
                              </w:rPr>
                              <w:t xml:space="preserve">REENGINEERING SWMM/EPANET </w:t>
                            </w:r>
                            <w:r w:rsidRPr="00570A13">
                              <w:rPr>
                                <w:b w:val="0"/>
                                <w:sz w:val="48"/>
                                <w:szCs w:val="48"/>
                              </w:rPr>
                              <w:br/>
                              <w:t>USER INTERFACE APPLICATION</w:t>
                            </w:r>
                            <w:r>
                              <w:rPr>
                                <w:b w:val="0"/>
                                <w:sz w:val="48"/>
                                <w:szCs w:val="48"/>
                              </w:rPr>
                              <w:t xml:space="preserve"> SOFTWARE ARCHITECTURES:</w:t>
                            </w:r>
                            <w:r w:rsidRPr="00570A13">
                              <w:rPr>
                                <w:b w:val="0"/>
                                <w:sz w:val="48"/>
                                <w:szCs w:val="48"/>
                              </w:rPr>
                              <w:t xml:space="preserve"> </w:t>
                            </w:r>
                            <w:r w:rsidRPr="00570A13">
                              <w:rPr>
                                <w:b w:val="0"/>
                                <w:sz w:val="48"/>
                                <w:szCs w:val="48"/>
                              </w:rPr>
                              <w:br/>
                            </w:r>
                            <w:r>
                              <w:rPr>
                                <w:b w:val="0"/>
                                <w:sz w:val="48"/>
                                <w:szCs w:val="48"/>
                              </w:rPr>
                              <w:t>APPLICATION</w:t>
                            </w:r>
                            <w:r w:rsidR="0075478B">
                              <w:rPr>
                                <w:b w:val="0"/>
                                <w:sz w:val="48"/>
                                <w:szCs w:val="48"/>
                              </w:rPr>
                              <w:t xml:space="preserve"> FEATURES REQUIREMENTS DOCUMENT</w:t>
                            </w:r>
                            <w:r w:rsidRPr="00B72484">
                              <w:rPr>
                                <w:b w:val="0"/>
                                <w:sz w:val="48"/>
                                <w:szCs w:val="48"/>
                              </w:rPr>
                              <w:t xml:space="preserve"> </w:t>
                            </w:r>
                          </w:p>
                          <w:p w:rsidR="00CA1CD6" w:rsidRDefault="00CA1CD6" w:rsidP="007A00E8"/>
                          <w:p w:rsidR="00CA1CD6" w:rsidRDefault="00CA1CD6" w:rsidP="00570A13">
                            <w:pPr>
                              <w:spacing w:after="40" w:line="240" w:lineRule="auto"/>
                              <w:jc w:val="left"/>
                              <w:rPr>
                                <w:rFonts w:asciiTheme="majorHAnsi" w:hAnsiTheme="majorHAnsi" w:cstheme="majorHAnsi"/>
                                <w:b/>
                                <w:sz w:val="26"/>
                              </w:rPr>
                            </w:pPr>
                            <w:r>
                              <w:rPr>
                                <w:rFonts w:asciiTheme="majorHAnsi" w:hAnsiTheme="majorHAnsi" w:cstheme="majorHAnsi"/>
                                <w:b/>
                                <w:sz w:val="26"/>
                              </w:rPr>
                              <w:t>RSI-2577</w:t>
                            </w:r>
                          </w:p>
                          <w:p w:rsidR="00CA1CD6" w:rsidRPr="00D949B4" w:rsidRDefault="00CA1CD6" w:rsidP="007A00E8">
                            <w:pPr>
                              <w:spacing w:line="240" w:lineRule="auto"/>
                              <w:jc w:val="left"/>
                              <w:rPr>
                                <w:rFonts w:asciiTheme="majorHAnsi" w:hAnsiTheme="majorHAnsi"/>
                                <w:sz w:val="22"/>
                                <w:szCs w:val="22"/>
                              </w:rPr>
                            </w:pPr>
                            <w:r w:rsidRPr="00D949B4">
                              <w:rPr>
                                <w:rFonts w:asciiTheme="majorHAnsi" w:hAnsiTheme="majorHAnsi"/>
                                <w:sz w:val="22"/>
                                <w:szCs w:val="22"/>
                              </w:rPr>
                              <w:t>Revision 0</w:t>
                            </w: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after="40" w:line="240" w:lineRule="auto"/>
                              <w:jc w:val="left"/>
                              <w:rPr>
                                <w:rFonts w:asciiTheme="majorHAnsi" w:hAnsiTheme="majorHAnsi" w:cstheme="majorHAnsi"/>
                                <w:sz w:val="26"/>
                              </w:rPr>
                            </w:pPr>
                            <w:proofErr w:type="gramStart"/>
                            <w:r w:rsidRPr="00CD6332">
                              <w:rPr>
                                <w:rFonts w:asciiTheme="majorHAnsi" w:hAnsiTheme="majorHAnsi" w:cstheme="majorHAnsi"/>
                                <w:i/>
                                <w:sz w:val="26"/>
                              </w:rPr>
                              <w:t>prepared</w:t>
                            </w:r>
                            <w:proofErr w:type="gramEnd"/>
                            <w:r w:rsidRPr="00CD6332">
                              <w:rPr>
                                <w:rFonts w:asciiTheme="majorHAnsi" w:hAnsiTheme="majorHAnsi" w:cstheme="majorHAnsi"/>
                                <w:i/>
                                <w:sz w:val="26"/>
                              </w:rPr>
                              <w:t xml:space="preserve"> for</w:t>
                            </w:r>
                          </w:p>
                          <w:p w:rsidR="00CA1CD6" w:rsidRPr="00CD6332" w:rsidRDefault="00CA1CD6" w:rsidP="00570A13">
                            <w:pPr>
                              <w:spacing w:line="240" w:lineRule="auto"/>
                              <w:jc w:val="left"/>
                              <w:rPr>
                                <w:rFonts w:asciiTheme="majorHAnsi" w:hAnsiTheme="majorHAnsi" w:cstheme="majorHAnsi"/>
                                <w:sz w:val="26"/>
                              </w:rPr>
                            </w:pPr>
                          </w:p>
                          <w:p w:rsidR="00CA1CD6"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U.S. Environmental Protection Agency</w:t>
                            </w:r>
                          </w:p>
                          <w:p w:rsidR="00CA1CD6"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Office of Research and Development</w:t>
                            </w:r>
                          </w:p>
                          <w:p w:rsidR="00CA1CD6"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26 West Martin Luther King Drive</w:t>
                            </w:r>
                          </w:p>
                          <w:p w:rsidR="00CA1CD6" w:rsidRPr="00CD6332"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Cincinnati, Ohio  45268</w:t>
                            </w: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December</w:t>
                            </w:r>
                            <w:r w:rsidRPr="00CD6332">
                              <w:rPr>
                                <w:rFonts w:asciiTheme="majorHAnsi" w:hAnsiTheme="majorHAnsi" w:cstheme="majorHAnsi"/>
                                <w:sz w:val="26"/>
                              </w:rPr>
                              <w:t xml:space="preserve"> 2015</w:t>
                            </w:r>
                          </w:p>
                          <w:p w:rsidR="00CA1CD6" w:rsidRPr="00CD6332" w:rsidRDefault="00CA1CD6" w:rsidP="00570A13">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1588F1" id="_x0000_t202" coordsize="21600,21600" o:spt="202" path="m,l,21600r21600,l21600,xe">
                <v:stroke joinstyle="miter"/>
                <v:path gradientshapeok="t" o:connecttype="rect"/>
              </v:shapetype>
              <v:shape id="Text Box 2" o:spid="_x0000_s1026" type="#_x0000_t202" style="position:absolute;left:0;text-align:left;margin-left:-4.15pt;margin-top:5.6pt;width:468pt;height:42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" filled="f" stroked="f">
                <v:textbox>
                  <w:txbxContent>
                    <w:p w:rsidR="00CA1CD6" w:rsidRPr="00B72484" w:rsidRDefault="00CA1CD6" w:rsidP="00570A13">
                      <w:pPr>
                        <w:pStyle w:val="Title"/>
                        <w:rPr>
                          <w:b w:val="0"/>
                          <w:sz w:val="48"/>
                          <w:szCs w:val="48"/>
                        </w:rPr>
                      </w:pPr>
                      <w:r w:rsidRPr="00570A13">
                        <w:rPr>
                          <w:b w:val="0"/>
                          <w:sz w:val="48"/>
                          <w:szCs w:val="48"/>
                        </w:rPr>
                        <w:t xml:space="preserve">REENGINEERING SWMM/EPANET </w:t>
                      </w:r>
                      <w:r w:rsidRPr="00570A13">
                        <w:rPr>
                          <w:b w:val="0"/>
                          <w:sz w:val="48"/>
                          <w:szCs w:val="48"/>
                        </w:rPr>
                        <w:br/>
                        <w:t>USER INTERFACE APPLICATION</w:t>
                      </w:r>
                      <w:r>
                        <w:rPr>
                          <w:b w:val="0"/>
                          <w:sz w:val="48"/>
                          <w:szCs w:val="48"/>
                        </w:rPr>
                        <w:t xml:space="preserve"> SOFTWARE ARCHITECTURES:</w:t>
                      </w:r>
                      <w:r w:rsidRPr="00570A13">
                        <w:rPr>
                          <w:b w:val="0"/>
                          <w:sz w:val="48"/>
                          <w:szCs w:val="48"/>
                        </w:rPr>
                        <w:t xml:space="preserve"> </w:t>
                      </w:r>
                      <w:r w:rsidRPr="00570A13">
                        <w:rPr>
                          <w:b w:val="0"/>
                          <w:sz w:val="48"/>
                          <w:szCs w:val="48"/>
                        </w:rPr>
                        <w:br/>
                      </w:r>
                      <w:r>
                        <w:rPr>
                          <w:b w:val="0"/>
                          <w:sz w:val="48"/>
                          <w:szCs w:val="48"/>
                        </w:rPr>
                        <w:t>APPLICATION</w:t>
                      </w:r>
                      <w:r w:rsidR="0075478B">
                        <w:rPr>
                          <w:b w:val="0"/>
                          <w:sz w:val="48"/>
                          <w:szCs w:val="48"/>
                        </w:rPr>
                        <w:t xml:space="preserve"> FEATURES REQUIREMENTS DOCUMENT</w:t>
                      </w:r>
                      <w:r w:rsidRPr="00B72484">
                        <w:rPr>
                          <w:b w:val="0"/>
                          <w:sz w:val="48"/>
                          <w:szCs w:val="48"/>
                        </w:rPr>
                        <w:t xml:space="preserve"> </w:t>
                      </w:r>
                    </w:p>
                    <w:p w:rsidR="00CA1CD6" w:rsidRDefault="00CA1CD6" w:rsidP="007A00E8"/>
                    <w:p w:rsidR="00CA1CD6" w:rsidRDefault="00CA1CD6" w:rsidP="00570A13">
                      <w:pPr>
                        <w:spacing w:after="40" w:line="240" w:lineRule="auto"/>
                        <w:jc w:val="left"/>
                        <w:rPr>
                          <w:rFonts w:asciiTheme="majorHAnsi" w:hAnsiTheme="majorHAnsi" w:cstheme="majorHAnsi"/>
                          <w:b/>
                          <w:sz w:val="26"/>
                        </w:rPr>
                      </w:pPr>
                      <w:r>
                        <w:rPr>
                          <w:rFonts w:asciiTheme="majorHAnsi" w:hAnsiTheme="majorHAnsi" w:cstheme="majorHAnsi"/>
                          <w:b/>
                          <w:sz w:val="26"/>
                        </w:rPr>
                        <w:t>RSI-2577</w:t>
                      </w:r>
                    </w:p>
                    <w:p w:rsidR="00CA1CD6" w:rsidRPr="00D949B4" w:rsidRDefault="00CA1CD6" w:rsidP="007A00E8">
                      <w:pPr>
                        <w:spacing w:line="240" w:lineRule="auto"/>
                        <w:jc w:val="left"/>
                        <w:rPr>
                          <w:rFonts w:asciiTheme="majorHAnsi" w:hAnsiTheme="majorHAnsi"/>
                          <w:sz w:val="22"/>
                          <w:szCs w:val="22"/>
                        </w:rPr>
                      </w:pPr>
                      <w:r w:rsidRPr="00D949B4">
                        <w:rPr>
                          <w:rFonts w:asciiTheme="majorHAnsi" w:hAnsiTheme="majorHAnsi"/>
                          <w:sz w:val="22"/>
                          <w:szCs w:val="22"/>
                        </w:rPr>
                        <w:t>Revision 0</w:t>
                      </w: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after="40" w:line="240" w:lineRule="auto"/>
                        <w:jc w:val="left"/>
                        <w:rPr>
                          <w:rFonts w:asciiTheme="majorHAnsi" w:hAnsiTheme="majorHAnsi" w:cstheme="majorHAnsi"/>
                          <w:sz w:val="26"/>
                        </w:rPr>
                      </w:pPr>
                      <w:proofErr w:type="gramStart"/>
                      <w:r w:rsidRPr="00CD6332">
                        <w:rPr>
                          <w:rFonts w:asciiTheme="majorHAnsi" w:hAnsiTheme="majorHAnsi" w:cstheme="majorHAnsi"/>
                          <w:i/>
                          <w:sz w:val="26"/>
                        </w:rPr>
                        <w:t>prepared</w:t>
                      </w:r>
                      <w:proofErr w:type="gramEnd"/>
                      <w:r w:rsidRPr="00CD6332">
                        <w:rPr>
                          <w:rFonts w:asciiTheme="majorHAnsi" w:hAnsiTheme="majorHAnsi" w:cstheme="majorHAnsi"/>
                          <w:i/>
                          <w:sz w:val="26"/>
                        </w:rPr>
                        <w:t xml:space="preserve"> for</w:t>
                      </w:r>
                    </w:p>
                    <w:p w:rsidR="00CA1CD6" w:rsidRPr="00CD6332" w:rsidRDefault="00CA1CD6" w:rsidP="00570A13">
                      <w:pPr>
                        <w:spacing w:line="240" w:lineRule="auto"/>
                        <w:jc w:val="left"/>
                        <w:rPr>
                          <w:rFonts w:asciiTheme="majorHAnsi" w:hAnsiTheme="majorHAnsi" w:cstheme="majorHAnsi"/>
                          <w:sz w:val="26"/>
                        </w:rPr>
                      </w:pPr>
                    </w:p>
                    <w:p w:rsidR="00CA1CD6"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U.S. Environmental Protection Agency</w:t>
                      </w:r>
                    </w:p>
                    <w:p w:rsidR="00CA1CD6"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Office of Research and Development</w:t>
                      </w:r>
                    </w:p>
                    <w:p w:rsidR="00CA1CD6"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26 West Martin Luther King Drive</w:t>
                      </w:r>
                    </w:p>
                    <w:p w:rsidR="00CA1CD6" w:rsidRPr="00CD6332"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Cincinnati, Ohio  45268</w:t>
                      </w: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line="240" w:lineRule="auto"/>
                        <w:jc w:val="left"/>
                        <w:rPr>
                          <w:rFonts w:asciiTheme="majorHAnsi" w:hAnsiTheme="majorHAnsi" w:cstheme="majorHAnsi"/>
                          <w:sz w:val="26"/>
                        </w:rPr>
                      </w:pPr>
                    </w:p>
                    <w:p w:rsidR="00CA1CD6" w:rsidRPr="00CD6332" w:rsidRDefault="00CA1CD6" w:rsidP="00570A13">
                      <w:pPr>
                        <w:spacing w:after="40" w:line="240" w:lineRule="auto"/>
                        <w:jc w:val="left"/>
                        <w:rPr>
                          <w:rFonts w:asciiTheme="majorHAnsi" w:hAnsiTheme="majorHAnsi" w:cstheme="majorHAnsi"/>
                          <w:sz w:val="26"/>
                        </w:rPr>
                      </w:pPr>
                      <w:r>
                        <w:rPr>
                          <w:rFonts w:asciiTheme="majorHAnsi" w:hAnsiTheme="majorHAnsi" w:cstheme="majorHAnsi"/>
                          <w:sz w:val="26"/>
                        </w:rPr>
                        <w:t>December</w:t>
                      </w:r>
                      <w:r w:rsidRPr="00CD6332">
                        <w:rPr>
                          <w:rFonts w:asciiTheme="majorHAnsi" w:hAnsiTheme="majorHAnsi" w:cstheme="majorHAnsi"/>
                          <w:sz w:val="26"/>
                        </w:rPr>
                        <w:t xml:space="preserve"> 2015</w:t>
                      </w:r>
                    </w:p>
                    <w:p w:rsidR="00CA1CD6" w:rsidRPr="00CD6332" w:rsidRDefault="00CA1CD6" w:rsidP="00570A13">
                      <w:pPr>
                        <w:rPr>
                          <w:rFonts w:asciiTheme="majorHAnsi" w:hAnsiTheme="majorHAnsi" w:cstheme="majorHAnsi"/>
                        </w:rPr>
                      </w:pPr>
                    </w:p>
                  </w:txbxContent>
                </v:textbox>
              </v:shape>
            </w:pict>
          </mc:Fallback>
        </mc:AlternateContent>
      </w:r>
    </w:p>
    <w:p w:rsidR="00570A13" w:rsidRDefault="00570A13" w:rsidP="00570A13">
      <w:pPr>
        <w:spacing w:line="240" w:lineRule="auto"/>
        <w:jc w:val="center"/>
        <w:rPr>
          <w:rFonts w:ascii="Helvetica" w:hAnsi="Helvetica"/>
          <w:sz w:val="26"/>
        </w:rPr>
      </w:pPr>
    </w:p>
    <w:p w:rsidR="00570A13" w:rsidRPr="00CC19C4" w:rsidRDefault="007A00E8" w:rsidP="00570A13">
      <w:pPr>
        <w:rPr>
          <w:rFonts w:ascii="Helvetica" w:hAnsi="Helvetica"/>
          <w:sz w:val="26"/>
          <w:u w:val="single"/>
        </w:rPr>
        <w:sectPr w:rsidR="00570A13" w:rsidRPr="00CC19C4" w:rsidSect="00586CC3">
          <w:headerReference w:type="default" r:id="rId8"/>
          <w:footerReference w:type="even" r:id="rId9"/>
          <w:pgSz w:w="12240" w:h="15840"/>
          <w:pgMar w:top="1440" w:right="1440" w:bottom="1440" w:left="1440" w:header="720" w:footer="864" w:gutter="0"/>
          <w:pgNumType w:fmt="lowerRoman" w:start="1"/>
          <w:cols w:space="720"/>
          <w:docGrid w:linePitch="286"/>
        </w:sectPr>
      </w:pPr>
      <w:r w:rsidRPr="009C22B0">
        <w:rPr>
          <w:rFonts w:ascii="Helvetica" w:hAnsi="Helvetica"/>
          <w:noProof/>
          <w:sz w:val="26"/>
          <w:u w:val="single"/>
        </w:rPr>
        <mc:AlternateContent>
          <mc:Choice Requires="wps">
            <w:drawing>
              <wp:anchor distT="0" distB="0" distL="114300" distR="114300" simplePos="0" relativeHeight="251658752" behindDoc="0" locked="0" layoutInCell="1" allowOverlap="1" wp14:anchorId="285DCB50" wp14:editId="314D7994">
                <wp:simplePos x="0" y="0"/>
                <wp:positionH relativeFrom="column">
                  <wp:posOffset>-1829743</wp:posOffset>
                </wp:positionH>
                <wp:positionV relativeFrom="paragraph">
                  <wp:posOffset>5170107</wp:posOffset>
                </wp:positionV>
                <wp:extent cx="3451860" cy="3451860"/>
                <wp:effectExtent l="0" t="0" r="0" b="0"/>
                <wp:wrapNone/>
                <wp:docPr id="506" name="Oval 506"/>
                <wp:cNvGraphicFramePr/>
                <a:graphic xmlns:a="http://schemas.openxmlformats.org/drawingml/2006/main">
                  <a:graphicData uri="http://schemas.microsoft.com/office/word/2010/wordprocessingShape">
                    <wps:wsp>
                      <wps:cNvSpPr/>
                      <wps:spPr>
                        <a:xfrm>
                          <a:off x="0" y="0"/>
                          <a:ext cx="3451860" cy="3451860"/>
                        </a:xfrm>
                        <a:prstGeom prst="ellipse">
                          <a:avLst/>
                        </a:prstGeom>
                        <a:solidFill>
                          <a:schemeClr val="accent1">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26E23C" id="Oval 506" o:spid="_x0000_s1026" style="position:absolute;margin-left:-144.05pt;margin-top:407.1pt;width:271.8pt;height:27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" fillcolor="#2c6fb7 [3204]" stroked="f" strokeweight="2pt">
                <v:fill opacity="49087f"/>
              </v:oval>
            </w:pict>
          </mc:Fallback>
        </mc:AlternateContent>
      </w:r>
      <w:r w:rsidR="00570A13">
        <w:rPr>
          <w:noProof/>
        </w:rPr>
        <w:drawing>
          <wp:anchor distT="0" distB="0" distL="114300" distR="114300" simplePos="0" relativeHeight="251656704" behindDoc="0" locked="0" layoutInCell="1" allowOverlap="1" wp14:anchorId="043E017B" wp14:editId="59CB6F93">
            <wp:simplePos x="0" y="0"/>
            <wp:positionH relativeFrom="column">
              <wp:posOffset>3590925</wp:posOffset>
            </wp:positionH>
            <wp:positionV relativeFrom="paragraph">
              <wp:posOffset>7253605</wp:posOffset>
            </wp:positionV>
            <wp:extent cx="3009900" cy="997925"/>
            <wp:effectExtent l="0" t="0" r="0" b="0"/>
            <wp:wrapNone/>
            <wp:docPr id="1" name="Picture 1" descr="C:\Users\Laura.Fairhead\AppData\Local\Microsoft\Windows\Temporary Internet Files\Content.Word\atclogo.final.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Fairhead\AppData\Local\Microsoft\Windows\Temporary Internet Files\Content.Word\atclogo.final.sma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9979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0A13" w:rsidRPr="00BC6D9B">
        <w:rPr>
          <w:rFonts w:ascii="Helvetica" w:hAnsi="Helvetica"/>
          <w:noProof/>
          <w:color w:val="A2BB59" w:themeColor="accent2"/>
          <w:sz w:val="26"/>
          <w:u w:val="single"/>
        </w:rPr>
        <mc:AlternateContent>
          <mc:Choice Requires="wps">
            <w:drawing>
              <wp:anchor distT="0" distB="0" distL="114300" distR="114300" simplePos="0" relativeHeight="251659776" behindDoc="0" locked="0" layoutInCell="1" allowOverlap="1" wp14:anchorId="6C843477" wp14:editId="26DD9FCF">
                <wp:simplePos x="0" y="0"/>
                <wp:positionH relativeFrom="column">
                  <wp:posOffset>-204470</wp:posOffset>
                </wp:positionH>
                <wp:positionV relativeFrom="paragraph">
                  <wp:posOffset>6329045</wp:posOffset>
                </wp:positionV>
                <wp:extent cx="3561715" cy="3561715"/>
                <wp:effectExtent l="0" t="0" r="635" b="635"/>
                <wp:wrapNone/>
                <wp:docPr id="508" name="Oval 508"/>
                <wp:cNvGraphicFramePr/>
                <a:graphic xmlns:a="http://schemas.openxmlformats.org/drawingml/2006/main">
                  <a:graphicData uri="http://schemas.microsoft.com/office/word/2010/wordprocessingShape">
                    <wps:wsp>
                      <wps:cNvSpPr/>
                      <wps:spPr>
                        <a:xfrm>
                          <a:off x="0" y="0"/>
                          <a:ext cx="3561715" cy="3561715"/>
                        </a:xfrm>
                        <a:prstGeom prst="ellipse">
                          <a:avLst/>
                        </a:prstGeom>
                        <a:solidFill>
                          <a:srgbClr val="A1B951">
                            <a:alpha val="4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354A7" id="Oval 508" o:spid="_x0000_s1026" style="position:absolute;margin-left:-16.1pt;margin-top:498.35pt;width:280.45pt;height:28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" fillcolor="#a1b951" stroked="f" strokeweight="2pt">
                <v:fill opacity="32639f"/>
              </v:oval>
            </w:pict>
          </mc:Fallback>
        </mc:AlternateContent>
      </w:r>
      <w:bookmarkStart w:id="2" w:name="_Toc414971336"/>
    </w:p>
    <w:bookmarkEnd w:id="2"/>
    <w:p w:rsidR="00EA62FD" w:rsidRDefault="00EA62FD" w:rsidP="007A00E8">
      <w:pPr>
        <w:pStyle w:val="Title"/>
        <w:spacing w:line="240" w:lineRule="auto"/>
        <w:rPr>
          <w:b w:val="0"/>
          <w:sz w:val="48"/>
          <w:szCs w:val="48"/>
        </w:rPr>
      </w:pPr>
    </w:p>
    <w:p w:rsidR="007A00E8" w:rsidRPr="00EA62FD" w:rsidRDefault="007A00E8" w:rsidP="007A00E8">
      <w:pPr>
        <w:pStyle w:val="Title"/>
        <w:spacing w:line="240" w:lineRule="auto"/>
        <w:rPr>
          <w:b w:val="0"/>
          <w:sz w:val="48"/>
          <w:szCs w:val="48"/>
        </w:rPr>
      </w:pPr>
      <w:r w:rsidRPr="00EA62FD">
        <w:rPr>
          <w:b w:val="0"/>
          <w:sz w:val="48"/>
          <w:szCs w:val="48"/>
        </w:rPr>
        <w:t xml:space="preserve">REENGINEERING SWMM/EPANET </w:t>
      </w:r>
      <w:r w:rsidRPr="00EA62FD">
        <w:rPr>
          <w:b w:val="0"/>
          <w:sz w:val="48"/>
          <w:szCs w:val="48"/>
        </w:rPr>
        <w:br/>
        <w:t xml:space="preserve">USER INTERFACE APPLICATION SOFTWARE ARCHITECTURES: </w:t>
      </w:r>
      <w:r w:rsidRPr="00EA62FD">
        <w:rPr>
          <w:b w:val="0"/>
          <w:sz w:val="48"/>
          <w:szCs w:val="48"/>
        </w:rPr>
        <w:br/>
        <w:t>APPLICATION</w:t>
      </w:r>
      <w:r w:rsidR="0075478B">
        <w:rPr>
          <w:b w:val="0"/>
          <w:sz w:val="48"/>
          <w:szCs w:val="48"/>
        </w:rPr>
        <w:t xml:space="preserve"> FEATURES REQUIREMENTS DOCUMENT</w:t>
      </w:r>
      <w:r w:rsidRPr="00EA62FD">
        <w:rPr>
          <w:b w:val="0"/>
          <w:sz w:val="48"/>
          <w:szCs w:val="48"/>
        </w:rPr>
        <w:t xml:space="preserve"> </w:t>
      </w:r>
    </w:p>
    <w:p w:rsidR="00814E78" w:rsidRPr="00EA62FD" w:rsidRDefault="00814E78" w:rsidP="00D949B4">
      <w:pPr>
        <w:spacing w:line="240" w:lineRule="auto"/>
        <w:jc w:val="left"/>
        <w:rPr>
          <w:rFonts w:asciiTheme="majorHAnsi" w:hAnsiTheme="majorHAnsi"/>
          <w:sz w:val="26"/>
          <w:szCs w:val="26"/>
        </w:rPr>
      </w:pPr>
    </w:p>
    <w:p w:rsidR="00D949B4" w:rsidRPr="00EA62FD" w:rsidRDefault="00D949B4" w:rsidP="00CB3716">
      <w:pPr>
        <w:spacing w:line="240" w:lineRule="auto"/>
        <w:rPr>
          <w:rFonts w:asciiTheme="majorHAnsi" w:hAnsiTheme="majorHAnsi"/>
          <w:sz w:val="26"/>
          <w:szCs w:val="26"/>
        </w:rPr>
      </w:pPr>
      <w:r w:rsidRPr="00EA62FD">
        <w:rPr>
          <w:rFonts w:asciiTheme="majorHAnsi" w:hAnsiTheme="majorHAnsi"/>
          <w:sz w:val="26"/>
          <w:szCs w:val="26"/>
        </w:rPr>
        <w:t>EPA Contract #GS-10F-0041X</w:t>
      </w:r>
    </w:p>
    <w:p w:rsidR="00814E78" w:rsidRPr="00EA62FD" w:rsidRDefault="00814E78" w:rsidP="00D949B4">
      <w:pPr>
        <w:spacing w:line="240" w:lineRule="auto"/>
        <w:jc w:val="left"/>
        <w:rPr>
          <w:rFonts w:asciiTheme="majorHAnsi" w:hAnsiTheme="majorHAnsi"/>
          <w:sz w:val="26"/>
          <w:szCs w:val="26"/>
        </w:rPr>
      </w:pPr>
    </w:p>
    <w:p w:rsidR="00EA62FD" w:rsidRPr="00EA62FD" w:rsidRDefault="00EA62FD" w:rsidP="00D949B4">
      <w:pPr>
        <w:spacing w:line="240" w:lineRule="auto"/>
        <w:jc w:val="left"/>
        <w:rPr>
          <w:rFonts w:asciiTheme="majorHAnsi" w:hAnsiTheme="majorHAnsi"/>
          <w:sz w:val="26"/>
          <w:szCs w:val="26"/>
        </w:rPr>
      </w:pPr>
    </w:p>
    <w:p w:rsidR="00EA62FD" w:rsidRPr="00EA62FD" w:rsidRDefault="00EA62FD" w:rsidP="00D949B4">
      <w:pPr>
        <w:spacing w:line="240" w:lineRule="auto"/>
        <w:jc w:val="left"/>
        <w:rPr>
          <w:rFonts w:asciiTheme="majorHAnsi" w:hAnsiTheme="majorHAnsi"/>
          <w:sz w:val="26"/>
          <w:szCs w:val="26"/>
        </w:rPr>
      </w:pPr>
    </w:p>
    <w:p w:rsidR="00D949B4" w:rsidRPr="00EA62FD" w:rsidRDefault="00D949B4" w:rsidP="00D949B4">
      <w:pPr>
        <w:spacing w:line="240" w:lineRule="auto"/>
        <w:jc w:val="left"/>
        <w:rPr>
          <w:rFonts w:asciiTheme="majorHAnsi" w:hAnsiTheme="majorHAnsi" w:cs="Tahoma"/>
          <w:b/>
          <w:sz w:val="26"/>
          <w:szCs w:val="26"/>
        </w:rPr>
      </w:pPr>
      <w:r w:rsidRPr="00EA62FD">
        <w:rPr>
          <w:rFonts w:asciiTheme="majorHAnsi" w:hAnsiTheme="majorHAnsi" w:cs="Tahoma"/>
          <w:b/>
          <w:sz w:val="26"/>
          <w:szCs w:val="26"/>
        </w:rPr>
        <w:t>RSI-</w:t>
      </w:r>
      <w:r w:rsidR="007A00E8" w:rsidRPr="00EA62FD">
        <w:rPr>
          <w:rFonts w:asciiTheme="majorHAnsi" w:hAnsiTheme="majorHAnsi" w:cs="Tahoma"/>
          <w:b/>
          <w:sz w:val="26"/>
          <w:szCs w:val="26"/>
        </w:rPr>
        <w:t>2577</w:t>
      </w:r>
    </w:p>
    <w:p w:rsidR="00814E78" w:rsidRPr="00EA62FD" w:rsidRDefault="00D949B4" w:rsidP="00814E78">
      <w:pPr>
        <w:spacing w:line="240" w:lineRule="auto"/>
        <w:jc w:val="left"/>
        <w:rPr>
          <w:rFonts w:asciiTheme="majorHAnsi" w:hAnsiTheme="majorHAnsi"/>
          <w:sz w:val="26"/>
          <w:szCs w:val="26"/>
        </w:rPr>
      </w:pPr>
      <w:r w:rsidRPr="00EA62FD">
        <w:rPr>
          <w:rFonts w:asciiTheme="majorHAnsi" w:hAnsiTheme="majorHAnsi"/>
          <w:sz w:val="26"/>
          <w:szCs w:val="26"/>
        </w:rPr>
        <w:t>Revision 0</w:t>
      </w:r>
    </w:p>
    <w:p w:rsidR="00814E78" w:rsidRPr="00EA62FD" w:rsidRDefault="00814E78" w:rsidP="00814E78">
      <w:pPr>
        <w:spacing w:line="240" w:lineRule="auto"/>
        <w:jc w:val="left"/>
        <w:rPr>
          <w:rFonts w:asciiTheme="majorHAnsi" w:hAnsiTheme="majorHAnsi"/>
          <w:sz w:val="26"/>
          <w:szCs w:val="26"/>
        </w:rPr>
      </w:pPr>
    </w:p>
    <w:p w:rsidR="00EA62FD" w:rsidRPr="00EA62FD" w:rsidRDefault="00EA62FD" w:rsidP="00814E78">
      <w:pPr>
        <w:spacing w:line="240" w:lineRule="auto"/>
        <w:jc w:val="left"/>
        <w:rPr>
          <w:rFonts w:asciiTheme="majorHAnsi" w:hAnsiTheme="majorHAnsi"/>
          <w:sz w:val="26"/>
          <w:szCs w:val="26"/>
        </w:rPr>
      </w:pPr>
    </w:p>
    <w:p w:rsidR="00EA62FD" w:rsidRPr="00EA62FD" w:rsidRDefault="00EA62FD" w:rsidP="00814E78">
      <w:pPr>
        <w:spacing w:line="240" w:lineRule="auto"/>
        <w:jc w:val="left"/>
        <w:rPr>
          <w:rFonts w:asciiTheme="majorHAnsi" w:hAnsiTheme="majorHAnsi"/>
          <w:sz w:val="26"/>
          <w:szCs w:val="26"/>
        </w:rPr>
      </w:pPr>
    </w:p>
    <w:p w:rsidR="00814E78" w:rsidRPr="00EA62FD" w:rsidRDefault="00814E78" w:rsidP="00D949B4">
      <w:pPr>
        <w:spacing w:after="200" w:line="240" w:lineRule="auto"/>
        <w:jc w:val="left"/>
        <w:rPr>
          <w:rFonts w:asciiTheme="majorHAnsi" w:hAnsiTheme="majorHAnsi"/>
          <w:sz w:val="26"/>
          <w:szCs w:val="26"/>
        </w:rPr>
      </w:pPr>
      <w:proofErr w:type="gramStart"/>
      <w:r w:rsidRPr="00EA62FD">
        <w:rPr>
          <w:rFonts w:asciiTheme="majorHAnsi" w:hAnsiTheme="majorHAnsi"/>
          <w:i/>
          <w:sz w:val="26"/>
          <w:szCs w:val="26"/>
        </w:rPr>
        <w:t>by</w:t>
      </w:r>
      <w:proofErr w:type="gramEnd"/>
    </w:p>
    <w:p w:rsidR="00814E78" w:rsidRPr="00EA62FD" w:rsidRDefault="002A3718" w:rsidP="00F14E75">
      <w:pPr>
        <w:spacing w:after="40" w:line="240" w:lineRule="auto"/>
        <w:jc w:val="left"/>
        <w:rPr>
          <w:rFonts w:asciiTheme="majorHAnsi" w:hAnsiTheme="majorHAnsi"/>
          <w:sz w:val="26"/>
          <w:szCs w:val="26"/>
        </w:rPr>
      </w:pPr>
      <w:r w:rsidRPr="00EA62FD">
        <w:rPr>
          <w:rFonts w:asciiTheme="majorHAnsi" w:hAnsiTheme="majorHAnsi"/>
          <w:sz w:val="26"/>
          <w:szCs w:val="26"/>
        </w:rPr>
        <w:t>AQUA TERRA C</w:t>
      </w:r>
      <w:r w:rsidR="00CB0AF0" w:rsidRPr="00EA62FD">
        <w:rPr>
          <w:rFonts w:asciiTheme="majorHAnsi" w:hAnsiTheme="majorHAnsi"/>
          <w:sz w:val="26"/>
          <w:szCs w:val="26"/>
        </w:rPr>
        <w:t>onsultants</w:t>
      </w:r>
    </w:p>
    <w:p w:rsidR="00814E78" w:rsidRPr="00EA62FD" w:rsidRDefault="002A3718" w:rsidP="00F14E75">
      <w:pPr>
        <w:spacing w:after="40" w:line="240" w:lineRule="auto"/>
        <w:jc w:val="left"/>
        <w:rPr>
          <w:rFonts w:asciiTheme="majorHAnsi" w:hAnsiTheme="majorHAnsi"/>
          <w:sz w:val="26"/>
          <w:szCs w:val="26"/>
        </w:rPr>
      </w:pPr>
      <w:r w:rsidRPr="00EA62FD">
        <w:rPr>
          <w:rFonts w:asciiTheme="majorHAnsi" w:hAnsiTheme="majorHAnsi"/>
          <w:sz w:val="26"/>
          <w:szCs w:val="26"/>
        </w:rPr>
        <w:t>2685 Marine Way, 1314</w:t>
      </w:r>
    </w:p>
    <w:p w:rsidR="00814E78" w:rsidRPr="00EA62FD" w:rsidRDefault="002A3718" w:rsidP="00F14E75">
      <w:pPr>
        <w:spacing w:after="40" w:line="240" w:lineRule="auto"/>
        <w:jc w:val="left"/>
        <w:rPr>
          <w:rFonts w:asciiTheme="majorHAnsi" w:hAnsiTheme="majorHAnsi"/>
          <w:sz w:val="26"/>
          <w:szCs w:val="26"/>
        </w:rPr>
      </w:pPr>
      <w:r w:rsidRPr="00EA62FD">
        <w:rPr>
          <w:rFonts w:asciiTheme="majorHAnsi" w:hAnsiTheme="majorHAnsi"/>
          <w:sz w:val="26"/>
          <w:szCs w:val="26"/>
        </w:rPr>
        <w:t>Mountain View, California  94043</w:t>
      </w:r>
    </w:p>
    <w:p w:rsidR="00814E78" w:rsidRPr="00EA62FD" w:rsidRDefault="00814E78" w:rsidP="00814E78">
      <w:pPr>
        <w:spacing w:line="240" w:lineRule="auto"/>
        <w:jc w:val="left"/>
        <w:rPr>
          <w:rFonts w:asciiTheme="majorHAnsi" w:hAnsiTheme="majorHAnsi"/>
          <w:sz w:val="26"/>
          <w:szCs w:val="26"/>
        </w:rPr>
      </w:pPr>
    </w:p>
    <w:p w:rsidR="00EA62FD" w:rsidRPr="00EA62FD" w:rsidRDefault="00EA62FD" w:rsidP="00814E78">
      <w:pPr>
        <w:spacing w:line="240" w:lineRule="auto"/>
        <w:jc w:val="left"/>
        <w:rPr>
          <w:rFonts w:asciiTheme="majorHAnsi" w:hAnsiTheme="majorHAnsi"/>
          <w:sz w:val="26"/>
          <w:szCs w:val="26"/>
        </w:rPr>
      </w:pPr>
    </w:p>
    <w:p w:rsidR="00EA62FD" w:rsidRPr="00EA62FD" w:rsidRDefault="00EA62FD" w:rsidP="00814E78">
      <w:pPr>
        <w:spacing w:line="240" w:lineRule="auto"/>
        <w:jc w:val="left"/>
        <w:rPr>
          <w:rFonts w:asciiTheme="majorHAnsi" w:hAnsiTheme="majorHAnsi"/>
          <w:sz w:val="26"/>
          <w:szCs w:val="26"/>
        </w:rPr>
      </w:pPr>
    </w:p>
    <w:p w:rsidR="00814E78" w:rsidRPr="00EA62FD" w:rsidRDefault="00814E78" w:rsidP="00814E78">
      <w:pPr>
        <w:spacing w:line="240" w:lineRule="auto"/>
        <w:jc w:val="left"/>
        <w:rPr>
          <w:rFonts w:asciiTheme="majorHAnsi" w:hAnsiTheme="majorHAnsi"/>
          <w:sz w:val="26"/>
          <w:szCs w:val="26"/>
        </w:rPr>
      </w:pPr>
      <w:proofErr w:type="gramStart"/>
      <w:r w:rsidRPr="00EA62FD">
        <w:rPr>
          <w:rFonts w:asciiTheme="majorHAnsi" w:hAnsiTheme="majorHAnsi"/>
          <w:i/>
          <w:sz w:val="26"/>
          <w:szCs w:val="26"/>
        </w:rPr>
        <w:t>prepared</w:t>
      </w:r>
      <w:proofErr w:type="gramEnd"/>
      <w:r w:rsidRPr="00EA62FD">
        <w:rPr>
          <w:rFonts w:asciiTheme="majorHAnsi" w:hAnsiTheme="majorHAnsi"/>
          <w:i/>
          <w:sz w:val="26"/>
          <w:szCs w:val="26"/>
        </w:rPr>
        <w:t xml:space="preserve"> for</w:t>
      </w:r>
    </w:p>
    <w:p w:rsidR="00814E78" w:rsidRPr="00EA62FD" w:rsidRDefault="00814E78" w:rsidP="00814E78">
      <w:pPr>
        <w:spacing w:line="240" w:lineRule="auto"/>
        <w:jc w:val="left"/>
        <w:rPr>
          <w:rFonts w:asciiTheme="majorHAnsi" w:hAnsiTheme="majorHAnsi"/>
          <w:sz w:val="26"/>
          <w:szCs w:val="26"/>
        </w:rPr>
      </w:pPr>
    </w:p>
    <w:p w:rsidR="00D949B4" w:rsidRPr="00EA62FD" w:rsidRDefault="00D949B4" w:rsidP="00D949B4">
      <w:pPr>
        <w:spacing w:after="40" w:line="240" w:lineRule="auto"/>
        <w:jc w:val="left"/>
        <w:rPr>
          <w:rFonts w:asciiTheme="majorHAnsi" w:hAnsiTheme="majorHAnsi"/>
          <w:sz w:val="26"/>
          <w:szCs w:val="26"/>
        </w:rPr>
      </w:pPr>
      <w:r w:rsidRPr="00EA62FD">
        <w:rPr>
          <w:rFonts w:asciiTheme="majorHAnsi" w:hAnsiTheme="majorHAnsi"/>
          <w:sz w:val="26"/>
          <w:szCs w:val="26"/>
        </w:rPr>
        <w:t>U.S. Environmental Protection Agency</w:t>
      </w:r>
    </w:p>
    <w:p w:rsidR="00D949B4" w:rsidRPr="00EA62FD" w:rsidRDefault="00D949B4" w:rsidP="00D949B4">
      <w:pPr>
        <w:spacing w:after="40" w:line="240" w:lineRule="auto"/>
        <w:jc w:val="left"/>
        <w:rPr>
          <w:rFonts w:asciiTheme="majorHAnsi" w:hAnsiTheme="majorHAnsi"/>
          <w:sz w:val="26"/>
          <w:szCs w:val="26"/>
        </w:rPr>
      </w:pPr>
      <w:r w:rsidRPr="00EA62FD">
        <w:rPr>
          <w:rFonts w:asciiTheme="majorHAnsi" w:hAnsiTheme="majorHAnsi"/>
          <w:sz w:val="26"/>
          <w:szCs w:val="26"/>
        </w:rPr>
        <w:t>Office of Research and Development</w:t>
      </w:r>
    </w:p>
    <w:p w:rsidR="00D949B4" w:rsidRPr="00EA62FD" w:rsidRDefault="00D949B4" w:rsidP="00D949B4">
      <w:pPr>
        <w:spacing w:after="40" w:line="240" w:lineRule="auto"/>
        <w:jc w:val="left"/>
        <w:rPr>
          <w:rFonts w:asciiTheme="majorHAnsi" w:hAnsiTheme="majorHAnsi"/>
          <w:sz w:val="26"/>
          <w:szCs w:val="26"/>
        </w:rPr>
      </w:pPr>
      <w:r w:rsidRPr="00EA62FD">
        <w:rPr>
          <w:rFonts w:asciiTheme="majorHAnsi" w:hAnsiTheme="majorHAnsi"/>
          <w:sz w:val="26"/>
          <w:szCs w:val="26"/>
        </w:rPr>
        <w:t>26 West Martin Luther King Drive</w:t>
      </w:r>
    </w:p>
    <w:p w:rsidR="00D949B4" w:rsidRPr="00EA62FD" w:rsidRDefault="00D949B4" w:rsidP="00D949B4">
      <w:pPr>
        <w:spacing w:after="40" w:line="240" w:lineRule="auto"/>
        <w:jc w:val="left"/>
        <w:rPr>
          <w:rFonts w:asciiTheme="majorHAnsi" w:hAnsiTheme="majorHAnsi"/>
          <w:sz w:val="26"/>
          <w:szCs w:val="26"/>
        </w:rPr>
      </w:pPr>
      <w:r w:rsidRPr="00EA62FD">
        <w:rPr>
          <w:rFonts w:asciiTheme="majorHAnsi" w:hAnsiTheme="majorHAnsi"/>
          <w:sz w:val="26"/>
          <w:szCs w:val="26"/>
        </w:rPr>
        <w:t>Cincinnati, Ohio  45268</w:t>
      </w:r>
    </w:p>
    <w:p w:rsidR="00F14E75" w:rsidRPr="00EA62FD" w:rsidRDefault="00F14E75" w:rsidP="00814E78">
      <w:pPr>
        <w:spacing w:line="240" w:lineRule="auto"/>
        <w:jc w:val="left"/>
        <w:rPr>
          <w:rFonts w:asciiTheme="majorHAnsi" w:hAnsiTheme="majorHAnsi"/>
          <w:sz w:val="26"/>
          <w:szCs w:val="26"/>
        </w:rPr>
      </w:pPr>
    </w:p>
    <w:p w:rsidR="00814E78" w:rsidRPr="00EA62FD" w:rsidRDefault="00DA10DD" w:rsidP="00814E78">
      <w:pPr>
        <w:spacing w:line="240" w:lineRule="auto"/>
        <w:jc w:val="left"/>
        <w:rPr>
          <w:rFonts w:asciiTheme="majorHAnsi" w:hAnsiTheme="majorHAnsi"/>
          <w:sz w:val="26"/>
          <w:szCs w:val="26"/>
        </w:rPr>
      </w:pPr>
      <w:r w:rsidRPr="00EA62FD">
        <w:rPr>
          <w:rFonts w:asciiTheme="majorHAnsi" w:hAnsiTheme="majorHAnsi"/>
          <w:sz w:val="26"/>
          <w:szCs w:val="26"/>
        </w:rPr>
        <w:t>December</w:t>
      </w:r>
      <w:r w:rsidR="00814E78" w:rsidRPr="00EA62FD">
        <w:rPr>
          <w:rFonts w:asciiTheme="majorHAnsi" w:hAnsiTheme="majorHAnsi"/>
          <w:sz w:val="26"/>
          <w:szCs w:val="26"/>
        </w:rPr>
        <w:t xml:space="preserve"> 2015</w:t>
      </w:r>
    </w:p>
    <w:p w:rsidR="00D949B4" w:rsidRPr="00EA62FD" w:rsidRDefault="00D949B4" w:rsidP="00814E78">
      <w:pPr>
        <w:spacing w:line="240" w:lineRule="auto"/>
        <w:jc w:val="left"/>
        <w:rPr>
          <w:rFonts w:asciiTheme="majorHAnsi" w:hAnsiTheme="majorHAnsi"/>
          <w:sz w:val="26"/>
          <w:szCs w:val="26"/>
        </w:rPr>
      </w:pPr>
    </w:p>
    <w:p w:rsidR="002A3718" w:rsidRDefault="002A3718" w:rsidP="002A3718">
      <w:pPr>
        <w:tabs>
          <w:tab w:val="left" w:pos="6570"/>
          <w:tab w:val="right" w:pos="9360"/>
        </w:tabs>
        <w:spacing w:line="240" w:lineRule="atLeast"/>
        <w:ind w:left="1440" w:right="-360"/>
        <w:rPr>
          <w:rFonts w:asciiTheme="majorHAnsi" w:hAnsiTheme="majorHAnsi" w:cstheme="majorHAnsi"/>
          <w:sz w:val="20"/>
        </w:rPr>
      </w:pPr>
    </w:p>
    <w:p w:rsidR="002A3718" w:rsidRDefault="002A3718" w:rsidP="000952BF">
      <w:pPr>
        <w:spacing w:after="360"/>
        <w:rPr>
          <w:rFonts w:ascii="Tahoma" w:hAnsi="Tahoma" w:cs="Tahoma"/>
          <w:color w:val="595959" w:themeColor="text1" w:themeTint="A6"/>
          <w:sz w:val="36"/>
          <w:szCs w:val="36"/>
        </w:rPr>
        <w:sectPr w:rsidR="002A3718" w:rsidSect="009258AE">
          <w:headerReference w:type="default" r:id="rId11"/>
          <w:footerReference w:type="default" r:id="rId12"/>
          <w:pgSz w:w="12240" w:h="15840"/>
          <w:pgMar w:top="1440" w:right="1440" w:bottom="1440" w:left="1440" w:header="720" w:footer="864" w:gutter="0"/>
          <w:pgNumType w:fmt="lowerRoman" w:start="1"/>
          <w:cols w:space="720"/>
          <w:docGrid w:linePitch="286"/>
        </w:sectPr>
      </w:pPr>
    </w:p>
    <w:p w:rsidR="00B75445" w:rsidRPr="00550D7D" w:rsidRDefault="00B75445" w:rsidP="009920B0">
      <w:pPr>
        <w:spacing w:after="280" w:line="240" w:lineRule="auto"/>
        <w:rPr>
          <w:rFonts w:ascii="Tahoma" w:hAnsi="Tahoma" w:cs="Tahoma"/>
          <w:color w:val="595959" w:themeColor="text1" w:themeTint="A6"/>
          <w:sz w:val="36"/>
          <w:szCs w:val="36"/>
        </w:rPr>
      </w:pPr>
      <w:bookmarkStart w:id="3" w:name="_Toc414971339"/>
      <w:bookmarkStart w:id="4" w:name="_Toc415645087"/>
      <w:bookmarkStart w:id="5" w:name="_Toc415736121"/>
      <w:bookmarkEnd w:id="0"/>
      <w:bookmarkEnd w:id="1"/>
      <w:r w:rsidRPr="00550D7D">
        <w:rPr>
          <w:rFonts w:ascii="Tahoma" w:hAnsi="Tahoma" w:cs="Tahoma"/>
          <w:color w:val="595959" w:themeColor="text1" w:themeTint="A6"/>
          <w:sz w:val="36"/>
          <w:szCs w:val="36"/>
        </w:rPr>
        <w:lastRenderedPageBreak/>
        <w:t>TABLE OF CONTENTS</w:t>
      </w:r>
      <w:bookmarkEnd w:id="3"/>
      <w:bookmarkEnd w:id="4"/>
      <w:bookmarkEnd w:id="5"/>
    </w:p>
    <w:bookmarkStart w:id="6" w:name="_Toc414971340"/>
    <w:bookmarkStart w:id="7" w:name="_Toc415645088"/>
    <w:bookmarkStart w:id="8" w:name="_Toc415736122"/>
    <w:p w:rsidR="00EA62FD" w:rsidRDefault="00F32405">
      <w:pPr>
        <w:pStyle w:val="TOC1"/>
        <w:rPr>
          <w:rFonts w:asciiTheme="minorHAnsi" w:eastAsiaTheme="minorEastAsia" w:hAnsiTheme="minorHAnsi" w:cstheme="minorBidi"/>
          <w:b w:val="0"/>
          <w:caps w:val="0"/>
          <w:noProof/>
          <w:sz w:val="22"/>
          <w:szCs w:val="22"/>
        </w:rPr>
      </w:pPr>
      <w:r>
        <w:fldChar w:fldCharType="begin"/>
      </w:r>
      <w:r>
        <w:instrText xml:space="preserve"> TOC \o "1-4" \t "Appendix,1,App A2,2,App A3,3" </w:instrText>
      </w:r>
      <w:r>
        <w:fldChar w:fldCharType="separate"/>
      </w:r>
      <w:r w:rsidR="00EA62FD">
        <w:rPr>
          <w:noProof/>
        </w:rPr>
        <w:t>1.0</w:t>
      </w:r>
      <w:r w:rsidR="00EA62FD">
        <w:rPr>
          <w:rFonts w:asciiTheme="minorHAnsi" w:eastAsiaTheme="minorEastAsia" w:hAnsiTheme="minorHAnsi" w:cstheme="minorBidi"/>
          <w:b w:val="0"/>
          <w:caps w:val="0"/>
          <w:noProof/>
          <w:sz w:val="22"/>
          <w:szCs w:val="22"/>
        </w:rPr>
        <w:tab/>
      </w:r>
      <w:r w:rsidR="00EA62FD">
        <w:rPr>
          <w:noProof/>
        </w:rPr>
        <w:t>INTRODUCTION</w:t>
      </w:r>
      <w:r w:rsidR="00EA62FD" w:rsidRPr="00EF1B85">
        <w:rPr>
          <w:b w:val="0"/>
          <w:noProof/>
        </w:rPr>
        <w:tab/>
      </w:r>
      <w:r w:rsidR="00EF1B85">
        <w:rPr>
          <w:b w:val="0"/>
          <w:noProof/>
        </w:rPr>
        <w:tab/>
      </w:r>
      <w:r w:rsidR="00EA62FD" w:rsidRPr="00EF1B85">
        <w:rPr>
          <w:b w:val="0"/>
          <w:noProof/>
        </w:rPr>
        <w:fldChar w:fldCharType="begin"/>
      </w:r>
      <w:r w:rsidR="00EA62FD" w:rsidRPr="00EF1B85">
        <w:rPr>
          <w:b w:val="0"/>
          <w:noProof/>
        </w:rPr>
        <w:instrText xml:space="preserve"> PAGEREF _Toc437940648 \h </w:instrText>
      </w:r>
      <w:r w:rsidR="00EA62FD" w:rsidRPr="00EF1B85">
        <w:rPr>
          <w:b w:val="0"/>
          <w:noProof/>
        </w:rPr>
      </w:r>
      <w:r w:rsidR="00EA62FD" w:rsidRPr="00EF1B85">
        <w:rPr>
          <w:b w:val="0"/>
          <w:noProof/>
        </w:rPr>
        <w:fldChar w:fldCharType="separate"/>
      </w:r>
      <w:r w:rsidR="0075478B">
        <w:rPr>
          <w:b w:val="0"/>
          <w:noProof/>
        </w:rPr>
        <w:t>1</w:t>
      </w:r>
      <w:r w:rsidR="00EA62FD" w:rsidRPr="00EF1B85">
        <w:rPr>
          <w:b w:val="0"/>
          <w:noProof/>
        </w:rPr>
        <w:fldChar w:fldCharType="end"/>
      </w:r>
    </w:p>
    <w:p w:rsidR="00EA62FD" w:rsidRPr="00EF1B85" w:rsidRDefault="00EA62FD">
      <w:pPr>
        <w:pStyle w:val="TOC1"/>
        <w:rPr>
          <w:rFonts w:asciiTheme="minorHAnsi" w:eastAsiaTheme="minorEastAsia" w:hAnsiTheme="minorHAnsi" w:cstheme="minorBidi"/>
          <w:b w:val="0"/>
          <w:caps w:val="0"/>
          <w:noProof/>
          <w:sz w:val="22"/>
          <w:szCs w:val="22"/>
        </w:rPr>
      </w:pPr>
      <w:r>
        <w:rPr>
          <w:noProof/>
        </w:rPr>
        <w:t>2.0</w:t>
      </w:r>
      <w:r>
        <w:rPr>
          <w:rFonts w:asciiTheme="minorHAnsi" w:eastAsiaTheme="minorEastAsia" w:hAnsiTheme="minorHAnsi" w:cstheme="minorBidi"/>
          <w:b w:val="0"/>
          <w:caps w:val="0"/>
          <w:noProof/>
          <w:sz w:val="22"/>
          <w:szCs w:val="22"/>
        </w:rPr>
        <w:tab/>
      </w:r>
      <w:r>
        <w:rPr>
          <w:noProof/>
        </w:rPr>
        <w:t>SWMM and EPANET User Interfaces:  Required Features</w:t>
      </w:r>
      <w:r w:rsidRPr="00EF1B85">
        <w:rPr>
          <w:b w:val="0"/>
          <w:noProof/>
        </w:rPr>
        <w:tab/>
      </w:r>
      <w:r w:rsidR="00EF1B85">
        <w:rPr>
          <w:b w:val="0"/>
          <w:noProof/>
        </w:rPr>
        <w:tab/>
      </w:r>
      <w:r w:rsidRPr="00EF1B85">
        <w:rPr>
          <w:b w:val="0"/>
          <w:noProof/>
        </w:rPr>
        <w:fldChar w:fldCharType="begin"/>
      </w:r>
      <w:r w:rsidRPr="00EF1B85">
        <w:rPr>
          <w:b w:val="0"/>
          <w:noProof/>
        </w:rPr>
        <w:instrText xml:space="preserve"> PAGEREF _Toc437940649 \h </w:instrText>
      </w:r>
      <w:r w:rsidRPr="00EF1B85">
        <w:rPr>
          <w:b w:val="0"/>
          <w:noProof/>
        </w:rPr>
      </w:r>
      <w:r w:rsidRPr="00EF1B85">
        <w:rPr>
          <w:b w:val="0"/>
          <w:noProof/>
        </w:rPr>
        <w:fldChar w:fldCharType="separate"/>
      </w:r>
      <w:r w:rsidR="0075478B">
        <w:rPr>
          <w:b w:val="0"/>
          <w:noProof/>
        </w:rPr>
        <w:t>2</w:t>
      </w:r>
      <w:r w:rsidRPr="00EF1B85">
        <w:rPr>
          <w:b w:val="0"/>
          <w:noProof/>
        </w:rPr>
        <w:fldChar w:fldCharType="end"/>
      </w:r>
    </w:p>
    <w:p w:rsidR="00EA62FD" w:rsidRPr="00EF1B85" w:rsidRDefault="00EA62FD">
      <w:pPr>
        <w:pStyle w:val="TOC1"/>
        <w:rPr>
          <w:rFonts w:asciiTheme="minorHAnsi" w:eastAsiaTheme="minorEastAsia" w:hAnsiTheme="minorHAnsi" w:cstheme="minorBidi"/>
          <w:b w:val="0"/>
          <w:caps w:val="0"/>
          <w:noProof/>
          <w:sz w:val="22"/>
          <w:szCs w:val="22"/>
        </w:rPr>
      </w:pPr>
      <w:r>
        <w:rPr>
          <w:noProof/>
        </w:rPr>
        <w:t>3.0</w:t>
      </w:r>
      <w:r>
        <w:rPr>
          <w:rFonts w:asciiTheme="minorHAnsi" w:eastAsiaTheme="minorEastAsia" w:hAnsiTheme="minorHAnsi" w:cstheme="minorBidi"/>
          <w:b w:val="0"/>
          <w:caps w:val="0"/>
          <w:noProof/>
          <w:sz w:val="22"/>
          <w:szCs w:val="22"/>
        </w:rPr>
        <w:tab/>
      </w:r>
      <w:r>
        <w:rPr>
          <w:noProof/>
        </w:rPr>
        <w:t>Minimum Testable Products</w:t>
      </w:r>
      <w:r w:rsidRPr="00EF1B85">
        <w:rPr>
          <w:b w:val="0"/>
          <w:noProof/>
        </w:rPr>
        <w:tab/>
      </w:r>
      <w:r w:rsidR="00EF1B85">
        <w:rPr>
          <w:b w:val="0"/>
          <w:noProof/>
        </w:rPr>
        <w:tab/>
      </w:r>
      <w:r w:rsidRPr="00EF1B85">
        <w:rPr>
          <w:b w:val="0"/>
          <w:noProof/>
        </w:rPr>
        <w:fldChar w:fldCharType="begin"/>
      </w:r>
      <w:r w:rsidRPr="00EF1B85">
        <w:rPr>
          <w:b w:val="0"/>
          <w:noProof/>
        </w:rPr>
        <w:instrText xml:space="preserve"> PAGEREF _Toc437940650 \h </w:instrText>
      </w:r>
      <w:r w:rsidRPr="00EF1B85">
        <w:rPr>
          <w:b w:val="0"/>
          <w:noProof/>
        </w:rPr>
      </w:r>
      <w:r w:rsidRPr="00EF1B85">
        <w:rPr>
          <w:b w:val="0"/>
          <w:noProof/>
        </w:rPr>
        <w:fldChar w:fldCharType="separate"/>
      </w:r>
      <w:r w:rsidR="0075478B">
        <w:rPr>
          <w:b w:val="0"/>
          <w:noProof/>
        </w:rPr>
        <w:t>4</w:t>
      </w:r>
      <w:r w:rsidRPr="00EF1B85">
        <w:rPr>
          <w:b w:val="0"/>
          <w:noProof/>
        </w:rPr>
        <w:fldChar w:fldCharType="end"/>
      </w:r>
    </w:p>
    <w:p w:rsidR="00EA62FD" w:rsidRDefault="00EA62FD">
      <w:pPr>
        <w:pStyle w:val="TOC2"/>
        <w:rPr>
          <w:rFonts w:asciiTheme="minorHAnsi" w:eastAsiaTheme="minorEastAsia" w:hAnsiTheme="minorHAnsi" w:cstheme="minorBidi"/>
          <w:caps w:val="0"/>
          <w:sz w:val="22"/>
          <w:szCs w:val="22"/>
        </w:rPr>
      </w:pPr>
      <w:r>
        <w:t>3.1</w:t>
      </w:r>
      <w:r>
        <w:rPr>
          <w:rFonts w:asciiTheme="minorHAnsi" w:eastAsiaTheme="minorEastAsia" w:hAnsiTheme="minorHAnsi" w:cstheme="minorBidi"/>
          <w:caps w:val="0"/>
          <w:sz w:val="22"/>
          <w:szCs w:val="22"/>
        </w:rPr>
        <w:tab/>
      </w:r>
      <w:r>
        <w:t>MTP #1 — Reengineered SWMM and EPANET User Interface Shells</w:t>
      </w:r>
      <w:r>
        <w:tab/>
      </w:r>
      <w:r w:rsidR="00EF1B85">
        <w:tab/>
      </w:r>
      <w:r>
        <w:fldChar w:fldCharType="begin"/>
      </w:r>
      <w:r>
        <w:instrText xml:space="preserve"> PAGEREF _Toc437940651 \h </w:instrText>
      </w:r>
      <w:r>
        <w:fldChar w:fldCharType="separate"/>
      </w:r>
      <w:r w:rsidR="0075478B">
        <w:t>4</w:t>
      </w:r>
      <w:r>
        <w:fldChar w:fldCharType="end"/>
      </w:r>
    </w:p>
    <w:p w:rsidR="00EA62FD" w:rsidRDefault="00EA62FD">
      <w:pPr>
        <w:pStyle w:val="TOC2"/>
        <w:rPr>
          <w:rFonts w:asciiTheme="minorHAnsi" w:eastAsiaTheme="minorEastAsia" w:hAnsiTheme="minorHAnsi" w:cstheme="minorBidi"/>
          <w:caps w:val="0"/>
          <w:sz w:val="22"/>
          <w:szCs w:val="22"/>
        </w:rPr>
      </w:pPr>
      <w:r>
        <w:t>3.2</w:t>
      </w:r>
      <w:r>
        <w:rPr>
          <w:rFonts w:asciiTheme="minorHAnsi" w:eastAsiaTheme="minorEastAsia" w:hAnsiTheme="minorHAnsi" w:cstheme="minorBidi"/>
          <w:caps w:val="0"/>
          <w:sz w:val="22"/>
          <w:szCs w:val="22"/>
        </w:rPr>
        <w:tab/>
      </w:r>
      <w:r>
        <w:t>MTP #2 — Functional Implementation of USER INTERFACE Controls</w:t>
      </w:r>
      <w:r>
        <w:tab/>
      </w:r>
      <w:r w:rsidR="00EF1B85">
        <w:tab/>
      </w:r>
      <w:r>
        <w:fldChar w:fldCharType="begin"/>
      </w:r>
      <w:r>
        <w:instrText xml:space="preserve"> PAGEREF _Toc437940652 \h </w:instrText>
      </w:r>
      <w:r>
        <w:fldChar w:fldCharType="separate"/>
      </w:r>
      <w:r w:rsidR="0075478B">
        <w:t>4</w:t>
      </w:r>
      <w:r>
        <w:fldChar w:fldCharType="end"/>
      </w:r>
    </w:p>
    <w:p w:rsidR="00EA62FD" w:rsidRDefault="00EA62FD">
      <w:pPr>
        <w:pStyle w:val="TOC2"/>
        <w:rPr>
          <w:rFonts w:asciiTheme="minorHAnsi" w:eastAsiaTheme="minorEastAsia" w:hAnsiTheme="minorHAnsi" w:cstheme="minorBidi"/>
          <w:caps w:val="0"/>
          <w:sz w:val="22"/>
          <w:szCs w:val="22"/>
        </w:rPr>
      </w:pPr>
      <w:r>
        <w:t>3.3</w:t>
      </w:r>
      <w:r>
        <w:rPr>
          <w:rFonts w:asciiTheme="minorHAnsi" w:eastAsiaTheme="minorEastAsia" w:hAnsiTheme="minorHAnsi" w:cstheme="minorBidi"/>
          <w:caps w:val="0"/>
          <w:sz w:val="22"/>
          <w:szCs w:val="22"/>
        </w:rPr>
        <w:tab/>
      </w:r>
      <w:r>
        <w:t>MTP #3 — Functional Implementation of Visual Objects</w:t>
      </w:r>
      <w:r>
        <w:tab/>
      </w:r>
      <w:r w:rsidR="00EF1B85">
        <w:tab/>
      </w:r>
      <w:r>
        <w:fldChar w:fldCharType="begin"/>
      </w:r>
      <w:r>
        <w:instrText xml:space="preserve"> PAGEREF _Toc437940653 \h </w:instrText>
      </w:r>
      <w:r>
        <w:fldChar w:fldCharType="separate"/>
      </w:r>
      <w:r w:rsidR="0075478B">
        <w:t>5</w:t>
      </w:r>
      <w:r>
        <w:fldChar w:fldCharType="end"/>
      </w:r>
    </w:p>
    <w:p w:rsidR="00EA62FD" w:rsidRDefault="00EA62FD">
      <w:pPr>
        <w:pStyle w:val="TOC2"/>
        <w:rPr>
          <w:rFonts w:asciiTheme="minorHAnsi" w:eastAsiaTheme="minorEastAsia" w:hAnsiTheme="minorHAnsi" w:cstheme="minorBidi"/>
          <w:caps w:val="0"/>
          <w:sz w:val="22"/>
          <w:szCs w:val="22"/>
        </w:rPr>
      </w:pPr>
      <w:r>
        <w:t>3.4</w:t>
      </w:r>
      <w:r>
        <w:rPr>
          <w:rFonts w:asciiTheme="minorHAnsi" w:eastAsiaTheme="minorEastAsia" w:hAnsiTheme="minorHAnsi" w:cstheme="minorBidi"/>
          <w:caps w:val="0"/>
          <w:sz w:val="22"/>
          <w:szCs w:val="22"/>
        </w:rPr>
        <w:tab/>
      </w:r>
      <w:r>
        <w:t>MTP #4 — Beta Release</w:t>
      </w:r>
      <w:r>
        <w:tab/>
      </w:r>
      <w:r w:rsidR="00EF1B85">
        <w:tab/>
      </w:r>
      <w:r>
        <w:fldChar w:fldCharType="begin"/>
      </w:r>
      <w:r>
        <w:instrText xml:space="preserve"> PAGEREF _Toc437940654 \h </w:instrText>
      </w:r>
      <w:r>
        <w:fldChar w:fldCharType="separate"/>
      </w:r>
      <w:r w:rsidR="0075478B">
        <w:t>5</w:t>
      </w:r>
      <w:r>
        <w:fldChar w:fldCharType="end"/>
      </w:r>
    </w:p>
    <w:p w:rsidR="00EA62FD" w:rsidRPr="00EF1B85" w:rsidRDefault="00EA62FD" w:rsidP="00EF1B85">
      <w:pPr>
        <w:pStyle w:val="TOC1"/>
        <w:tabs>
          <w:tab w:val="clear" w:pos="446"/>
          <w:tab w:val="left" w:pos="1350"/>
        </w:tabs>
        <w:rPr>
          <w:rFonts w:asciiTheme="minorHAnsi" w:eastAsiaTheme="minorEastAsia" w:hAnsiTheme="minorHAnsi" w:cstheme="minorBidi"/>
          <w:b w:val="0"/>
          <w:caps w:val="0"/>
          <w:noProof/>
          <w:sz w:val="22"/>
          <w:szCs w:val="22"/>
        </w:rPr>
      </w:pPr>
      <w:r>
        <w:rPr>
          <w:noProof/>
        </w:rPr>
        <w:t>Appendix A.</w:t>
      </w:r>
      <w:r>
        <w:rPr>
          <w:rFonts w:asciiTheme="minorHAnsi" w:eastAsiaTheme="minorEastAsia" w:hAnsiTheme="minorHAnsi" w:cstheme="minorBidi"/>
          <w:b w:val="0"/>
          <w:caps w:val="0"/>
          <w:noProof/>
          <w:sz w:val="22"/>
          <w:szCs w:val="22"/>
        </w:rPr>
        <w:tab/>
      </w:r>
      <w:r>
        <w:rPr>
          <w:noProof/>
        </w:rPr>
        <w:t>Details of SWMM and EPANET General Settings</w:t>
      </w:r>
      <w:r w:rsidRPr="00EF1B85">
        <w:rPr>
          <w:b w:val="0"/>
          <w:noProof/>
        </w:rPr>
        <w:tab/>
      </w:r>
      <w:r w:rsidR="00EF1B85">
        <w:rPr>
          <w:b w:val="0"/>
          <w:noProof/>
        </w:rPr>
        <w:tab/>
      </w:r>
      <w:r w:rsidR="00EF1B85" w:rsidRPr="00EF1B85">
        <w:rPr>
          <w:b w:val="0"/>
        </w:rPr>
        <w:t>A-</w:t>
      </w:r>
      <w:r w:rsidR="00EF1B85" w:rsidRPr="00EF1B85">
        <w:rPr>
          <w:b w:val="0"/>
          <w:noProof/>
        </w:rPr>
        <w:t>1</w:t>
      </w:r>
    </w:p>
    <w:p w:rsidR="00EA62FD" w:rsidRDefault="00EA62FD">
      <w:pPr>
        <w:pStyle w:val="TOC2"/>
        <w:rPr>
          <w:rFonts w:asciiTheme="minorHAnsi" w:eastAsiaTheme="minorEastAsia" w:hAnsiTheme="minorHAnsi" w:cstheme="minorBidi"/>
          <w:caps w:val="0"/>
          <w:sz w:val="22"/>
          <w:szCs w:val="22"/>
        </w:rPr>
      </w:pPr>
      <w:r>
        <w:t>A.1</w:t>
      </w:r>
      <w:r>
        <w:rPr>
          <w:rFonts w:asciiTheme="minorHAnsi" w:eastAsiaTheme="minorEastAsia" w:hAnsiTheme="minorHAnsi" w:cstheme="minorBidi"/>
          <w:caps w:val="0"/>
          <w:sz w:val="22"/>
          <w:szCs w:val="22"/>
        </w:rPr>
        <w:tab/>
      </w:r>
      <w:r>
        <w:t>SWMM General Settings</w:t>
      </w:r>
      <w:r>
        <w:tab/>
      </w:r>
      <w:r w:rsidR="00EF1B85">
        <w:tab/>
        <w:t>A-</w:t>
      </w:r>
      <w:r>
        <w:fldChar w:fldCharType="begin"/>
      </w:r>
      <w:r>
        <w:instrText xml:space="preserve"> PAGEREF _Toc437940658 \h </w:instrText>
      </w:r>
      <w:r>
        <w:fldChar w:fldCharType="separate"/>
      </w:r>
      <w:r w:rsidR="0075478B">
        <w:t>2</w:t>
      </w:r>
      <w:r>
        <w:fldChar w:fldCharType="end"/>
      </w:r>
    </w:p>
    <w:p w:rsidR="00EA62FD" w:rsidRDefault="00EA62FD">
      <w:pPr>
        <w:pStyle w:val="TOC3"/>
        <w:rPr>
          <w:rFonts w:asciiTheme="minorHAnsi" w:eastAsiaTheme="minorEastAsia" w:hAnsiTheme="minorHAnsi" w:cstheme="minorBidi"/>
          <w:sz w:val="22"/>
          <w:szCs w:val="22"/>
        </w:rPr>
      </w:pPr>
      <w:r w:rsidRPr="00EA5550">
        <w:rPr>
          <w14:scene3d>
            <w14:camera w14:prst="orthographicFront"/>
            <w14:lightRig w14:rig="threePt" w14:dir="t">
              <w14:rot w14:lat="0" w14:lon="0" w14:rev="0"/>
            </w14:lightRig>
          </w14:scene3d>
        </w:rPr>
        <w:t>A.1.1</w:t>
      </w:r>
      <w:r>
        <w:rPr>
          <w:rFonts w:asciiTheme="minorHAnsi" w:eastAsiaTheme="minorEastAsia" w:hAnsiTheme="minorHAnsi" w:cstheme="minorBidi"/>
          <w:sz w:val="22"/>
          <w:szCs w:val="22"/>
        </w:rPr>
        <w:tab/>
      </w:r>
      <w:r>
        <w:t>Title</w:t>
      </w:r>
      <w:r>
        <w:tab/>
      </w:r>
      <w:r w:rsidR="00EF1B85">
        <w:tab/>
        <w:t>A-</w:t>
      </w:r>
      <w:r>
        <w:fldChar w:fldCharType="begin"/>
      </w:r>
      <w:r>
        <w:instrText xml:space="preserve"> PAGEREF _Toc437940659 \h </w:instrText>
      </w:r>
      <w:r>
        <w:fldChar w:fldCharType="separate"/>
      </w:r>
      <w:r w:rsidR="0075478B">
        <w:t>2</w:t>
      </w:r>
      <w:r>
        <w:fldChar w:fldCharType="end"/>
      </w:r>
    </w:p>
    <w:p w:rsidR="00EA62FD" w:rsidRDefault="00EA62FD">
      <w:pPr>
        <w:pStyle w:val="TOC3"/>
        <w:rPr>
          <w:rFonts w:asciiTheme="minorHAnsi" w:eastAsiaTheme="minorEastAsia" w:hAnsiTheme="minorHAnsi" w:cstheme="minorBidi"/>
          <w:sz w:val="22"/>
          <w:szCs w:val="22"/>
        </w:rPr>
      </w:pPr>
      <w:r w:rsidRPr="00EA5550">
        <w:rPr>
          <w14:scene3d>
            <w14:camera w14:prst="orthographicFront"/>
            <w14:lightRig w14:rig="threePt" w14:dir="t">
              <w14:rot w14:lat="0" w14:lon="0" w14:rev="0"/>
            </w14:lightRig>
          </w14:scene3d>
        </w:rPr>
        <w:t>A.1.2</w:t>
      </w:r>
      <w:r>
        <w:rPr>
          <w:rFonts w:asciiTheme="minorHAnsi" w:eastAsiaTheme="minorEastAsia" w:hAnsiTheme="minorHAnsi" w:cstheme="minorBidi"/>
          <w:sz w:val="22"/>
          <w:szCs w:val="22"/>
        </w:rPr>
        <w:tab/>
      </w:r>
      <w:r>
        <w:t>Options</w:t>
      </w:r>
      <w:r>
        <w:tab/>
      </w:r>
      <w:r w:rsidR="00EF1B85">
        <w:tab/>
        <w:t>A-</w:t>
      </w:r>
      <w:r>
        <w:fldChar w:fldCharType="begin"/>
      </w:r>
      <w:r>
        <w:instrText xml:space="preserve"> PAGEREF _Toc437940660 \h </w:instrText>
      </w:r>
      <w:r>
        <w:fldChar w:fldCharType="separate"/>
      </w:r>
      <w:r w:rsidR="0075478B">
        <w:t>2</w:t>
      </w:r>
      <w:r>
        <w:fldChar w:fldCharType="end"/>
      </w:r>
    </w:p>
    <w:p w:rsidR="00EA62FD" w:rsidRDefault="00EA62FD">
      <w:pPr>
        <w:pStyle w:val="TOC3"/>
        <w:rPr>
          <w:rFonts w:asciiTheme="minorHAnsi" w:eastAsiaTheme="minorEastAsia" w:hAnsiTheme="minorHAnsi" w:cstheme="minorBidi"/>
          <w:sz w:val="22"/>
          <w:szCs w:val="22"/>
        </w:rPr>
      </w:pPr>
      <w:r w:rsidRPr="00EA5550">
        <w:rPr>
          <w14:scene3d>
            <w14:camera w14:prst="orthographicFront"/>
            <w14:lightRig w14:rig="threePt" w14:dir="t">
              <w14:rot w14:lat="0" w14:lon="0" w14:rev="0"/>
            </w14:lightRig>
          </w14:scene3d>
        </w:rPr>
        <w:t>A.1.3</w:t>
      </w:r>
      <w:r>
        <w:rPr>
          <w:rFonts w:asciiTheme="minorHAnsi" w:eastAsiaTheme="minorEastAsia" w:hAnsiTheme="minorHAnsi" w:cstheme="minorBidi"/>
          <w:sz w:val="22"/>
          <w:szCs w:val="22"/>
        </w:rPr>
        <w:tab/>
      </w:r>
      <w:r>
        <w:t>Report</w:t>
      </w:r>
      <w:r>
        <w:tab/>
      </w:r>
      <w:r w:rsidR="00EF1B85">
        <w:tab/>
        <w:t>A-</w:t>
      </w:r>
      <w:r>
        <w:fldChar w:fldCharType="begin"/>
      </w:r>
      <w:r>
        <w:instrText xml:space="preserve"> PAGEREF _Toc437940661 \h </w:instrText>
      </w:r>
      <w:r>
        <w:fldChar w:fldCharType="separate"/>
      </w:r>
      <w:r w:rsidR="0075478B">
        <w:t>3</w:t>
      </w:r>
      <w:r>
        <w:fldChar w:fldCharType="end"/>
      </w:r>
    </w:p>
    <w:p w:rsidR="00EA62FD" w:rsidRDefault="00EA62FD">
      <w:pPr>
        <w:pStyle w:val="TOC3"/>
        <w:rPr>
          <w:rFonts w:asciiTheme="minorHAnsi" w:eastAsiaTheme="minorEastAsia" w:hAnsiTheme="minorHAnsi" w:cstheme="minorBidi"/>
          <w:sz w:val="22"/>
          <w:szCs w:val="22"/>
        </w:rPr>
      </w:pPr>
      <w:r w:rsidRPr="00EA5550">
        <w:rPr>
          <w14:scene3d>
            <w14:camera w14:prst="orthographicFront"/>
            <w14:lightRig w14:rig="threePt" w14:dir="t">
              <w14:rot w14:lat="0" w14:lon="0" w14:rev="0"/>
            </w14:lightRig>
          </w14:scene3d>
        </w:rPr>
        <w:t>A.1.4</w:t>
      </w:r>
      <w:r>
        <w:rPr>
          <w:rFonts w:asciiTheme="minorHAnsi" w:eastAsiaTheme="minorEastAsia" w:hAnsiTheme="minorHAnsi" w:cstheme="minorBidi"/>
          <w:sz w:val="22"/>
          <w:szCs w:val="22"/>
        </w:rPr>
        <w:tab/>
      </w:r>
      <w:r>
        <w:t>Files</w:t>
      </w:r>
      <w:r>
        <w:tab/>
      </w:r>
      <w:r w:rsidR="00EF1B85">
        <w:tab/>
        <w:t>A-</w:t>
      </w:r>
      <w:r>
        <w:fldChar w:fldCharType="begin"/>
      </w:r>
      <w:r>
        <w:instrText xml:space="preserve"> PAGEREF _Toc437940662 \h </w:instrText>
      </w:r>
      <w:r>
        <w:fldChar w:fldCharType="separate"/>
      </w:r>
      <w:r w:rsidR="0075478B">
        <w:t>3</w:t>
      </w:r>
      <w:r>
        <w:fldChar w:fldCharType="end"/>
      </w:r>
    </w:p>
    <w:p w:rsidR="00EA62FD" w:rsidRDefault="00EA62FD">
      <w:pPr>
        <w:pStyle w:val="TOC2"/>
        <w:rPr>
          <w:rFonts w:asciiTheme="minorHAnsi" w:eastAsiaTheme="minorEastAsia" w:hAnsiTheme="minorHAnsi" w:cstheme="minorBidi"/>
          <w:caps w:val="0"/>
          <w:sz w:val="22"/>
          <w:szCs w:val="22"/>
        </w:rPr>
      </w:pPr>
      <w:r>
        <w:t>A.2</w:t>
      </w:r>
      <w:r>
        <w:rPr>
          <w:rFonts w:asciiTheme="minorHAnsi" w:eastAsiaTheme="minorEastAsia" w:hAnsiTheme="minorHAnsi" w:cstheme="minorBidi"/>
          <w:caps w:val="0"/>
          <w:sz w:val="22"/>
          <w:szCs w:val="22"/>
        </w:rPr>
        <w:tab/>
      </w:r>
      <w:r>
        <w:t>EPANET General Settings</w:t>
      </w:r>
      <w:r>
        <w:tab/>
      </w:r>
      <w:r w:rsidR="00EF1B85">
        <w:tab/>
        <w:t>A-</w:t>
      </w:r>
      <w:r>
        <w:fldChar w:fldCharType="begin"/>
      </w:r>
      <w:r>
        <w:instrText xml:space="preserve"> PAGEREF _Toc437940663 \h </w:instrText>
      </w:r>
      <w:r>
        <w:fldChar w:fldCharType="separate"/>
      </w:r>
      <w:r w:rsidR="0075478B">
        <w:t>4</w:t>
      </w:r>
      <w:r>
        <w:fldChar w:fldCharType="end"/>
      </w:r>
    </w:p>
    <w:p w:rsidR="00EA62FD" w:rsidRDefault="00EA62FD">
      <w:pPr>
        <w:pStyle w:val="TOC3"/>
        <w:rPr>
          <w:rFonts w:asciiTheme="minorHAnsi" w:eastAsiaTheme="minorEastAsia" w:hAnsiTheme="minorHAnsi" w:cstheme="minorBidi"/>
          <w:sz w:val="22"/>
          <w:szCs w:val="22"/>
        </w:rPr>
      </w:pPr>
      <w:r>
        <w:t>A.2.1</w:t>
      </w:r>
      <w:r>
        <w:rPr>
          <w:rFonts w:asciiTheme="minorHAnsi" w:eastAsiaTheme="minorEastAsia" w:hAnsiTheme="minorHAnsi" w:cstheme="minorBidi"/>
          <w:sz w:val="22"/>
          <w:szCs w:val="22"/>
        </w:rPr>
        <w:tab/>
      </w:r>
      <w:r>
        <w:t>Title</w:t>
      </w:r>
      <w:r>
        <w:tab/>
      </w:r>
      <w:r w:rsidR="00EF1B85">
        <w:tab/>
        <w:t>A-</w:t>
      </w:r>
      <w:r>
        <w:fldChar w:fldCharType="begin"/>
      </w:r>
      <w:r>
        <w:instrText xml:space="preserve"> PAGEREF _Toc437940664 \h </w:instrText>
      </w:r>
      <w:r>
        <w:fldChar w:fldCharType="separate"/>
      </w:r>
      <w:r w:rsidR="0075478B">
        <w:t>4</w:t>
      </w:r>
      <w:r>
        <w:fldChar w:fldCharType="end"/>
      </w:r>
    </w:p>
    <w:p w:rsidR="00EA62FD" w:rsidRDefault="00EA62FD">
      <w:pPr>
        <w:pStyle w:val="TOC3"/>
        <w:rPr>
          <w:rFonts w:asciiTheme="minorHAnsi" w:eastAsiaTheme="minorEastAsia" w:hAnsiTheme="minorHAnsi" w:cstheme="minorBidi"/>
          <w:sz w:val="22"/>
          <w:szCs w:val="22"/>
        </w:rPr>
      </w:pPr>
      <w:r>
        <w:t>A.2.2</w:t>
      </w:r>
      <w:r>
        <w:rPr>
          <w:rFonts w:asciiTheme="minorHAnsi" w:eastAsiaTheme="minorEastAsia" w:hAnsiTheme="minorHAnsi" w:cstheme="minorBidi"/>
          <w:sz w:val="22"/>
          <w:szCs w:val="22"/>
        </w:rPr>
        <w:tab/>
      </w:r>
      <w:r>
        <w:t>Options</w:t>
      </w:r>
      <w:r>
        <w:tab/>
      </w:r>
      <w:r w:rsidR="00EF1B85">
        <w:tab/>
        <w:t>A-</w:t>
      </w:r>
      <w:r>
        <w:fldChar w:fldCharType="begin"/>
      </w:r>
      <w:r>
        <w:instrText xml:space="preserve"> PAGEREF _Toc437940665 \h </w:instrText>
      </w:r>
      <w:r>
        <w:fldChar w:fldCharType="separate"/>
      </w:r>
      <w:r w:rsidR="0075478B">
        <w:t>4</w:t>
      </w:r>
      <w:r>
        <w:fldChar w:fldCharType="end"/>
      </w:r>
    </w:p>
    <w:p w:rsidR="00EA62FD" w:rsidRDefault="00EA62FD">
      <w:pPr>
        <w:pStyle w:val="TOC3"/>
        <w:rPr>
          <w:rFonts w:asciiTheme="minorHAnsi" w:eastAsiaTheme="minorEastAsia" w:hAnsiTheme="minorHAnsi" w:cstheme="minorBidi"/>
          <w:sz w:val="22"/>
          <w:szCs w:val="22"/>
        </w:rPr>
      </w:pPr>
      <w:r>
        <w:t>A.2.3</w:t>
      </w:r>
      <w:r>
        <w:rPr>
          <w:rFonts w:asciiTheme="minorHAnsi" w:eastAsiaTheme="minorEastAsia" w:hAnsiTheme="minorHAnsi" w:cstheme="minorBidi"/>
          <w:sz w:val="22"/>
          <w:szCs w:val="22"/>
        </w:rPr>
        <w:tab/>
      </w:r>
      <w:r>
        <w:t>Report</w:t>
      </w:r>
      <w:r>
        <w:tab/>
      </w:r>
      <w:r w:rsidR="00EF1B85">
        <w:tab/>
        <w:t>A-</w:t>
      </w:r>
      <w:r>
        <w:fldChar w:fldCharType="begin"/>
      </w:r>
      <w:r>
        <w:instrText xml:space="preserve"> PAGEREF _Toc437940666 \h </w:instrText>
      </w:r>
      <w:r>
        <w:fldChar w:fldCharType="separate"/>
      </w:r>
      <w:r w:rsidR="0075478B">
        <w:t>5</w:t>
      </w:r>
      <w:r>
        <w:fldChar w:fldCharType="end"/>
      </w:r>
    </w:p>
    <w:p w:rsidR="00EA62FD" w:rsidRDefault="00EA62FD">
      <w:pPr>
        <w:pStyle w:val="TOC3"/>
        <w:rPr>
          <w:rFonts w:asciiTheme="minorHAnsi" w:eastAsiaTheme="minorEastAsia" w:hAnsiTheme="minorHAnsi" w:cstheme="minorBidi"/>
          <w:sz w:val="22"/>
          <w:szCs w:val="22"/>
        </w:rPr>
      </w:pPr>
      <w:r>
        <w:t>A.2.4</w:t>
      </w:r>
      <w:r>
        <w:rPr>
          <w:rFonts w:asciiTheme="minorHAnsi" w:eastAsiaTheme="minorEastAsia" w:hAnsiTheme="minorHAnsi" w:cstheme="minorBidi"/>
          <w:sz w:val="22"/>
          <w:szCs w:val="22"/>
        </w:rPr>
        <w:tab/>
      </w:r>
      <w:r>
        <w:t>Times</w:t>
      </w:r>
      <w:r>
        <w:tab/>
      </w:r>
      <w:r w:rsidR="00EF1B85">
        <w:tab/>
        <w:t>A-</w:t>
      </w:r>
      <w:r>
        <w:fldChar w:fldCharType="begin"/>
      </w:r>
      <w:r>
        <w:instrText xml:space="preserve"> PAGEREF _Toc437940667 \h </w:instrText>
      </w:r>
      <w:r>
        <w:fldChar w:fldCharType="separate"/>
      </w:r>
      <w:r w:rsidR="0075478B">
        <w:t>5</w:t>
      </w:r>
      <w:r>
        <w:fldChar w:fldCharType="end"/>
      </w:r>
    </w:p>
    <w:p w:rsidR="00EA62FD" w:rsidRDefault="00EA62FD">
      <w:pPr>
        <w:pStyle w:val="TOC3"/>
        <w:rPr>
          <w:rFonts w:asciiTheme="minorHAnsi" w:eastAsiaTheme="minorEastAsia" w:hAnsiTheme="minorHAnsi" w:cstheme="minorBidi"/>
          <w:sz w:val="22"/>
          <w:szCs w:val="22"/>
        </w:rPr>
      </w:pPr>
      <w:r>
        <w:t>A.2.5</w:t>
      </w:r>
      <w:r>
        <w:rPr>
          <w:rFonts w:asciiTheme="minorHAnsi" w:eastAsiaTheme="minorEastAsia" w:hAnsiTheme="minorHAnsi" w:cstheme="minorBidi"/>
          <w:sz w:val="22"/>
          <w:szCs w:val="22"/>
        </w:rPr>
        <w:tab/>
      </w:r>
      <w:r>
        <w:t>Reactions</w:t>
      </w:r>
      <w:r>
        <w:tab/>
      </w:r>
      <w:r w:rsidR="00EF1B85">
        <w:tab/>
        <w:t>A-</w:t>
      </w:r>
      <w:r>
        <w:fldChar w:fldCharType="begin"/>
      </w:r>
      <w:r>
        <w:instrText xml:space="preserve"> PAGEREF _Toc437940668 \h </w:instrText>
      </w:r>
      <w:r>
        <w:fldChar w:fldCharType="separate"/>
      </w:r>
      <w:r w:rsidR="0075478B">
        <w:t>5</w:t>
      </w:r>
      <w:r>
        <w:fldChar w:fldCharType="end"/>
      </w:r>
    </w:p>
    <w:p w:rsidR="00EA62FD" w:rsidRDefault="00EA62FD">
      <w:pPr>
        <w:pStyle w:val="TOC3"/>
        <w:rPr>
          <w:rFonts w:asciiTheme="minorHAnsi" w:eastAsiaTheme="minorEastAsia" w:hAnsiTheme="minorHAnsi" w:cstheme="minorBidi"/>
          <w:sz w:val="22"/>
          <w:szCs w:val="22"/>
        </w:rPr>
      </w:pPr>
      <w:r>
        <w:t>A.2.6</w:t>
      </w:r>
      <w:r>
        <w:rPr>
          <w:rFonts w:asciiTheme="minorHAnsi" w:eastAsiaTheme="minorEastAsia" w:hAnsiTheme="minorHAnsi" w:cstheme="minorBidi"/>
          <w:sz w:val="22"/>
          <w:szCs w:val="22"/>
        </w:rPr>
        <w:tab/>
      </w:r>
      <w:r>
        <w:t>Energy</w:t>
      </w:r>
      <w:r>
        <w:tab/>
      </w:r>
      <w:r w:rsidR="00EF1B85">
        <w:tab/>
        <w:t>A-</w:t>
      </w:r>
      <w:r>
        <w:fldChar w:fldCharType="begin"/>
      </w:r>
      <w:r>
        <w:instrText xml:space="preserve"> PAGEREF _Toc437940669 \h </w:instrText>
      </w:r>
      <w:r>
        <w:fldChar w:fldCharType="separate"/>
      </w:r>
      <w:r w:rsidR="0075478B">
        <w:t>6</w:t>
      </w:r>
      <w:r>
        <w:fldChar w:fldCharType="end"/>
      </w:r>
    </w:p>
    <w:p w:rsidR="00EA62FD" w:rsidRPr="00EF1B85" w:rsidRDefault="00EA62FD" w:rsidP="00EF1B85">
      <w:pPr>
        <w:pStyle w:val="TOC1"/>
        <w:tabs>
          <w:tab w:val="clear" w:pos="446"/>
          <w:tab w:val="left" w:pos="1350"/>
        </w:tabs>
        <w:rPr>
          <w:rFonts w:asciiTheme="minorHAnsi" w:eastAsiaTheme="minorEastAsia" w:hAnsiTheme="minorHAnsi" w:cstheme="minorBidi"/>
          <w:b w:val="0"/>
          <w:caps w:val="0"/>
          <w:noProof/>
          <w:sz w:val="22"/>
          <w:szCs w:val="22"/>
        </w:rPr>
      </w:pPr>
      <w:r>
        <w:rPr>
          <w:noProof/>
        </w:rPr>
        <w:t>Appendix B</w:t>
      </w:r>
      <w:r w:rsidR="00EF1B85">
        <w:rPr>
          <w:noProof/>
        </w:rPr>
        <w:t>.</w:t>
      </w:r>
      <w:r>
        <w:rPr>
          <w:noProof/>
        </w:rPr>
        <w:tab/>
        <w:t>Details of SWMM and EPANET SPECIALIZED PROPERTY EDITORS</w:t>
      </w:r>
      <w:r w:rsidRPr="00EF1B85">
        <w:rPr>
          <w:b w:val="0"/>
          <w:noProof/>
        </w:rPr>
        <w:tab/>
      </w:r>
      <w:r w:rsidR="00EF1B85">
        <w:rPr>
          <w:b w:val="0"/>
          <w:noProof/>
        </w:rPr>
        <w:tab/>
      </w:r>
      <w:r w:rsidR="00EF1B85" w:rsidRPr="00EF1B85">
        <w:rPr>
          <w:b w:val="0"/>
        </w:rPr>
        <w:t>B-</w:t>
      </w:r>
      <w:r w:rsidRPr="00EF1B85">
        <w:rPr>
          <w:b w:val="0"/>
          <w:noProof/>
        </w:rPr>
        <w:fldChar w:fldCharType="begin"/>
      </w:r>
      <w:r w:rsidRPr="00EF1B85">
        <w:rPr>
          <w:b w:val="0"/>
          <w:noProof/>
        </w:rPr>
        <w:instrText xml:space="preserve"> PAGEREF _Toc437940671 \h </w:instrText>
      </w:r>
      <w:r w:rsidRPr="00EF1B85">
        <w:rPr>
          <w:b w:val="0"/>
          <w:noProof/>
        </w:rPr>
      </w:r>
      <w:r w:rsidRPr="00EF1B85">
        <w:rPr>
          <w:b w:val="0"/>
          <w:noProof/>
        </w:rPr>
        <w:fldChar w:fldCharType="separate"/>
      </w:r>
      <w:r w:rsidR="0075478B">
        <w:rPr>
          <w:b w:val="0"/>
          <w:noProof/>
        </w:rPr>
        <w:t>1</w:t>
      </w:r>
      <w:r w:rsidRPr="00EF1B85">
        <w:rPr>
          <w:b w:val="0"/>
          <w:noProof/>
        </w:rPr>
        <w:fldChar w:fldCharType="end"/>
      </w:r>
    </w:p>
    <w:p w:rsidR="00EA62FD" w:rsidRDefault="00EA62FD">
      <w:pPr>
        <w:pStyle w:val="TOC2"/>
        <w:rPr>
          <w:rFonts w:asciiTheme="minorHAnsi" w:eastAsiaTheme="minorEastAsia" w:hAnsiTheme="minorHAnsi" w:cstheme="minorBidi"/>
          <w:caps w:val="0"/>
          <w:sz w:val="22"/>
          <w:szCs w:val="22"/>
        </w:rPr>
      </w:pPr>
      <w:r>
        <w:t>B.1</w:t>
      </w:r>
      <w:r>
        <w:rPr>
          <w:rFonts w:asciiTheme="minorHAnsi" w:eastAsiaTheme="minorEastAsia" w:hAnsiTheme="minorHAnsi" w:cstheme="minorBidi"/>
          <w:caps w:val="0"/>
          <w:sz w:val="22"/>
          <w:szCs w:val="22"/>
        </w:rPr>
        <w:tab/>
      </w:r>
      <w:r>
        <w:t>SWMM Specialized Property Editors</w:t>
      </w:r>
      <w:r>
        <w:tab/>
      </w:r>
      <w:r w:rsidR="00EF1B85">
        <w:tab/>
        <w:t>B-</w:t>
      </w:r>
      <w:r>
        <w:fldChar w:fldCharType="begin"/>
      </w:r>
      <w:r>
        <w:instrText xml:space="preserve"> PAGEREF _Toc437940673 \h </w:instrText>
      </w:r>
      <w:r>
        <w:fldChar w:fldCharType="separate"/>
      </w:r>
      <w:r w:rsidR="0075478B">
        <w:t>2</w:t>
      </w:r>
      <w:r>
        <w:fldChar w:fldCharType="end"/>
      </w:r>
    </w:p>
    <w:p w:rsidR="00EA62FD" w:rsidRDefault="00EA62FD">
      <w:pPr>
        <w:pStyle w:val="TOC3"/>
        <w:rPr>
          <w:rFonts w:asciiTheme="minorHAnsi" w:eastAsiaTheme="minorEastAsia" w:hAnsiTheme="minorHAnsi" w:cstheme="minorBidi"/>
          <w:sz w:val="22"/>
          <w:szCs w:val="22"/>
        </w:rPr>
      </w:pPr>
      <w:r>
        <w:t>B.1.1</w:t>
      </w:r>
      <w:r>
        <w:rPr>
          <w:rFonts w:asciiTheme="minorHAnsi" w:eastAsiaTheme="minorEastAsia" w:hAnsiTheme="minorHAnsi" w:cstheme="minorBidi"/>
          <w:sz w:val="22"/>
          <w:szCs w:val="22"/>
        </w:rPr>
        <w:tab/>
      </w:r>
      <w:r>
        <w:t>Aquifers Editor</w:t>
      </w:r>
      <w:r>
        <w:tab/>
      </w:r>
      <w:r w:rsidR="00EF1B85">
        <w:tab/>
        <w:t>B-</w:t>
      </w:r>
      <w:r>
        <w:fldChar w:fldCharType="begin"/>
      </w:r>
      <w:r>
        <w:instrText xml:space="preserve"> PAGEREF _Toc437940674 \h </w:instrText>
      </w:r>
      <w:r>
        <w:fldChar w:fldCharType="separate"/>
      </w:r>
      <w:r w:rsidR="0075478B">
        <w:t>2</w:t>
      </w:r>
      <w:r>
        <w:fldChar w:fldCharType="end"/>
      </w:r>
    </w:p>
    <w:p w:rsidR="00EA62FD" w:rsidRDefault="00EA62FD">
      <w:pPr>
        <w:pStyle w:val="TOC3"/>
        <w:rPr>
          <w:rFonts w:asciiTheme="minorHAnsi" w:eastAsiaTheme="minorEastAsia" w:hAnsiTheme="minorHAnsi" w:cstheme="minorBidi"/>
          <w:sz w:val="22"/>
          <w:szCs w:val="22"/>
        </w:rPr>
      </w:pPr>
      <w:r>
        <w:t>B.1.2</w:t>
      </w:r>
      <w:r>
        <w:rPr>
          <w:rFonts w:asciiTheme="minorHAnsi" w:eastAsiaTheme="minorEastAsia" w:hAnsiTheme="minorHAnsi" w:cstheme="minorBidi"/>
          <w:sz w:val="22"/>
          <w:szCs w:val="22"/>
        </w:rPr>
        <w:tab/>
      </w:r>
      <w:r>
        <w:t>Climatology</w:t>
      </w:r>
      <w:r w:rsidRPr="00EA5550">
        <w:rPr>
          <w:caps/>
        </w:rPr>
        <w:t xml:space="preserve"> </w:t>
      </w:r>
      <w:r>
        <w:t>Editor</w:t>
      </w:r>
      <w:r>
        <w:tab/>
      </w:r>
      <w:r w:rsidR="00EF1B85">
        <w:tab/>
        <w:t>B-</w:t>
      </w:r>
      <w:r>
        <w:fldChar w:fldCharType="begin"/>
      </w:r>
      <w:r>
        <w:instrText xml:space="preserve"> PAGEREF _Toc437940675 \h </w:instrText>
      </w:r>
      <w:r>
        <w:fldChar w:fldCharType="separate"/>
      </w:r>
      <w:r w:rsidR="0075478B">
        <w:t>2</w:t>
      </w:r>
      <w:r>
        <w:fldChar w:fldCharType="end"/>
      </w:r>
    </w:p>
    <w:p w:rsidR="00EA62FD" w:rsidRDefault="00EA62FD" w:rsidP="00EF1B85">
      <w:pPr>
        <w:pStyle w:val="TOC3"/>
        <w:tabs>
          <w:tab w:val="clear" w:pos="1575"/>
        </w:tabs>
        <w:ind w:left="2250"/>
        <w:rPr>
          <w:rFonts w:asciiTheme="minorHAnsi" w:eastAsiaTheme="minorEastAsia" w:hAnsiTheme="minorHAnsi" w:cstheme="minorBidi"/>
          <w:sz w:val="22"/>
          <w:szCs w:val="22"/>
        </w:rPr>
      </w:pPr>
      <w:r>
        <w:t>B.1.2.1</w:t>
      </w:r>
      <w:r>
        <w:rPr>
          <w:rFonts w:asciiTheme="minorHAnsi" w:eastAsiaTheme="minorEastAsia" w:hAnsiTheme="minorHAnsi" w:cstheme="minorBidi"/>
          <w:sz w:val="22"/>
          <w:szCs w:val="22"/>
        </w:rPr>
        <w:tab/>
      </w:r>
      <w:r>
        <w:t>Evaporation</w:t>
      </w:r>
      <w:r>
        <w:tab/>
      </w:r>
      <w:r w:rsidR="00EF1B85">
        <w:tab/>
        <w:t>B-</w:t>
      </w:r>
      <w:r>
        <w:fldChar w:fldCharType="begin"/>
      </w:r>
      <w:r>
        <w:instrText xml:space="preserve"> PAGEREF _Toc437940676 \h </w:instrText>
      </w:r>
      <w:r>
        <w:fldChar w:fldCharType="separate"/>
      </w:r>
      <w:r w:rsidR="0075478B">
        <w:t>2</w:t>
      </w:r>
      <w:r>
        <w:fldChar w:fldCharType="end"/>
      </w:r>
    </w:p>
    <w:p w:rsidR="00EA62FD" w:rsidRDefault="00EA62FD" w:rsidP="00EF1B85">
      <w:pPr>
        <w:pStyle w:val="TOC3"/>
        <w:tabs>
          <w:tab w:val="clear" w:pos="1575"/>
        </w:tabs>
        <w:ind w:left="2250"/>
        <w:rPr>
          <w:rFonts w:asciiTheme="minorHAnsi" w:eastAsiaTheme="minorEastAsia" w:hAnsiTheme="minorHAnsi" w:cstheme="minorBidi"/>
          <w:sz w:val="22"/>
          <w:szCs w:val="22"/>
        </w:rPr>
      </w:pPr>
      <w:r>
        <w:t>B.1.2.2</w:t>
      </w:r>
      <w:r>
        <w:rPr>
          <w:rFonts w:asciiTheme="minorHAnsi" w:eastAsiaTheme="minorEastAsia" w:hAnsiTheme="minorHAnsi" w:cstheme="minorBidi"/>
          <w:sz w:val="22"/>
          <w:szCs w:val="22"/>
        </w:rPr>
        <w:tab/>
      </w:r>
      <w:r>
        <w:t>Temperature, Wind Speed, Snow Melt</w:t>
      </w:r>
      <w:r>
        <w:tab/>
      </w:r>
      <w:r w:rsidR="00EF1B85">
        <w:tab/>
        <w:t>B-</w:t>
      </w:r>
      <w:r>
        <w:fldChar w:fldCharType="begin"/>
      </w:r>
      <w:r>
        <w:instrText xml:space="preserve"> PAGEREF _Toc437940677 \h </w:instrText>
      </w:r>
      <w:r>
        <w:fldChar w:fldCharType="separate"/>
      </w:r>
      <w:r w:rsidR="0075478B">
        <w:t>3</w:t>
      </w:r>
      <w:r>
        <w:fldChar w:fldCharType="end"/>
      </w:r>
    </w:p>
    <w:p w:rsidR="00EA62FD" w:rsidRDefault="00EA62FD">
      <w:pPr>
        <w:pStyle w:val="TOC3"/>
        <w:rPr>
          <w:rFonts w:asciiTheme="minorHAnsi" w:eastAsiaTheme="minorEastAsia" w:hAnsiTheme="minorHAnsi" w:cstheme="minorBidi"/>
          <w:sz w:val="22"/>
          <w:szCs w:val="22"/>
        </w:rPr>
      </w:pPr>
      <w:r>
        <w:t>B.1.3</w:t>
      </w:r>
      <w:r>
        <w:rPr>
          <w:rFonts w:asciiTheme="minorHAnsi" w:eastAsiaTheme="minorEastAsia" w:hAnsiTheme="minorHAnsi" w:cstheme="minorBidi"/>
          <w:sz w:val="22"/>
          <w:szCs w:val="22"/>
        </w:rPr>
        <w:tab/>
      </w:r>
      <w:r>
        <w:t>Control Rules Editor</w:t>
      </w:r>
      <w:r>
        <w:tab/>
      </w:r>
      <w:r w:rsidR="00EF1B85">
        <w:tab/>
        <w:t>B-</w:t>
      </w:r>
      <w:r>
        <w:fldChar w:fldCharType="begin"/>
      </w:r>
      <w:r>
        <w:instrText xml:space="preserve"> PAGEREF _Toc437940678 \h </w:instrText>
      </w:r>
      <w:r>
        <w:fldChar w:fldCharType="separate"/>
      </w:r>
      <w:r w:rsidR="0075478B">
        <w:t>3</w:t>
      </w:r>
      <w:r>
        <w:fldChar w:fldCharType="end"/>
      </w:r>
    </w:p>
    <w:p w:rsidR="00EA62FD" w:rsidRDefault="00EA62FD">
      <w:pPr>
        <w:pStyle w:val="TOC3"/>
        <w:rPr>
          <w:rFonts w:asciiTheme="minorHAnsi" w:eastAsiaTheme="minorEastAsia" w:hAnsiTheme="minorHAnsi" w:cstheme="minorBidi"/>
          <w:sz w:val="22"/>
          <w:szCs w:val="22"/>
        </w:rPr>
      </w:pPr>
      <w:r>
        <w:t>B.1.4</w:t>
      </w:r>
      <w:r>
        <w:rPr>
          <w:rFonts w:asciiTheme="minorHAnsi" w:eastAsiaTheme="minorEastAsia" w:hAnsiTheme="minorHAnsi" w:cstheme="minorBidi"/>
          <w:sz w:val="22"/>
          <w:szCs w:val="22"/>
        </w:rPr>
        <w:tab/>
      </w:r>
      <w:r>
        <w:t>Cross-Section Editor</w:t>
      </w:r>
      <w:r>
        <w:tab/>
      </w:r>
      <w:r w:rsidR="00EF1B85">
        <w:tab/>
        <w:t>B-</w:t>
      </w:r>
      <w:r>
        <w:fldChar w:fldCharType="begin"/>
      </w:r>
      <w:r>
        <w:instrText xml:space="preserve"> PAGEREF _Toc437940679 \h </w:instrText>
      </w:r>
      <w:r>
        <w:fldChar w:fldCharType="separate"/>
      </w:r>
      <w:r w:rsidR="0075478B">
        <w:t>3</w:t>
      </w:r>
      <w:r>
        <w:fldChar w:fldCharType="end"/>
      </w:r>
    </w:p>
    <w:p w:rsidR="00EA62FD" w:rsidRPr="00EF1B85" w:rsidRDefault="00EA62FD" w:rsidP="00EF1B85">
      <w:pPr>
        <w:pStyle w:val="TOC3"/>
      </w:pPr>
      <w:r>
        <w:t>B.1.5</w:t>
      </w:r>
      <w:r w:rsidRPr="00EF1B85">
        <w:tab/>
        <w:t>Curves Editor</w:t>
      </w:r>
      <w:r>
        <w:tab/>
      </w:r>
      <w:r w:rsidR="00EF1B85">
        <w:tab/>
        <w:t>B-</w:t>
      </w:r>
      <w:r>
        <w:fldChar w:fldCharType="begin"/>
      </w:r>
      <w:r>
        <w:instrText xml:space="preserve"> PAGEREF _Toc437940680 \h </w:instrText>
      </w:r>
      <w:r>
        <w:fldChar w:fldCharType="separate"/>
      </w:r>
      <w:r w:rsidR="0075478B">
        <w:t>3</w:t>
      </w:r>
      <w:r>
        <w:fldChar w:fldCharType="end"/>
      </w:r>
    </w:p>
    <w:p w:rsidR="00EA62FD" w:rsidRPr="00EF1B85" w:rsidRDefault="00EA62FD" w:rsidP="00EF1B85">
      <w:pPr>
        <w:pStyle w:val="TOC3"/>
      </w:pPr>
      <w:r>
        <w:t>B.1.6</w:t>
      </w:r>
      <w:r w:rsidRPr="00EF1B85">
        <w:tab/>
        <w:t>Groundwater Flow Editor</w:t>
      </w:r>
      <w:r>
        <w:tab/>
      </w:r>
      <w:r w:rsidR="00EF1B85">
        <w:tab/>
        <w:t>B-</w:t>
      </w:r>
      <w:r>
        <w:fldChar w:fldCharType="begin"/>
      </w:r>
      <w:r>
        <w:instrText xml:space="preserve"> PAGEREF _Toc437940681 \h </w:instrText>
      </w:r>
      <w:r>
        <w:fldChar w:fldCharType="separate"/>
      </w:r>
      <w:r w:rsidR="0075478B">
        <w:t>4</w:t>
      </w:r>
      <w:r>
        <w:fldChar w:fldCharType="end"/>
      </w:r>
    </w:p>
    <w:p w:rsidR="00EA62FD" w:rsidRPr="00EF1B85" w:rsidRDefault="00EA62FD" w:rsidP="00EF1B85">
      <w:pPr>
        <w:pStyle w:val="TOC3"/>
      </w:pPr>
      <w:r>
        <w:t>B.1.7</w:t>
      </w:r>
      <w:r w:rsidRPr="00EF1B85">
        <w:tab/>
        <w:t>Infiltration Editor</w:t>
      </w:r>
      <w:r>
        <w:tab/>
      </w:r>
      <w:r w:rsidR="00EF1B85">
        <w:tab/>
        <w:t>B-</w:t>
      </w:r>
      <w:r>
        <w:fldChar w:fldCharType="begin"/>
      </w:r>
      <w:r>
        <w:instrText xml:space="preserve"> PAGEREF _Toc437940682 \h </w:instrText>
      </w:r>
      <w:r>
        <w:fldChar w:fldCharType="separate"/>
      </w:r>
      <w:r w:rsidR="0075478B">
        <w:t>4</w:t>
      </w:r>
      <w:r>
        <w:fldChar w:fldCharType="end"/>
      </w:r>
    </w:p>
    <w:p w:rsidR="00EA62FD" w:rsidRPr="00EF1B85" w:rsidRDefault="00EA62FD" w:rsidP="00EF1B85">
      <w:pPr>
        <w:pStyle w:val="TOC3"/>
      </w:pPr>
      <w:r>
        <w:t>B.1.8</w:t>
      </w:r>
      <w:r w:rsidRPr="00EF1B85">
        <w:tab/>
        <w:t>Inflows Editor</w:t>
      </w:r>
      <w:r>
        <w:tab/>
      </w:r>
      <w:r w:rsidR="00EF1B85">
        <w:tab/>
        <w:t>B-</w:t>
      </w:r>
      <w:r>
        <w:fldChar w:fldCharType="begin"/>
      </w:r>
      <w:r>
        <w:instrText xml:space="preserve"> PAGEREF _Toc437940683 \h </w:instrText>
      </w:r>
      <w:r>
        <w:fldChar w:fldCharType="separate"/>
      </w:r>
      <w:r w:rsidR="0075478B">
        <w:t>5</w:t>
      </w:r>
      <w:r>
        <w:fldChar w:fldCharType="end"/>
      </w:r>
    </w:p>
    <w:p w:rsidR="00EA62FD" w:rsidRPr="00EF1B85" w:rsidRDefault="00EA62FD" w:rsidP="00EF1B85">
      <w:pPr>
        <w:pStyle w:val="TOC3"/>
      </w:pPr>
      <w:r>
        <w:t>B.1.9</w:t>
      </w:r>
      <w:r w:rsidRPr="00EF1B85">
        <w:tab/>
        <w:t>Initial Buildup Editor</w:t>
      </w:r>
      <w:r>
        <w:tab/>
      </w:r>
      <w:r w:rsidR="00EF1B85">
        <w:tab/>
        <w:t>B-</w:t>
      </w:r>
      <w:r>
        <w:fldChar w:fldCharType="begin"/>
      </w:r>
      <w:r>
        <w:instrText xml:space="preserve"> PAGEREF _Toc437940684 \h </w:instrText>
      </w:r>
      <w:r>
        <w:fldChar w:fldCharType="separate"/>
      </w:r>
      <w:r w:rsidR="0075478B">
        <w:t>5</w:t>
      </w:r>
      <w:r>
        <w:fldChar w:fldCharType="end"/>
      </w:r>
    </w:p>
    <w:p w:rsidR="00EA62FD" w:rsidRPr="00EF1B85" w:rsidRDefault="00EA62FD" w:rsidP="00EF1B85">
      <w:pPr>
        <w:pStyle w:val="TOC3"/>
      </w:pPr>
      <w:r>
        <w:t>B.1.10</w:t>
      </w:r>
      <w:r w:rsidRPr="00EF1B85">
        <w:tab/>
        <w:t>Land Uses Editor</w:t>
      </w:r>
      <w:r>
        <w:tab/>
      </w:r>
      <w:r w:rsidR="00EF1B85">
        <w:tab/>
        <w:t>B-</w:t>
      </w:r>
      <w:r>
        <w:fldChar w:fldCharType="begin"/>
      </w:r>
      <w:r>
        <w:instrText xml:space="preserve"> PAGEREF _Toc437940685 \h </w:instrText>
      </w:r>
      <w:r>
        <w:fldChar w:fldCharType="separate"/>
      </w:r>
      <w:r w:rsidR="0075478B">
        <w:t>5</w:t>
      </w:r>
      <w:r>
        <w:fldChar w:fldCharType="end"/>
      </w:r>
    </w:p>
    <w:p w:rsidR="00EA62FD" w:rsidRPr="00EF1B85" w:rsidRDefault="00EA62FD" w:rsidP="00EF1B85">
      <w:pPr>
        <w:pStyle w:val="TOC3"/>
      </w:pPr>
      <w:r>
        <w:t>B.1.11</w:t>
      </w:r>
      <w:r w:rsidRPr="00EF1B85">
        <w:tab/>
        <w:t>Land Use Assignment Editor</w:t>
      </w:r>
      <w:r>
        <w:tab/>
      </w:r>
      <w:r w:rsidR="00EF1B85">
        <w:tab/>
        <w:t>B-</w:t>
      </w:r>
      <w:r>
        <w:fldChar w:fldCharType="begin"/>
      </w:r>
      <w:r>
        <w:instrText xml:space="preserve"> PAGEREF _Toc437940686 \h </w:instrText>
      </w:r>
      <w:r>
        <w:fldChar w:fldCharType="separate"/>
      </w:r>
      <w:r w:rsidR="0075478B">
        <w:t>6</w:t>
      </w:r>
      <w:r>
        <w:fldChar w:fldCharType="end"/>
      </w:r>
    </w:p>
    <w:p w:rsidR="00EA62FD" w:rsidRDefault="00EA62FD" w:rsidP="00EF1B85">
      <w:pPr>
        <w:pStyle w:val="TOC3"/>
      </w:pPr>
      <w:r>
        <w:t>B.1.12</w:t>
      </w:r>
      <w:r w:rsidRPr="00EF1B85">
        <w:tab/>
        <w:t>LID Controls Editor</w:t>
      </w:r>
      <w:r>
        <w:tab/>
      </w:r>
      <w:r w:rsidR="00EF1B85">
        <w:tab/>
        <w:t>B-</w:t>
      </w:r>
      <w:r>
        <w:fldChar w:fldCharType="begin"/>
      </w:r>
      <w:r>
        <w:instrText xml:space="preserve"> PAGEREF _Toc437940687 \h </w:instrText>
      </w:r>
      <w:r>
        <w:fldChar w:fldCharType="separate"/>
      </w:r>
      <w:r w:rsidR="0075478B">
        <w:t>6</w:t>
      </w:r>
      <w:r>
        <w:fldChar w:fldCharType="end"/>
      </w:r>
    </w:p>
    <w:p w:rsidR="00EF1B85" w:rsidRPr="00550D7D" w:rsidRDefault="00EF1B85" w:rsidP="00EF1B85">
      <w:pPr>
        <w:spacing w:after="360" w:line="240" w:lineRule="auto"/>
        <w:rPr>
          <w:rFonts w:ascii="Tahoma" w:hAnsi="Tahoma" w:cs="Tahoma"/>
          <w:color w:val="595959" w:themeColor="text1" w:themeTint="A6"/>
          <w:sz w:val="36"/>
          <w:szCs w:val="36"/>
        </w:rPr>
      </w:pPr>
      <w:r>
        <w:rPr>
          <w:rFonts w:ascii="Tahoma" w:hAnsi="Tahoma" w:cs="Tahoma"/>
          <w:color w:val="595959" w:themeColor="text1" w:themeTint="A6"/>
          <w:sz w:val="36"/>
          <w:szCs w:val="36"/>
        </w:rPr>
        <w:lastRenderedPageBreak/>
        <w:t xml:space="preserve">TABLE OF CONTENTS </w:t>
      </w:r>
      <w:r w:rsidRPr="00CC060B">
        <w:rPr>
          <w:rFonts w:ascii="Tahoma" w:hAnsi="Tahoma" w:cs="Tahoma"/>
          <w:color w:val="595959" w:themeColor="text1" w:themeTint="A6"/>
          <w:sz w:val="28"/>
          <w:szCs w:val="36"/>
        </w:rPr>
        <w:t>(continued)</w:t>
      </w:r>
    </w:p>
    <w:p w:rsidR="00EA62FD" w:rsidRPr="00EF1B85" w:rsidRDefault="00EA62FD" w:rsidP="00EF1B85">
      <w:pPr>
        <w:pStyle w:val="TOC3"/>
      </w:pPr>
      <w:r>
        <w:t>B.1.13</w:t>
      </w:r>
      <w:r w:rsidRPr="00EF1B85">
        <w:tab/>
        <w:t>LID Group Editor</w:t>
      </w:r>
      <w:r>
        <w:tab/>
      </w:r>
      <w:r w:rsidR="00EF1B85">
        <w:tab/>
        <w:t>B-</w:t>
      </w:r>
      <w:r>
        <w:fldChar w:fldCharType="begin"/>
      </w:r>
      <w:r>
        <w:instrText xml:space="preserve"> PAGEREF _Toc437940688 \h </w:instrText>
      </w:r>
      <w:r>
        <w:fldChar w:fldCharType="separate"/>
      </w:r>
      <w:r w:rsidR="0075478B">
        <w:t>8</w:t>
      </w:r>
      <w:r>
        <w:fldChar w:fldCharType="end"/>
      </w:r>
    </w:p>
    <w:p w:rsidR="00EA62FD" w:rsidRPr="00EF1B85" w:rsidRDefault="00EA62FD" w:rsidP="00EF1B85">
      <w:pPr>
        <w:pStyle w:val="TOC3"/>
      </w:pPr>
      <w:r>
        <w:t>B.1.14</w:t>
      </w:r>
      <w:r w:rsidRPr="00EF1B85">
        <w:tab/>
        <w:t>LID Usage Editor</w:t>
      </w:r>
      <w:r>
        <w:tab/>
      </w:r>
      <w:r w:rsidR="00EF1B85">
        <w:tab/>
        <w:t>B-</w:t>
      </w:r>
      <w:r>
        <w:fldChar w:fldCharType="begin"/>
      </w:r>
      <w:r>
        <w:instrText xml:space="preserve"> PAGEREF _Toc437940689 \h </w:instrText>
      </w:r>
      <w:r>
        <w:fldChar w:fldCharType="separate"/>
      </w:r>
      <w:r w:rsidR="0075478B">
        <w:t>8</w:t>
      </w:r>
      <w:r>
        <w:fldChar w:fldCharType="end"/>
      </w:r>
    </w:p>
    <w:p w:rsidR="00EA62FD" w:rsidRPr="00EF1B85" w:rsidRDefault="00EA62FD" w:rsidP="00EF1B85">
      <w:pPr>
        <w:pStyle w:val="TOC3"/>
      </w:pPr>
      <w:r w:rsidRPr="00EF1B85">
        <w:t>B.1.15</w:t>
      </w:r>
      <w:r w:rsidRPr="00EF1B85">
        <w:tab/>
        <w:t>Pollutants Editor</w:t>
      </w:r>
      <w:r>
        <w:tab/>
      </w:r>
      <w:r w:rsidR="00EF1B85">
        <w:tab/>
        <w:t>B-</w:t>
      </w:r>
      <w:r>
        <w:fldChar w:fldCharType="begin"/>
      </w:r>
      <w:r>
        <w:instrText xml:space="preserve"> PAGEREF _Toc437940690 \h </w:instrText>
      </w:r>
      <w:r>
        <w:fldChar w:fldCharType="separate"/>
      </w:r>
      <w:r w:rsidR="0075478B">
        <w:t>8</w:t>
      </w:r>
      <w:r>
        <w:fldChar w:fldCharType="end"/>
      </w:r>
    </w:p>
    <w:p w:rsidR="00EA62FD" w:rsidRPr="00EF1B85" w:rsidRDefault="00EA62FD" w:rsidP="00EF1B85">
      <w:pPr>
        <w:pStyle w:val="TOC3"/>
      </w:pPr>
      <w:r w:rsidRPr="00EF1B85">
        <w:t>B.1.16</w:t>
      </w:r>
      <w:r w:rsidRPr="00EF1B85">
        <w:tab/>
        <w:t>Snow Packs Editor</w:t>
      </w:r>
      <w:r>
        <w:tab/>
      </w:r>
      <w:r w:rsidR="00EF1B85">
        <w:tab/>
        <w:t>B-</w:t>
      </w:r>
      <w:r>
        <w:fldChar w:fldCharType="begin"/>
      </w:r>
      <w:r>
        <w:instrText xml:space="preserve"> PAGEREF _Toc437940691 \h </w:instrText>
      </w:r>
      <w:r>
        <w:fldChar w:fldCharType="separate"/>
      </w:r>
      <w:r w:rsidR="0075478B">
        <w:t>9</w:t>
      </w:r>
      <w:r>
        <w:fldChar w:fldCharType="end"/>
      </w:r>
    </w:p>
    <w:p w:rsidR="00EA62FD" w:rsidRPr="00EF1B85" w:rsidRDefault="00EA62FD" w:rsidP="00EF1B85">
      <w:pPr>
        <w:pStyle w:val="TOC3"/>
      </w:pPr>
      <w:r w:rsidRPr="00EF1B85">
        <w:t>B.1.17</w:t>
      </w:r>
      <w:r w:rsidRPr="00EF1B85">
        <w:tab/>
        <w:t>Time Patterns Editor</w:t>
      </w:r>
      <w:r>
        <w:tab/>
      </w:r>
      <w:r w:rsidR="00EF1B85">
        <w:tab/>
        <w:t>B-</w:t>
      </w:r>
      <w:r>
        <w:fldChar w:fldCharType="begin"/>
      </w:r>
      <w:r>
        <w:instrText xml:space="preserve"> PAGEREF _Toc437940692 \h </w:instrText>
      </w:r>
      <w:r>
        <w:fldChar w:fldCharType="separate"/>
      </w:r>
      <w:r w:rsidR="0075478B">
        <w:t>9</w:t>
      </w:r>
      <w:r>
        <w:fldChar w:fldCharType="end"/>
      </w:r>
    </w:p>
    <w:p w:rsidR="00EA62FD" w:rsidRPr="00EF1B85" w:rsidRDefault="00EA62FD" w:rsidP="00EF1B85">
      <w:pPr>
        <w:pStyle w:val="TOC3"/>
      </w:pPr>
      <w:r w:rsidRPr="00EF1B85">
        <w:t>B.1.18</w:t>
      </w:r>
      <w:r w:rsidRPr="00EF1B85">
        <w:tab/>
        <w:t>Time-Series Editor</w:t>
      </w:r>
      <w:r>
        <w:tab/>
      </w:r>
      <w:r w:rsidR="00EF1B85">
        <w:tab/>
        <w:t>B-</w:t>
      </w:r>
      <w:r>
        <w:fldChar w:fldCharType="begin"/>
      </w:r>
      <w:r>
        <w:instrText xml:space="preserve"> PAGEREF _Toc437940693 \h </w:instrText>
      </w:r>
      <w:r>
        <w:fldChar w:fldCharType="separate"/>
      </w:r>
      <w:r w:rsidR="0075478B">
        <w:t>9</w:t>
      </w:r>
      <w:r>
        <w:fldChar w:fldCharType="end"/>
      </w:r>
    </w:p>
    <w:p w:rsidR="00EA62FD" w:rsidRPr="00EF1B85" w:rsidRDefault="00EA62FD" w:rsidP="00EF1B85">
      <w:pPr>
        <w:pStyle w:val="TOC3"/>
      </w:pPr>
      <w:r w:rsidRPr="00EF1B85">
        <w:t>B.1.19</w:t>
      </w:r>
      <w:r w:rsidRPr="00EF1B85">
        <w:tab/>
        <w:t>Transects Editor</w:t>
      </w:r>
      <w:r>
        <w:tab/>
      </w:r>
      <w:r w:rsidR="00EF1B85">
        <w:tab/>
        <w:t>B-</w:t>
      </w:r>
      <w:r>
        <w:fldChar w:fldCharType="begin"/>
      </w:r>
      <w:r>
        <w:instrText xml:space="preserve"> PAGEREF _Toc437940694 \h </w:instrText>
      </w:r>
      <w:r>
        <w:fldChar w:fldCharType="separate"/>
      </w:r>
      <w:r w:rsidR="0075478B">
        <w:t>10</w:t>
      </w:r>
      <w:r>
        <w:fldChar w:fldCharType="end"/>
      </w:r>
    </w:p>
    <w:p w:rsidR="00EA62FD" w:rsidRPr="00EF1B85" w:rsidRDefault="00EA62FD" w:rsidP="00EF1B85">
      <w:pPr>
        <w:pStyle w:val="TOC3"/>
      </w:pPr>
      <w:r w:rsidRPr="00EF1B85">
        <w:t>B.1.20</w:t>
      </w:r>
      <w:r w:rsidRPr="00EF1B85">
        <w:tab/>
        <w:t>Treatment Editor</w:t>
      </w:r>
      <w:r>
        <w:tab/>
      </w:r>
      <w:r w:rsidR="00EF1B85">
        <w:tab/>
        <w:t>B-</w:t>
      </w:r>
      <w:r>
        <w:fldChar w:fldCharType="begin"/>
      </w:r>
      <w:r>
        <w:instrText xml:space="preserve"> PAGEREF _Toc437940695 \h </w:instrText>
      </w:r>
      <w:r>
        <w:fldChar w:fldCharType="separate"/>
      </w:r>
      <w:r w:rsidR="0075478B">
        <w:t>10</w:t>
      </w:r>
      <w:r>
        <w:fldChar w:fldCharType="end"/>
      </w:r>
    </w:p>
    <w:p w:rsidR="00EA62FD" w:rsidRPr="00EF1B85" w:rsidRDefault="00EA62FD" w:rsidP="00EF1B85">
      <w:pPr>
        <w:pStyle w:val="TOC3"/>
      </w:pPr>
      <w:r w:rsidRPr="00EF1B85">
        <w:t>B.1.21</w:t>
      </w:r>
      <w:r w:rsidRPr="00EF1B85">
        <w:tab/>
        <w:t>Unit Hydrographs Editor</w:t>
      </w:r>
      <w:r>
        <w:tab/>
      </w:r>
      <w:r w:rsidR="00EF1B85">
        <w:tab/>
        <w:t>B-</w:t>
      </w:r>
      <w:r>
        <w:fldChar w:fldCharType="begin"/>
      </w:r>
      <w:r>
        <w:instrText xml:space="preserve"> PAGEREF _Toc437940696 \h </w:instrText>
      </w:r>
      <w:r>
        <w:fldChar w:fldCharType="separate"/>
      </w:r>
      <w:r w:rsidR="0075478B">
        <w:t>10</w:t>
      </w:r>
      <w:r>
        <w:fldChar w:fldCharType="end"/>
      </w:r>
    </w:p>
    <w:p w:rsidR="00EA62FD" w:rsidRPr="00EF1B85" w:rsidRDefault="00EA62FD" w:rsidP="00EF1B85">
      <w:pPr>
        <w:pStyle w:val="TOC2"/>
      </w:pPr>
      <w:r>
        <w:t>B.2</w:t>
      </w:r>
      <w:r w:rsidRPr="00EF1B85">
        <w:tab/>
      </w:r>
      <w:r>
        <w:t>EPANET Specialized Property Editors</w:t>
      </w:r>
      <w:r>
        <w:tab/>
      </w:r>
      <w:r w:rsidR="00EF1B85">
        <w:tab/>
        <w:t>B-</w:t>
      </w:r>
      <w:r>
        <w:fldChar w:fldCharType="begin"/>
      </w:r>
      <w:r>
        <w:instrText xml:space="preserve"> PAGEREF _Toc437940697 \h </w:instrText>
      </w:r>
      <w:r>
        <w:fldChar w:fldCharType="separate"/>
      </w:r>
      <w:r w:rsidR="0075478B">
        <w:t>11</w:t>
      </w:r>
      <w:r>
        <w:fldChar w:fldCharType="end"/>
      </w:r>
    </w:p>
    <w:p w:rsidR="00EA62FD" w:rsidRPr="00EF1B85" w:rsidRDefault="00EA62FD" w:rsidP="00EF1B85">
      <w:pPr>
        <w:pStyle w:val="TOC3"/>
      </w:pPr>
      <w:r w:rsidRPr="00EF1B85">
        <w:t>B.2.1</w:t>
      </w:r>
      <w:r w:rsidRPr="00EF1B85">
        <w:tab/>
        <w:t>Time Patterns</w:t>
      </w:r>
      <w:r>
        <w:tab/>
      </w:r>
      <w:r w:rsidR="00EF1B85">
        <w:tab/>
        <w:t>B-</w:t>
      </w:r>
      <w:r>
        <w:fldChar w:fldCharType="begin"/>
      </w:r>
      <w:r>
        <w:instrText xml:space="preserve"> PAGEREF _Toc437940698 \h </w:instrText>
      </w:r>
      <w:r>
        <w:fldChar w:fldCharType="separate"/>
      </w:r>
      <w:r w:rsidR="0075478B">
        <w:t>11</w:t>
      </w:r>
      <w:r>
        <w:fldChar w:fldCharType="end"/>
      </w:r>
    </w:p>
    <w:p w:rsidR="00EA62FD" w:rsidRPr="00EF1B85" w:rsidRDefault="00EA62FD" w:rsidP="00EF1B85">
      <w:pPr>
        <w:pStyle w:val="TOC3"/>
      </w:pPr>
      <w:r w:rsidRPr="00EF1B85">
        <w:t>B.2.2.</w:t>
      </w:r>
      <w:r w:rsidRPr="00EF1B85">
        <w:tab/>
        <w:t>Curves</w:t>
      </w:r>
      <w:r>
        <w:tab/>
      </w:r>
      <w:r w:rsidR="00EF1B85">
        <w:tab/>
        <w:t>B-</w:t>
      </w:r>
      <w:r>
        <w:fldChar w:fldCharType="begin"/>
      </w:r>
      <w:r>
        <w:instrText xml:space="preserve"> PAGEREF _Toc437940699 \h </w:instrText>
      </w:r>
      <w:r>
        <w:fldChar w:fldCharType="separate"/>
      </w:r>
      <w:r w:rsidR="0075478B">
        <w:t>11</w:t>
      </w:r>
      <w:r>
        <w:fldChar w:fldCharType="end"/>
      </w:r>
    </w:p>
    <w:p w:rsidR="00EA62FD" w:rsidRPr="00EF1B85" w:rsidRDefault="00EA62FD" w:rsidP="00EF1B85">
      <w:pPr>
        <w:pStyle w:val="TOC3"/>
      </w:pPr>
      <w:r w:rsidRPr="00EF1B85">
        <w:t>B.2.3</w:t>
      </w:r>
      <w:r w:rsidRPr="00EF1B85">
        <w:tab/>
        <w:t>Controls</w:t>
      </w:r>
      <w:r>
        <w:tab/>
      </w:r>
      <w:r w:rsidR="00EF1B85">
        <w:tab/>
        <w:t>B-</w:t>
      </w:r>
      <w:r>
        <w:fldChar w:fldCharType="begin"/>
      </w:r>
      <w:r>
        <w:instrText xml:space="preserve"> PAGEREF _Toc437940700 \h </w:instrText>
      </w:r>
      <w:r>
        <w:fldChar w:fldCharType="separate"/>
      </w:r>
      <w:r w:rsidR="0075478B">
        <w:t>11</w:t>
      </w:r>
      <w:r>
        <w:fldChar w:fldCharType="end"/>
      </w:r>
    </w:p>
    <w:p w:rsidR="00EA62FD" w:rsidRPr="00EF1B85" w:rsidRDefault="00EA62FD" w:rsidP="00EF1B85">
      <w:pPr>
        <w:pStyle w:val="TOC3"/>
      </w:pPr>
      <w:r w:rsidRPr="00EF1B85">
        <w:t>B.2.4</w:t>
      </w:r>
      <w:r w:rsidRPr="00EF1B85">
        <w:tab/>
        <w:t>Demands</w:t>
      </w:r>
      <w:r>
        <w:tab/>
      </w:r>
      <w:r w:rsidR="00EF1B85">
        <w:tab/>
        <w:t>B-</w:t>
      </w:r>
      <w:r>
        <w:fldChar w:fldCharType="begin"/>
      </w:r>
      <w:r>
        <w:instrText xml:space="preserve"> PAGEREF _Toc437940701 \h </w:instrText>
      </w:r>
      <w:r>
        <w:fldChar w:fldCharType="separate"/>
      </w:r>
      <w:r w:rsidR="0075478B">
        <w:t>11</w:t>
      </w:r>
      <w:r>
        <w:fldChar w:fldCharType="end"/>
      </w:r>
    </w:p>
    <w:p w:rsidR="00EA62FD" w:rsidRPr="00EF1B85" w:rsidRDefault="00EA62FD" w:rsidP="00EF1B85">
      <w:pPr>
        <w:pStyle w:val="TOC3"/>
      </w:pPr>
      <w:r w:rsidRPr="00EF1B85">
        <w:t>B.2.5</w:t>
      </w:r>
      <w:r w:rsidRPr="00EF1B85">
        <w:tab/>
        <w:t>Sources Quality</w:t>
      </w:r>
      <w:r>
        <w:tab/>
      </w:r>
      <w:r w:rsidR="00EF1B85">
        <w:tab/>
        <w:t>B-</w:t>
      </w:r>
      <w:r>
        <w:fldChar w:fldCharType="begin"/>
      </w:r>
      <w:r>
        <w:instrText xml:space="preserve"> PAGEREF _Toc437940702 \h </w:instrText>
      </w:r>
      <w:r>
        <w:fldChar w:fldCharType="separate"/>
      </w:r>
      <w:r w:rsidR="0075478B">
        <w:t>11</w:t>
      </w:r>
      <w:r>
        <w:fldChar w:fldCharType="end"/>
      </w:r>
    </w:p>
    <w:p w:rsidR="00EA62FD" w:rsidRDefault="00EA62FD" w:rsidP="00EF1B85">
      <w:pPr>
        <w:pStyle w:val="TOC1"/>
        <w:tabs>
          <w:tab w:val="clear" w:pos="446"/>
          <w:tab w:val="left" w:pos="1350"/>
        </w:tabs>
        <w:rPr>
          <w:rFonts w:asciiTheme="minorHAnsi" w:eastAsiaTheme="minorEastAsia" w:hAnsiTheme="minorHAnsi" w:cstheme="minorBidi"/>
          <w:b w:val="0"/>
          <w:caps w:val="0"/>
          <w:noProof/>
          <w:sz w:val="22"/>
          <w:szCs w:val="22"/>
        </w:rPr>
      </w:pPr>
      <w:r>
        <w:rPr>
          <w:noProof/>
        </w:rPr>
        <w:t>Appendix C</w:t>
      </w:r>
      <w:r w:rsidR="00EF1B85">
        <w:rPr>
          <w:noProof/>
        </w:rPr>
        <w:t>.</w:t>
      </w:r>
      <w:r w:rsidR="00EF1B85">
        <w:rPr>
          <w:noProof/>
        </w:rPr>
        <w:tab/>
      </w:r>
      <w:r>
        <w:rPr>
          <w:noProof/>
        </w:rPr>
        <w:t>Details of SWMM and EPANET VISUAL OBJECTS</w:t>
      </w:r>
      <w:r w:rsidRPr="00EF1B85">
        <w:rPr>
          <w:b w:val="0"/>
          <w:noProof/>
        </w:rPr>
        <w:tab/>
      </w:r>
      <w:r w:rsidR="00EF1B85" w:rsidRPr="00EF1B85">
        <w:rPr>
          <w:b w:val="0"/>
          <w:noProof/>
        </w:rPr>
        <w:tab/>
      </w:r>
      <w:r w:rsidR="00EF1B85" w:rsidRPr="00EF1B85">
        <w:rPr>
          <w:b w:val="0"/>
        </w:rPr>
        <w:t>C-</w:t>
      </w:r>
      <w:r w:rsidRPr="00EF1B85">
        <w:rPr>
          <w:b w:val="0"/>
          <w:noProof/>
        </w:rPr>
        <w:fldChar w:fldCharType="begin"/>
      </w:r>
      <w:r w:rsidRPr="00EF1B85">
        <w:rPr>
          <w:b w:val="0"/>
          <w:noProof/>
        </w:rPr>
        <w:instrText xml:space="preserve"> PAGEREF _Toc437940704 \h </w:instrText>
      </w:r>
      <w:r w:rsidRPr="00EF1B85">
        <w:rPr>
          <w:b w:val="0"/>
          <w:noProof/>
        </w:rPr>
      </w:r>
      <w:r w:rsidRPr="00EF1B85">
        <w:rPr>
          <w:b w:val="0"/>
          <w:noProof/>
        </w:rPr>
        <w:fldChar w:fldCharType="separate"/>
      </w:r>
      <w:r w:rsidR="0075478B">
        <w:rPr>
          <w:b w:val="0"/>
          <w:noProof/>
        </w:rPr>
        <w:t>1</w:t>
      </w:r>
      <w:r w:rsidRPr="00EF1B85">
        <w:rPr>
          <w:b w:val="0"/>
          <w:noProof/>
        </w:rPr>
        <w:fldChar w:fldCharType="end"/>
      </w:r>
    </w:p>
    <w:p w:rsidR="00EA62FD" w:rsidRDefault="00EA62FD">
      <w:pPr>
        <w:pStyle w:val="TOC2"/>
        <w:rPr>
          <w:rFonts w:asciiTheme="minorHAnsi" w:eastAsiaTheme="minorEastAsia" w:hAnsiTheme="minorHAnsi" w:cstheme="minorBidi"/>
          <w:caps w:val="0"/>
          <w:sz w:val="22"/>
          <w:szCs w:val="22"/>
        </w:rPr>
      </w:pPr>
      <w:r>
        <w:t>C.1</w:t>
      </w:r>
      <w:r>
        <w:rPr>
          <w:rFonts w:asciiTheme="minorHAnsi" w:eastAsiaTheme="minorEastAsia" w:hAnsiTheme="minorHAnsi" w:cstheme="minorBidi"/>
          <w:caps w:val="0"/>
          <w:sz w:val="22"/>
          <w:szCs w:val="22"/>
        </w:rPr>
        <w:tab/>
      </w:r>
      <w:r>
        <w:t>SWMM Visual Objects</w:t>
      </w:r>
      <w:r>
        <w:tab/>
      </w:r>
      <w:r w:rsidR="00EF1B85">
        <w:tab/>
        <w:t>C-</w:t>
      </w:r>
      <w:r>
        <w:fldChar w:fldCharType="begin"/>
      </w:r>
      <w:r>
        <w:instrText xml:space="preserve"> PAGEREF _Toc437940706 \h </w:instrText>
      </w:r>
      <w:r>
        <w:fldChar w:fldCharType="separate"/>
      </w:r>
      <w:r w:rsidR="0075478B">
        <w:t>2</w:t>
      </w:r>
      <w:r>
        <w:fldChar w:fldCharType="end"/>
      </w:r>
    </w:p>
    <w:p w:rsidR="00EA62FD" w:rsidRPr="00EF1B85" w:rsidRDefault="00EA62FD" w:rsidP="00EF1B85">
      <w:pPr>
        <w:pStyle w:val="TOC3"/>
      </w:pPr>
      <w:r w:rsidRPr="00EF1B85">
        <w:t>C.1.1</w:t>
      </w:r>
      <w:r w:rsidRPr="00EF1B85">
        <w:tab/>
        <w:t>Rain Gages</w:t>
      </w:r>
      <w:r>
        <w:tab/>
      </w:r>
      <w:r w:rsidR="00EF1B85">
        <w:tab/>
        <w:t>C-</w:t>
      </w:r>
      <w:r>
        <w:fldChar w:fldCharType="begin"/>
      </w:r>
      <w:r>
        <w:instrText xml:space="preserve"> PAGEREF _Toc437940707 \h </w:instrText>
      </w:r>
      <w:r>
        <w:fldChar w:fldCharType="separate"/>
      </w:r>
      <w:r w:rsidR="0075478B">
        <w:t>2</w:t>
      </w:r>
      <w:r>
        <w:fldChar w:fldCharType="end"/>
      </w:r>
    </w:p>
    <w:p w:rsidR="00EA62FD" w:rsidRPr="00EF1B85" w:rsidRDefault="00EA62FD" w:rsidP="00EF1B85">
      <w:pPr>
        <w:pStyle w:val="TOC3"/>
      </w:pPr>
      <w:r w:rsidRPr="00EF1B85">
        <w:t>C.1.</w:t>
      </w:r>
      <w:r w:rsidR="00EF1B85">
        <w:t>2</w:t>
      </w:r>
      <w:r w:rsidRPr="00EF1B85">
        <w:tab/>
        <w:t>Subcatchments</w:t>
      </w:r>
      <w:r>
        <w:tab/>
      </w:r>
      <w:r w:rsidR="00EF1B85">
        <w:tab/>
        <w:t>C-</w:t>
      </w:r>
      <w:r>
        <w:fldChar w:fldCharType="begin"/>
      </w:r>
      <w:r>
        <w:instrText xml:space="preserve"> PAGEREF _Toc437940708 \h </w:instrText>
      </w:r>
      <w:r>
        <w:fldChar w:fldCharType="separate"/>
      </w:r>
      <w:r w:rsidR="0075478B">
        <w:t>3</w:t>
      </w:r>
      <w:r>
        <w:fldChar w:fldCharType="end"/>
      </w:r>
    </w:p>
    <w:p w:rsidR="00EA62FD" w:rsidRPr="00EF1B85" w:rsidRDefault="00EF1B85" w:rsidP="00EF1B85">
      <w:pPr>
        <w:pStyle w:val="TOC3"/>
      </w:pPr>
      <w:r>
        <w:t>C.1.3</w:t>
      </w:r>
      <w:r w:rsidR="00EA62FD" w:rsidRPr="00EF1B85">
        <w:tab/>
        <w:t>Junction Nodes</w:t>
      </w:r>
      <w:r w:rsidR="00EA62FD">
        <w:tab/>
      </w:r>
      <w:r>
        <w:tab/>
        <w:t>C-</w:t>
      </w:r>
      <w:r w:rsidR="00EA62FD">
        <w:fldChar w:fldCharType="begin"/>
      </w:r>
      <w:r w:rsidR="00EA62FD">
        <w:instrText xml:space="preserve"> PAGEREF _Toc437940709 \h </w:instrText>
      </w:r>
      <w:r w:rsidR="00EA62FD">
        <w:fldChar w:fldCharType="separate"/>
      </w:r>
      <w:r w:rsidR="0075478B">
        <w:t>4</w:t>
      </w:r>
      <w:r w:rsidR="00EA62FD">
        <w:fldChar w:fldCharType="end"/>
      </w:r>
    </w:p>
    <w:p w:rsidR="00EA62FD" w:rsidRPr="00EF1B85" w:rsidRDefault="00EF1B85" w:rsidP="00EF1B85">
      <w:pPr>
        <w:pStyle w:val="TOC3"/>
      </w:pPr>
      <w:r>
        <w:t>C.1.4</w:t>
      </w:r>
      <w:r w:rsidR="00EA62FD" w:rsidRPr="00EF1B85">
        <w:tab/>
        <w:t>Outfall Nodes</w:t>
      </w:r>
      <w:r w:rsidR="00EA62FD">
        <w:tab/>
      </w:r>
      <w:r>
        <w:tab/>
        <w:t>C-</w:t>
      </w:r>
      <w:r w:rsidR="00EA62FD">
        <w:fldChar w:fldCharType="begin"/>
      </w:r>
      <w:r w:rsidR="00EA62FD">
        <w:instrText xml:space="preserve"> PAGEREF _Toc437940710 \h </w:instrText>
      </w:r>
      <w:r w:rsidR="00EA62FD">
        <w:fldChar w:fldCharType="separate"/>
      </w:r>
      <w:r w:rsidR="0075478B">
        <w:t>5</w:t>
      </w:r>
      <w:r w:rsidR="00EA62FD">
        <w:fldChar w:fldCharType="end"/>
      </w:r>
    </w:p>
    <w:p w:rsidR="00EA62FD" w:rsidRPr="00EF1B85" w:rsidRDefault="00EF1B85" w:rsidP="00EF1B85">
      <w:pPr>
        <w:pStyle w:val="TOC3"/>
      </w:pPr>
      <w:r>
        <w:t>C.1.5</w:t>
      </w:r>
      <w:r w:rsidR="00EA62FD" w:rsidRPr="00EF1B85">
        <w:tab/>
        <w:t>Flow Divider Nodes</w:t>
      </w:r>
      <w:r w:rsidR="00EA62FD">
        <w:tab/>
      </w:r>
      <w:r>
        <w:tab/>
        <w:t>C-</w:t>
      </w:r>
      <w:r w:rsidR="00EA62FD">
        <w:fldChar w:fldCharType="begin"/>
      </w:r>
      <w:r w:rsidR="00EA62FD">
        <w:instrText xml:space="preserve"> PAGEREF _Toc437940711 \h </w:instrText>
      </w:r>
      <w:r w:rsidR="00EA62FD">
        <w:fldChar w:fldCharType="separate"/>
      </w:r>
      <w:r w:rsidR="0075478B">
        <w:t>5</w:t>
      </w:r>
      <w:r w:rsidR="00EA62FD">
        <w:fldChar w:fldCharType="end"/>
      </w:r>
    </w:p>
    <w:p w:rsidR="00EA62FD" w:rsidRPr="00EF1B85" w:rsidRDefault="00EF1B85" w:rsidP="00EF1B85">
      <w:pPr>
        <w:pStyle w:val="TOC3"/>
      </w:pPr>
      <w:r>
        <w:t>C.1.6</w:t>
      </w:r>
      <w:r w:rsidR="00EA62FD" w:rsidRPr="00EF1B85">
        <w:tab/>
        <w:t>Storage Units</w:t>
      </w:r>
      <w:r w:rsidR="00EA62FD">
        <w:tab/>
      </w:r>
      <w:r>
        <w:tab/>
        <w:t>C-</w:t>
      </w:r>
      <w:r w:rsidR="00EA62FD">
        <w:fldChar w:fldCharType="begin"/>
      </w:r>
      <w:r w:rsidR="00EA62FD">
        <w:instrText xml:space="preserve"> PAGEREF _Toc437940712 \h </w:instrText>
      </w:r>
      <w:r w:rsidR="00EA62FD">
        <w:fldChar w:fldCharType="separate"/>
      </w:r>
      <w:r w:rsidR="0075478B">
        <w:t>6</w:t>
      </w:r>
      <w:r w:rsidR="00EA62FD">
        <w:fldChar w:fldCharType="end"/>
      </w:r>
    </w:p>
    <w:p w:rsidR="00EA62FD" w:rsidRPr="00EF1B85" w:rsidRDefault="00EF1B85" w:rsidP="00EF1B85">
      <w:pPr>
        <w:pStyle w:val="TOC3"/>
      </w:pPr>
      <w:r>
        <w:t>C.1.7</w:t>
      </w:r>
      <w:r w:rsidR="00EA62FD" w:rsidRPr="00EF1B85">
        <w:tab/>
        <w:t>Conduits</w:t>
      </w:r>
      <w:r w:rsidR="00EA62FD">
        <w:tab/>
      </w:r>
      <w:r>
        <w:tab/>
        <w:t>C-</w:t>
      </w:r>
      <w:r w:rsidR="00EA62FD">
        <w:fldChar w:fldCharType="begin"/>
      </w:r>
      <w:r w:rsidR="00EA62FD">
        <w:instrText xml:space="preserve"> PAGEREF _Toc437940713 \h </w:instrText>
      </w:r>
      <w:r w:rsidR="00EA62FD">
        <w:fldChar w:fldCharType="separate"/>
      </w:r>
      <w:r w:rsidR="0075478B">
        <w:t>7</w:t>
      </w:r>
      <w:r w:rsidR="00EA62FD">
        <w:fldChar w:fldCharType="end"/>
      </w:r>
    </w:p>
    <w:p w:rsidR="00EA62FD" w:rsidRPr="00EF1B85" w:rsidRDefault="00EF1B85" w:rsidP="00EF1B85">
      <w:pPr>
        <w:pStyle w:val="TOC3"/>
      </w:pPr>
      <w:r>
        <w:t>C.1.9</w:t>
      </w:r>
      <w:r w:rsidR="00EA62FD" w:rsidRPr="00EF1B85">
        <w:tab/>
        <w:t>Pumps</w:t>
      </w:r>
      <w:r w:rsidR="00EA62FD">
        <w:tab/>
      </w:r>
      <w:r>
        <w:tab/>
        <w:t>C-</w:t>
      </w:r>
      <w:r w:rsidR="00EA62FD">
        <w:fldChar w:fldCharType="begin"/>
      </w:r>
      <w:r w:rsidR="00EA62FD">
        <w:instrText xml:space="preserve"> PAGEREF _Toc437940714 \h </w:instrText>
      </w:r>
      <w:r w:rsidR="00EA62FD">
        <w:fldChar w:fldCharType="separate"/>
      </w:r>
      <w:r w:rsidR="0075478B">
        <w:t>8</w:t>
      </w:r>
      <w:r w:rsidR="00EA62FD">
        <w:fldChar w:fldCharType="end"/>
      </w:r>
    </w:p>
    <w:p w:rsidR="00EA62FD" w:rsidRPr="00EF1B85" w:rsidRDefault="00EA62FD" w:rsidP="00EF1B85">
      <w:pPr>
        <w:pStyle w:val="TOC3"/>
      </w:pPr>
      <w:r w:rsidRPr="00EF1B85">
        <w:t>C.1.</w:t>
      </w:r>
      <w:r w:rsidR="00EF1B85">
        <w:t>9</w:t>
      </w:r>
      <w:r w:rsidRPr="00EF1B85">
        <w:tab/>
        <w:t>Flow Regulators</w:t>
      </w:r>
      <w:r>
        <w:tab/>
      </w:r>
      <w:r w:rsidR="00EF1B85">
        <w:tab/>
        <w:t>C-</w:t>
      </w:r>
      <w:r>
        <w:fldChar w:fldCharType="begin"/>
      </w:r>
      <w:r>
        <w:instrText xml:space="preserve"> PAGEREF _Toc437940715 \h </w:instrText>
      </w:r>
      <w:r>
        <w:fldChar w:fldCharType="separate"/>
      </w:r>
      <w:r w:rsidR="0075478B">
        <w:t>9</w:t>
      </w:r>
      <w:r>
        <w:fldChar w:fldCharType="end"/>
      </w:r>
    </w:p>
    <w:p w:rsidR="00EA62FD" w:rsidRDefault="00EA62FD">
      <w:pPr>
        <w:pStyle w:val="TOC2"/>
        <w:rPr>
          <w:rFonts w:asciiTheme="minorHAnsi" w:eastAsiaTheme="minorEastAsia" w:hAnsiTheme="minorHAnsi" w:cstheme="minorBidi"/>
          <w:caps w:val="0"/>
          <w:sz w:val="22"/>
          <w:szCs w:val="22"/>
        </w:rPr>
      </w:pPr>
      <w:r>
        <w:t>C.2</w:t>
      </w:r>
      <w:r>
        <w:rPr>
          <w:rFonts w:asciiTheme="minorHAnsi" w:eastAsiaTheme="minorEastAsia" w:hAnsiTheme="minorHAnsi" w:cstheme="minorBidi"/>
          <w:caps w:val="0"/>
          <w:sz w:val="22"/>
          <w:szCs w:val="22"/>
        </w:rPr>
        <w:tab/>
      </w:r>
      <w:r>
        <w:t>EPANET Visual Objects</w:t>
      </w:r>
      <w:r>
        <w:tab/>
      </w:r>
      <w:r w:rsidR="00EF1B85">
        <w:tab/>
        <w:t>C-</w:t>
      </w:r>
      <w:r>
        <w:fldChar w:fldCharType="begin"/>
      </w:r>
      <w:r>
        <w:instrText xml:space="preserve"> PAGEREF _Toc437940716 \h </w:instrText>
      </w:r>
      <w:r>
        <w:fldChar w:fldCharType="separate"/>
      </w:r>
      <w:r w:rsidR="0075478B">
        <w:t>11</w:t>
      </w:r>
      <w:r>
        <w:fldChar w:fldCharType="end"/>
      </w:r>
    </w:p>
    <w:p w:rsidR="00EA62FD" w:rsidRPr="00EF1B85" w:rsidRDefault="00EA62FD" w:rsidP="00EF1B85">
      <w:pPr>
        <w:pStyle w:val="TOC3"/>
      </w:pPr>
      <w:r w:rsidRPr="00EF1B85">
        <w:t>C.2.1</w:t>
      </w:r>
      <w:r w:rsidRPr="00EF1B85">
        <w:tab/>
        <w:t>Junction Nodes</w:t>
      </w:r>
      <w:r>
        <w:tab/>
      </w:r>
      <w:r w:rsidR="00EF1B85">
        <w:tab/>
        <w:t>C-</w:t>
      </w:r>
      <w:r>
        <w:fldChar w:fldCharType="begin"/>
      </w:r>
      <w:r>
        <w:instrText xml:space="preserve"> PAGEREF _Toc437940717 \h </w:instrText>
      </w:r>
      <w:r>
        <w:fldChar w:fldCharType="separate"/>
      </w:r>
      <w:r w:rsidR="0075478B">
        <w:t>11</w:t>
      </w:r>
      <w:r>
        <w:fldChar w:fldCharType="end"/>
      </w:r>
    </w:p>
    <w:p w:rsidR="00EA62FD" w:rsidRPr="00EF1B85" w:rsidRDefault="00EA62FD" w:rsidP="00EF1B85">
      <w:pPr>
        <w:pStyle w:val="TOC3"/>
      </w:pPr>
      <w:r w:rsidRPr="00EF1B85">
        <w:t>C.2.2</w:t>
      </w:r>
      <w:r w:rsidRPr="00EF1B85">
        <w:tab/>
        <w:t>Reservoir Nodes</w:t>
      </w:r>
      <w:r>
        <w:tab/>
      </w:r>
      <w:r w:rsidR="00EF1B85">
        <w:tab/>
        <w:t>C-</w:t>
      </w:r>
      <w:r>
        <w:fldChar w:fldCharType="begin"/>
      </w:r>
      <w:r>
        <w:instrText xml:space="preserve"> PAGEREF _Toc437940718 \h </w:instrText>
      </w:r>
      <w:r>
        <w:fldChar w:fldCharType="separate"/>
      </w:r>
      <w:r w:rsidR="0075478B">
        <w:t>12</w:t>
      </w:r>
      <w:r>
        <w:fldChar w:fldCharType="end"/>
      </w:r>
    </w:p>
    <w:p w:rsidR="00EA62FD" w:rsidRPr="00EF1B85" w:rsidRDefault="00EA62FD" w:rsidP="00EF1B85">
      <w:pPr>
        <w:pStyle w:val="TOC3"/>
      </w:pPr>
      <w:r w:rsidRPr="00EF1B85">
        <w:t>C.2.3</w:t>
      </w:r>
      <w:r w:rsidRPr="00EF1B85">
        <w:tab/>
        <w:t>Tank Nodes</w:t>
      </w:r>
      <w:r>
        <w:tab/>
      </w:r>
      <w:r w:rsidR="00EF1B85">
        <w:tab/>
        <w:t>C-</w:t>
      </w:r>
      <w:r>
        <w:fldChar w:fldCharType="begin"/>
      </w:r>
      <w:r>
        <w:instrText xml:space="preserve"> PAGEREF _Toc437940719 \h </w:instrText>
      </w:r>
      <w:r>
        <w:fldChar w:fldCharType="separate"/>
      </w:r>
      <w:r w:rsidR="0075478B">
        <w:t>13</w:t>
      </w:r>
      <w:r>
        <w:fldChar w:fldCharType="end"/>
      </w:r>
    </w:p>
    <w:p w:rsidR="00EA62FD" w:rsidRPr="00EF1B85" w:rsidRDefault="00EA62FD" w:rsidP="00EF1B85">
      <w:pPr>
        <w:pStyle w:val="TOC3"/>
      </w:pPr>
      <w:r w:rsidRPr="00EF1B85">
        <w:t>C.2.4</w:t>
      </w:r>
      <w:r w:rsidRPr="00EF1B85">
        <w:tab/>
        <w:t>Pipes</w:t>
      </w:r>
      <w:r>
        <w:tab/>
      </w:r>
      <w:r w:rsidR="00EF1B85">
        <w:tab/>
        <w:t>C-</w:t>
      </w:r>
      <w:r>
        <w:fldChar w:fldCharType="begin"/>
      </w:r>
      <w:r>
        <w:instrText xml:space="preserve"> PAGEREF _Toc437940720 \h </w:instrText>
      </w:r>
      <w:r>
        <w:fldChar w:fldCharType="separate"/>
      </w:r>
      <w:r w:rsidR="0075478B">
        <w:t>14</w:t>
      </w:r>
      <w:r>
        <w:fldChar w:fldCharType="end"/>
      </w:r>
    </w:p>
    <w:p w:rsidR="00EA62FD" w:rsidRPr="00EF1B85" w:rsidRDefault="00EA62FD" w:rsidP="00EF1B85">
      <w:pPr>
        <w:pStyle w:val="TOC3"/>
      </w:pPr>
      <w:r w:rsidRPr="00EF1B85">
        <w:t>C.2.5</w:t>
      </w:r>
      <w:r w:rsidRPr="00EF1B85">
        <w:tab/>
        <w:t>Pumps</w:t>
      </w:r>
      <w:r>
        <w:tab/>
      </w:r>
      <w:r w:rsidR="00EF1B85">
        <w:tab/>
        <w:t>C-</w:t>
      </w:r>
      <w:r>
        <w:fldChar w:fldCharType="begin"/>
      </w:r>
      <w:r>
        <w:instrText xml:space="preserve"> PAGEREF _Toc437940721 \h </w:instrText>
      </w:r>
      <w:r>
        <w:fldChar w:fldCharType="separate"/>
      </w:r>
      <w:r w:rsidR="0075478B">
        <w:t>14</w:t>
      </w:r>
      <w:r>
        <w:fldChar w:fldCharType="end"/>
      </w:r>
    </w:p>
    <w:p w:rsidR="00EA62FD" w:rsidRDefault="00EA62FD" w:rsidP="00EF1B85">
      <w:pPr>
        <w:pStyle w:val="TOC3"/>
        <w:rPr>
          <w:rFonts w:asciiTheme="minorHAnsi" w:eastAsiaTheme="minorEastAsia" w:hAnsiTheme="minorHAnsi" w:cstheme="minorBidi"/>
          <w:caps/>
          <w:sz w:val="22"/>
          <w:szCs w:val="22"/>
        </w:rPr>
      </w:pPr>
      <w:r w:rsidRPr="00EA5550">
        <w:rPr>
          <w:caps/>
        </w:rPr>
        <w:t>C.2.6</w:t>
      </w:r>
      <w:r>
        <w:rPr>
          <w:rFonts w:asciiTheme="minorHAnsi" w:eastAsiaTheme="minorEastAsia" w:hAnsiTheme="minorHAnsi" w:cstheme="minorBidi"/>
          <w:caps/>
          <w:sz w:val="22"/>
          <w:szCs w:val="22"/>
        </w:rPr>
        <w:tab/>
      </w:r>
      <w:r w:rsidRPr="00EF1B85">
        <w:t>Valves</w:t>
      </w:r>
      <w:r>
        <w:tab/>
      </w:r>
      <w:r w:rsidR="00EF1B85">
        <w:tab/>
        <w:t>C-</w:t>
      </w:r>
      <w:r>
        <w:fldChar w:fldCharType="begin"/>
      </w:r>
      <w:r>
        <w:instrText xml:space="preserve"> PAGEREF _Toc437940722 \h </w:instrText>
      </w:r>
      <w:r>
        <w:fldChar w:fldCharType="separate"/>
      </w:r>
      <w:r w:rsidR="0075478B">
        <w:t>15</w:t>
      </w:r>
      <w:r>
        <w:fldChar w:fldCharType="end"/>
      </w:r>
    </w:p>
    <w:p w:rsidR="00EF1B85" w:rsidRDefault="00F32405" w:rsidP="00233747">
      <w:r>
        <w:fldChar w:fldCharType="end"/>
      </w:r>
      <w:r w:rsidR="00EF1B85">
        <w:br w:type="page"/>
      </w:r>
    </w:p>
    <w:p w:rsidR="00B75445" w:rsidRPr="00550D7D" w:rsidRDefault="00783AF7" w:rsidP="009920B0">
      <w:pPr>
        <w:spacing w:after="200" w:line="240" w:lineRule="auto"/>
        <w:rPr>
          <w:rFonts w:ascii="Tahoma" w:hAnsi="Tahoma" w:cs="Tahoma"/>
          <w:color w:val="595959" w:themeColor="text1" w:themeTint="A6"/>
          <w:sz w:val="36"/>
          <w:szCs w:val="36"/>
        </w:rPr>
      </w:pPr>
      <w:r w:rsidRPr="00550D7D">
        <w:rPr>
          <w:rFonts w:ascii="Tahoma" w:hAnsi="Tahoma" w:cs="Tahoma"/>
          <w:color w:val="595959" w:themeColor="text1" w:themeTint="A6"/>
          <w:sz w:val="36"/>
          <w:szCs w:val="36"/>
        </w:rPr>
        <w:lastRenderedPageBreak/>
        <w:t>LI</w:t>
      </w:r>
      <w:r w:rsidR="00B75445" w:rsidRPr="00550D7D">
        <w:rPr>
          <w:rFonts w:ascii="Tahoma" w:hAnsi="Tahoma" w:cs="Tahoma"/>
          <w:color w:val="595959" w:themeColor="text1" w:themeTint="A6"/>
          <w:sz w:val="36"/>
          <w:szCs w:val="36"/>
        </w:rPr>
        <w:t>ST OF TABLES</w:t>
      </w:r>
      <w:bookmarkEnd w:id="6"/>
      <w:bookmarkEnd w:id="7"/>
      <w:bookmarkEnd w:id="8"/>
    </w:p>
    <w:p w:rsidR="00233747" w:rsidRPr="00233747" w:rsidRDefault="00233747" w:rsidP="004141A6">
      <w:pPr>
        <w:tabs>
          <w:tab w:val="right" w:pos="9360"/>
        </w:tabs>
        <w:spacing w:line="240" w:lineRule="auto"/>
      </w:pPr>
      <w:r>
        <w:t>TABLE</w:t>
      </w:r>
      <w:r>
        <w:tab/>
      </w:r>
      <w:r w:rsidRPr="00233747">
        <w:t>PAGE</w:t>
      </w:r>
    </w:p>
    <w:p w:rsidR="00233747" w:rsidRPr="009920B0" w:rsidRDefault="00233747" w:rsidP="00233747">
      <w:pPr>
        <w:rPr>
          <w:sz w:val="16"/>
          <w:szCs w:val="16"/>
        </w:rPr>
      </w:pPr>
    </w:p>
    <w:p w:rsidR="00EF1B85" w:rsidRDefault="00233747" w:rsidP="00504376">
      <w:pPr>
        <w:pStyle w:val="TableofFigures"/>
        <w:rPr>
          <w:noProof/>
        </w:rPr>
      </w:pPr>
      <w:r>
        <w:rPr>
          <w:rFonts w:asciiTheme="majorHAnsi" w:hAnsiTheme="majorHAnsi"/>
        </w:rPr>
        <w:fldChar w:fldCharType="begin"/>
      </w:r>
      <w:r>
        <w:rPr>
          <w:rFonts w:asciiTheme="majorHAnsi" w:hAnsiTheme="majorHAnsi"/>
        </w:rPr>
        <w:instrText xml:space="preserve"> TOC \c "Table" </w:instrText>
      </w:r>
      <w:r>
        <w:rPr>
          <w:rFonts w:asciiTheme="majorHAnsi" w:hAnsiTheme="majorHAnsi"/>
        </w:rPr>
        <w:fldChar w:fldCharType="separate"/>
      </w:r>
      <w:r w:rsidR="0075478B">
        <w:rPr>
          <w:noProof/>
        </w:rPr>
        <w:t>3</w:t>
      </w:r>
      <w:r w:rsidR="00EF1B85">
        <w:rPr>
          <w:noProof/>
        </w:rPr>
        <w:noBreakHyphen/>
        <w:t>1</w:t>
      </w:r>
      <w:r w:rsidR="00504376">
        <w:rPr>
          <w:noProof/>
        </w:rPr>
        <w:tab/>
      </w:r>
      <w:r w:rsidR="00EF1B85">
        <w:rPr>
          <w:noProof/>
        </w:rPr>
        <w:t>MTP Delivery Schedule</w:t>
      </w:r>
      <w:r w:rsidR="00EF1B85">
        <w:rPr>
          <w:noProof/>
        </w:rPr>
        <w:tab/>
      </w:r>
      <w:r w:rsidR="00504376">
        <w:rPr>
          <w:noProof/>
        </w:rPr>
        <w:tab/>
      </w:r>
      <w:r w:rsidR="00EF1B85">
        <w:rPr>
          <w:noProof/>
        </w:rPr>
        <w:fldChar w:fldCharType="begin"/>
      </w:r>
      <w:r w:rsidR="00EF1B85">
        <w:rPr>
          <w:noProof/>
        </w:rPr>
        <w:instrText xml:space="preserve"> PAGEREF _Toc437941288 \h </w:instrText>
      </w:r>
      <w:r w:rsidR="00EF1B85">
        <w:rPr>
          <w:noProof/>
        </w:rPr>
      </w:r>
      <w:r w:rsidR="00EF1B85">
        <w:rPr>
          <w:noProof/>
        </w:rPr>
        <w:fldChar w:fldCharType="separate"/>
      </w:r>
      <w:r w:rsidR="0075478B">
        <w:rPr>
          <w:noProof/>
        </w:rPr>
        <w:t>5</w:t>
      </w:r>
      <w:r w:rsidR="00EF1B85">
        <w:rPr>
          <w:noProof/>
        </w:rPr>
        <w:fldChar w:fldCharType="end"/>
      </w:r>
      <w:r>
        <w:rPr>
          <w:rFonts w:asciiTheme="majorHAnsi" w:hAnsiTheme="majorHAnsi"/>
        </w:rPr>
        <w:fldChar w:fldCharType="end"/>
      </w:r>
      <w:r w:rsidR="00EF1B85">
        <w:rPr>
          <w:rFonts w:asciiTheme="majorHAnsi" w:hAnsiTheme="majorHAnsi"/>
        </w:rPr>
        <w:fldChar w:fldCharType="begin"/>
      </w:r>
      <w:r w:rsidR="00EF1B85">
        <w:rPr>
          <w:rFonts w:asciiTheme="majorHAnsi" w:hAnsiTheme="majorHAnsi"/>
        </w:rPr>
        <w:instrText xml:space="preserve"> TOC \c "Table A-" </w:instrText>
      </w:r>
      <w:r w:rsidR="00EF1B85">
        <w:rPr>
          <w:rFonts w:asciiTheme="majorHAnsi" w:hAnsiTheme="majorHAnsi"/>
        </w:rPr>
        <w:fldChar w:fldCharType="separate"/>
      </w:r>
    </w:p>
    <w:p w:rsidR="00EF1B85" w:rsidRDefault="00EF1B85">
      <w:pPr>
        <w:pStyle w:val="TableofFigures"/>
        <w:rPr>
          <w:rFonts w:asciiTheme="minorHAnsi" w:eastAsiaTheme="minorEastAsia" w:hAnsiTheme="minorHAnsi" w:cstheme="minorBidi"/>
          <w:noProof/>
          <w:sz w:val="22"/>
          <w:szCs w:val="22"/>
        </w:rPr>
      </w:pPr>
      <w:r>
        <w:rPr>
          <w:noProof/>
        </w:rPr>
        <w:t>A-1</w:t>
      </w:r>
      <w:r w:rsidR="00504376">
        <w:rPr>
          <w:noProof/>
        </w:rPr>
        <w:tab/>
      </w:r>
      <w:r w:rsidR="006302B7">
        <w:rPr>
          <w:noProof/>
        </w:rPr>
        <w:t>Options</w:t>
      </w:r>
      <w:r>
        <w:rPr>
          <w:noProof/>
        </w:rPr>
        <w:t xml:space="preserve"> </w:t>
      </w:r>
      <w:r>
        <w:rPr>
          <w:noProof/>
        </w:rPr>
        <w:tab/>
      </w:r>
      <w:r w:rsidR="00504376">
        <w:rPr>
          <w:noProof/>
        </w:rPr>
        <w:tab/>
        <w:t>A-</w:t>
      </w:r>
      <w:r>
        <w:rPr>
          <w:noProof/>
        </w:rPr>
        <w:fldChar w:fldCharType="begin"/>
      </w:r>
      <w:r>
        <w:rPr>
          <w:noProof/>
        </w:rPr>
        <w:instrText xml:space="preserve"> PAGEREF _Toc437941303 \h </w:instrText>
      </w:r>
      <w:r>
        <w:rPr>
          <w:noProof/>
        </w:rPr>
      </w:r>
      <w:r>
        <w:rPr>
          <w:noProof/>
        </w:rPr>
        <w:fldChar w:fldCharType="separate"/>
      </w:r>
      <w:r w:rsidR="0075478B">
        <w:rPr>
          <w:noProof/>
        </w:rPr>
        <w:t>2</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A-2</w:t>
      </w:r>
      <w:r w:rsidR="00504376">
        <w:rPr>
          <w:noProof/>
        </w:rPr>
        <w:tab/>
      </w:r>
      <w:r w:rsidR="00C37E25">
        <w:rPr>
          <w:noProof/>
        </w:rPr>
        <w:t>Report Settings</w:t>
      </w:r>
      <w:r>
        <w:rPr>
          <w:noProof/>
        </w:rPr>
        <w:tab/>
      </w:r>
      <w:r w:rsidR="00504376">
        <w:rPr>
          <w:noProof/>
        </w:rPr>
        <w:tab/>
        <w:t>A-</w:t>
      </w:r>
      <w:r>
        <w:rPr>
          <w:noProof/>
        </w:rPr>
        <w:fldChar w:fldCharType="begin"/>
      </w:r>
      <w:r>
        <w:rPr>
          <w:noProof/>
        </w:rPr>
        <w:instrText xml:space="preserve"> PAGEREF _Toc437941304 \h </w:instrText>
      </w:r>
      <w:r>
        <w:rPr>
          <w:noProof/>
        </w:rPr>
      </w:r>
      <w:r>
        <w:rPr>
          <w:noProof/>
        </w:rPr>
        <w:fldChar w:fldCharType="separate"/>
      </w:r>
      <w:r w:rsidR="0075478B">
        <w:rPr>
          <w:noProof/>
        </w:rPr>
        <w:t>3</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A-3</w:t>
      </w:r>
      <w:r w:rsidR="00504376">
        <w:rPr>
          <w:noProof/>
        </w:rPr>
        <w:tab/>
      </w:r>
      <w:r w:rsidR="00C37E25">
        <w:rPr>
          <w:noProof/>
        </w:rPr>
        <w:t>File Settings</w:t>
      </w:r>
      <w:r>
        <w:rPr>
          <w:noProof/>
        </w:rPr>
        <w:tab/>
      </w:r>
      <w:r w:rsidR="00504376">
        <w:rPr>
          <w:noProof/>
        </w:rPr>
        <w:tab/>
        <w:t>A-</w:t>
      </w:r>
      <w:r>
        <w:rPr>
          <w:noProof/>
        </w:rPr>
        <w:fldChar w:fldCharType="begin"/>
      </w:r>
      <w:r>
        <w:rPr>
          <w:noProof/>
        </w:rPr>
        <w:instrText xml:space="preserve"> PAGEREF _Toc437941305 \h </w:instrText>
      </w:r>
      <w:r>
        <w:rPr>
          <w:noProof/>
        </w:rPr>
      </w:r>
      <w:r>
        <w:rPr>
          <w:noProof/>
        </w:rPr>
        <w:fldChar w:fldCharType="separate"/>
      </w:r>
      <w:r w:rsidR="0075478B">
        <w:rPr>
          <w:noProof/>
        </w:rPr>
        <w:t>4</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A-4</w:t>
      </w:r>
      <w:r w:rsidR="00504376">
        <w:rPr>
          <w:noProof/>
        </w:rPr>
        <w:tab/>
      </w:r>
      <w:r w:rsidR="00C37E25">
        <w:rPr>
          <w:noProof/>
        </w:rPr>
        <w:t>Options</w:t>
      </w:r>
      <w:r>
        <w:rPr>
          <w:noProof/>
        </w:rPr>
        <w:tab/>
      </w:r>
      <w:r w:rsidR="00504376">
        <w:rPr>
          <w:noProof/>
        </w:rPr>
        <w:tab/>
        <w:t>A-</w:t>
      </w:r>
      <w:r>
        <w:rPr>
          <w:noProof/>
        </w:rPr>
        <w:fldChar w:fldCharType="begin"/>
      </w:r>
      <w:r>
        <w:rPr>
          <w:noProof/>
        </w:rPr>
        <w:instrText xml:space="preserve"> PAGEREF _Toc437941306 \h </w:instrText>
      </w:r>
      <w:r>
        <w:rPr>
          <w:noProof/>
        </w:rPr>
      </w:r>
      <w:r>
        <w:rPr>
          <w:noProof/>
        </w:rPr>
        <w:fldChar w:fldCharType="separate"/>
      </w:r>
      <w:r w:rsidR="0075478B">
        <w:rPr>
          <w:noProof/>
        </w:rPr>
        <w:t>4</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A-5</w:t>
      </w:r>
      <w:r w:rsidR="00504376">
        <w:rPr>
          <w:noProof/>
        </w:rPr>
        <w:tab/>
      </w:r>
      <w:r>
        <w:rPr>
          <w:noProof/>
        </w:rPr>
        <w:tab/>
      </w:r>
      <w:r w:rsidR="00C37E25">
        <w:rPr>
          <w:noProof/>
        </w:rPr>
        <w:t>Report Settings…</w:t>
      </w:r>
      <w:r w:rsidR="00504376">
        <w:rPr>
          <w:noProof/>
        </w:rPr>
        <w:tab/>
      </w:r>
      <w:r w:rsidR="00C37E25">
        <w:rPr>
          <w:noProof/>
        </w:rPr>
        <w:tab/>
      </w:r>
      <w:r w:rsidR="00504376">
        <w:rPr>
          <w:noProof/>
        </w:rPr>
        <w:t>A-</w:t>
      </w:r>
      <w:r>
        <w:rPr>
          <w:noProof/>
        </w:rPr>
        <w:fldChar w:fldCharType="begin"/>
      </w:r>
      <w:r>
        <w:rPr>
          <w:noProof/>
        </w:rPr>
        <w:instrText xml:space="preserve"> PAGEREF _Toc437941307 \h </w:instrText>
      </w:r>
      <w:r>
        <w:rPr>
          <w:noProof/>
        </w:rPr>
      </w:r>
      <w:r>
        <w:rPr>
          <w:noProof/>
        </w:rPr>
        <w:fldChar w:fldCharType="separate"/>
      </w:r>
      <w:r w:rsidR="0075478B">
        <w:rPr>
          <w:noProof/>
        </w:rPr>
        <w:t>5</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A-6</w:t>
      </w:r>
      <w:r w:rsidR="00504376">
        <w:rPr>
          <w:noProof/>
        </w:rPr>
        <w:tab/>
      </w:r>
      <w:r w:rsidR="00C37E25">
        <w:rPr>
          <w:noProof/>
        </w:rPr>
        <w:t>Times Settings</w:t>
      </w:r>
      <w:r>
        <w:rPr>
          <w:noProof/>
        </w:rPr>
        <w:tab/>
      </w:r>
      <w:r w:rsidR="00504376">
        <w:rPr>
          <w:noProof/>
        </w:rPr>
        <w:tab/>
        <w:t>A-</w:t>
      </w:r>
      <w:r>
        <w:rPr>
          <w:noProof/>
        </w:rPr>
        <w:fldChar w:fldCharType="begin"/>
      </w:r>
      <w:r>
        <w:rPr>
          <w:noProof/>
        </w:rPr>
        <w:instrText xml:space="preserve"> PAGEREF _Toc437941308 \h </w:instrText>
      </w:r>
      <w:r>
        <w:rPr>
          <w:noProof/>
        </w:rPr>
      </w:r>
      <w:r>
        <w:rPr>
          <w:noProof/>
        </w:rPr>
        <w:fldChar w:fldCharType="separate"/>
      </w:r>
      <w:r w:rsidR="0075478B">
        <w:rPr>
          <w:noProof/>
        </w:rPr>
        <w:t>5</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A-7</w:t>
      </w:r>
      <w:r w:rsidR="00504376">
        <w:rPr>
          <w:noProof/>
        </w:rPr>
        <w:tab/>
      </w:r>
      <w:r w:rsidR="00C37E25">
        <w:rPr>
          <w:noProof/>
        </w:rPr>
        <w:t>Reactions Settings</w:t>
      </w:r>
      <w:r>
        <w:rPr>
          <w:noProof/>
        </w:rPr>
        <w:tab/>
      </w:r>
      <w:r w:rsidR="00504376">
        <w:rPr>
          <w:noProof/>
        </w:rPr>
        <w:tab/>
        <w:t>A-</w:t>
      </w:r>
      <w:r>
        <w:rPr>
          <w:noProof/>
        </w:rPr>
        <w:fldChar w:fldCharType="begin"/>
      </w:r>
      <w:r>
        <w:rPr>
          <w:noProof/>
        </w:rPr>
        <w:instrText xml:space="preserve"> PAGEREF _Toc437941309 \h </w:instrText>
      </w:r>
      <w:r>
        <w:rPr>
          <w:noProof/>
        </w:rPr>
      </w:r>
      <w:r>
        <w:rPr>
          <w:noProof/>
        </w:rPr>
        <w:fldChar w:fldCharType="separate"/>
      </w:r>
      <w:r w:rsidR="0075478B">
        <w:rPr>
          <w:noProof/>
        </w:rPr>
        <w:t>6</w:t>
      </w:r>
      <w:r>
        <w:rPr>
          <w:noProof/>
        </w:rPr>
        <w:fldChar w:fldCharType="end"/>
      </w:r>
    </w:p>
    <w:p w:rsidR="00EF1B85" w:rsidRDefault="00EF1B85" w:rsidP="00504376">
      <w:pPr>
        <w:pStyle w:val="TableofFigures"/>
        <w:rPr>
          <w:noProof/>
        </w:rPr>
      </w:pPr>
      <w:r>
        <w:rPr>
          <w:noProof/>
        </w:rPr>
        <w:t>A-8</w:t>
      </w:r>
      <w:r w:rsidR="00504376">
        <w:rPr>
          <w:noProof/>
        </w:rPr>
        <w:tab/>
      </w:r>
      <w:r w:rsidR="00C37E25">
        <w:rPr>
          <w:noProof/>
        </w:rPr>
        <w:t>Energy Settings</w:t>
      </w:r>
      <w:r>
        <w:rPr>
          <w:noProof/>
        </w:rPr>
        <w:tab/>
      </w:r>
      <w:r w:rsidR="00504376">
        <w:rPr>
          <w:noProof/>
        </w:rPr>
        <w:tab/>
        <w:t>A-</w:t>
      </w:r>
      <w:r>
        <w:rPr>
          <w:noProof/>
        </w:rPr>
        <w:fldChar w:fldCharType="begin"/>
      </w:r>
      <w:r>
        <w:rPr>
          <w:noProof/>
        </w:rPr>
        <w:instrText xml:space="preserve"> PAGEREF _Toc437941310 \h </w:instrText>
      </w:r>
      <w:r>
        <w:rPr>
          <w:noProof/>
        </w:rPr>
      </w:r>
      <w:r>
        <w:rPr>
          <w:noProof/>
        </w:rPr>
        <w:fldChar w:fldCharType="separate"/>
      </w:r>
      <w:r w:rsidR="0075478B">
        <w:rPr>
          <w:noProof/>
        </w:rPr>
        <w:t>6</w:t>
      </w:r>
      <w:r>
        <w:rPr>
          <w:noProof/>
        </w:rPr>
        <w:fldChar w:fldCharType="end"/>
      </w:r>
      <w:r>
        <w:rPr>
          <w:rFonts w:asciiTheme="majorHAnsi" w:hAnsiTheme="majorHAnsi"/>
        </w:rPr>
        <w:fldChar w:fldCharType="end"/>
      </w:r>
      <w:r>
        <w:rPr>
          <w:rFonts w:asciiTheme="majorHAnsi" w:hAnsiTheme="majorHAnsi"/>
        </w:rPr>
        <w:fldChar w:fldCharType="begin"/>
      </w:r>
      <w:r>
        <w:rPr>
          <w:rFonts w:asciiTheme="majorHAnsi" w:hAnsiTheme="majorHAnsi"/>
        </w:rPr>
        <w:instrText xml:space="preserve"> TOC \c "Table B-" </w:instrText>
      </w:r>
      <w:r>
        <w:rPr>
          <w:rFonts w:asciiTheme="majorHAnsi" w:hAnsiTheme="majorHAnsi"/>
        </w:rPr>
        <w:fldChar w:fldCharType="separate"/>
      </w:r>
    </w:p>
    <w:p w:rsidR="00EF1B85" w:rsidRDefault="00EF1B85">
      <w:pPr>
        <w:pStyle w:val="TableofFigures"/>
        <w:rPr>
          <w:rFonts w:asciiTheme="minorHAnsi" w:eastAsiaTheme="minorEastAsia" w:hAnsiTheme="minorHAnsi" w:cstheme="minorBidi"/>
          <w:noProof/>
          <w:sz w:val="22"/>
          <w:szCs w:val="22"/>
        </w:rPr>
      </w:pPr>
      <w:r>
        <w:rPr>
          <w:noProof/>
        </w:rPr>
        <w:t>B-1</w:t>
      </w:r>
      <w:r w:rsidR="00504376">
        <w:rPr>
          <w:noProof/>
        </w:rPr>
        <w:tab/>
      </w:r>
      <w:r w:rsidR="006F29FE">
        <w:rPr>
          <w:noProof/>
        </w:rPr>
        <w:t>Aquifers Parameters</w:t>
      </w:r>
      <w:r>
        <w:rPr>
          <w:noProof/>
        </w:rPr>
        <w:tab/>
      </w:r>
      <w:r w:rsidR="00504376">
        <w:rPr>
          <w:noProof/>
        </w:rPr>
        <w:tab/>
        <w:t>B-</w:t>
      </w:r>
      <w:r>
        <w:rPr>
          <w:noProof/>
        </w:rPr>
        <w:fldChar w:fldCharType="begin"/>
      </w:r>
      <w:r>
        <w:rPr>
          <w:noProof/>
        </w:rPr>
        <w:instrText xml:space="preserve"> PAGEREF _Toc437941406 \h </w:instrText>
      </w:r>
      <w:r>
        <w:rPr>
          <w:noProof/>
        </w:rPr>
      </w:r>
      <w:r>
        <w:rPr>
          <w:noProof/>
        </w:rPr>
        <w:fldChar w:fldCharType="separate"/>
      </w:r>
      <w:r w:rsidR="0075478B">
        <w:rPr>
          <w:noProof/>
        </w:rPr>
        <w:t>2</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B-2</w:t>
      </w:r>
      <w:r w:rsidR="00504376">
        <w:rPr>
          <w:noProof/>
        </w:rPr>
        <w:tab/>
      </w:r>
      <w:r w:rsidR="006F29FE">
        <w:rPr>
          <w:noProof/>
        </w:rPr>
        <w:t>Evaporation Parameters</w:t>
      </w:r>
      <w:r>
        <w:rPr>
          <w:noProof/>
        </w:rPr>
        <w:tab/>
      </w:r>
      <w:r w:rsidR="00504376">
        <w:rPr>
          <w:noProof/>
        </w:rPr>
        <w:tab/>
        <w:t>B-</w:t>
      </w:r>
      <w:r>
        <w:rPr>
          <w:noProof/>
        </w:rPr>
        <w:fldChar w:fldCharType="begin"/>
      </w:r>
      <w:r>
        <w:rPr>
          <w:noProof/>
        </w:rPr>
        <w:instrText xml:space="preserve"> PAGEREF _Toc437941407 \h </w:instrText>
      </w:r>
      <w:r>
        <w:rPr>
          <w:noProof/>
        </w:rPr>
      </w:r>
      <w:r>
        <w:rPr>
          <w:noProof/>
        </w:rPr>
        <w:fldChar w:fldCharType="separate"/>
      </w:r>
      <w:r w:rsidR="0075478B">
        <w:rPr>
          <w:noProof/>
        </w:rPr>
        <w:t>3</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B-3</w:t>
      </w:r>
      <w:r w:rsidR="00504376">
        <w:rPr>
          <w:noProof/>
        </w:rPr>
        <w:tab/>
      </w:r>
      <w:r w:rsidR="006F29FE">
        <w:rPr>
          <w:noProof/>
        </w:rPr>
        <w:t>Temperature Wind Speed and Snowmelt Parameters</w:t>
      </w:r>
      <w:r>
        <w:rPr>
          <w:noProof/>
        </w:rPr>
        <w:tab/>
      </w:r>
      <w:r w:rsidR="00504376">
        <w:rPr>
          <w:noProof/>
        </w:rPr>
        <w:tab/>
        <w:t>B-</w:t>
      </w:r>
      <w:r>
        <w:rPr>
          <w:noProof/>
        </w:rPr>
        <w:fldChar w:fldCharType="begin"/>
      </w:r>
      <w:r>
        <w:rPr>
          <w:noProof/>
        </w:rPr>
        <w:instrText xml:space="preserve"> PAGEREF _Toc437941408 \h </w:instrText>
      </w:r>
      <w:r>
        <w:rPr>
          <w:noProof/>
        </w:rPr>
      </w:r>
      <w:r>
        <w:rPr>
          <w:noProof/>
        </w:rPr>
        <w:fldChar w:fldCharType="separate"/>
      </w:r>
      <w:r w:rsidR="0075478B">
        <w:rPr>
          <w:noProof/>
        </w:rPr>
        <w:t>3</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B-4</w:t>
      </w:r>
      <w:r w:rsidR="00504376">
        <w:rPr>
          <w:noProof/>
        </w:rPr>
        <w:tab/>
      </w:r>
      <w:r w:rsidR="006F29FE">
        <w:rPr>
          <w:noProof/>
        </w:rPr>
        <w:t>Groundwater Flow Parameters</w:t>
      </w:r>
      <w:r>
        <w:rPr>
          <w:noProof/>
        </w:rPr>
        <w:tab/>
      </w:r>
      <w:r w:rsidR="00504376">
        <w:rPr>
          <w:noProof/>
        </w:rPr>
        <w:tab/>
        <w:t>B-</w:t>
      </w:r>
      <w:r>
        <w:rPr>
          <w:noProof/>
        </w:rPr>
        <w:fldChar w:fldCharType="begin"/>
      </w:r>
      <w:r>
        <w:rPr>
          <w:noProof/>
        </w:rPr>
        <w:instrText xml:space="preserve"> PAGEREF _Toc437941409 \h </w:instrText>
      </w:r>
      <w:r>
        <w:rPr>
          <w:noProof/>
        </w:rPr>
      </w:r>
      <w:r>
        <w:rPr>
          <w:noProof/>
        </w:rPr>
        <w:fldChar w:fldCharType="separate"/>
      </w:r>
      <w:r w:rsidR="0075478B">
        <w:rPr>
          <w:noProof/>
        </w:rPr>
        <w:t>4</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B-5</w:t>
      </w:r>
      <w:r w:rsidR="00504376">
        <w:rPr>
          <w:noProof/>
        </w:rPr>
        <w:tab/>
      </w:r>
      <w:r w:rsidR="006F29FE">
        <w:rPr>
          <w:noProof/>
        </w:rPr>
        <w:t>Infiltration Parameters</w:t>
      </w:r>
      <w:r>
        <w:rPr>
          <w:noProof/>
        </w:rPr>
        <w:tab/>
      </w:r>
      <w:r w:rsidR="00504376">
        <w:rPr>
          <w:noProof/>
        </w:rPr>
        <w:tab/>
        <w:t>B-</w:t>
      </w:r>
      <w:r>
        <w:rPr>
          <w:noProof/>
        </w:rPr>
        <w:fldChar w:fldCharType="begin"/>
      </w:r>
      <w:r>
        <w:rPr>
          <w:noProof/>
        </w:rPr>
        <w:instrText xml:space="preserve"> PAGEREF _Toc437941410 \h </w:instrText>
      </w:r>
      <w:r>
        <w:rPr>
          <w:noProof/>
        </w:rPr>
      </w:r>
      <w:r>
        <w:rPr>
          <w:noProof/>
        </w:rPr>
        <w:fldChar w:fldCharType="separate"/>
      </w:r>
      <w:r w:rsidR="0075478B">
        <w:rPr>
          <w:noProof/>
        </w:rPr>
        <w:t>4</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B-6</w:t>
      </w:r>
      <w:r w:rsidR="00504376">
        <w:rPr>
          <w:noProof/>
        </w:rPr>
        <w:tab/>
      </w:r>
      <w:r>
        <w:rPr>
          <w:noProof/>
        </w:rPr>
        <w:t>Direct Inflows, Edi</w:t>
      </w:r>
      <w:r w:rsidR="006F29FE">
        <w:rPr>
          <w:noProof/>
        </w:rPr>
        <w:t xml:space="preserve">table </w:t>
      </w:r>
      <w:r>
        <w:rPr>
          <w:noProof/>
        </w:rPr>
        <w:t>Parameters</w:t>
      </w:r>
      <w:r>
        <w:rPr>
          <w:noProof/>
        </w:rPr>
        <w:tab/>
      </w:r>
      <w:r w:rsidR="00504376">
        <w:rPr>
          <w:noProof/>
        </w:rPr>
        <w:tab/>
        <w:t>B-</w:t>
      </w:r>
      <w:r>
        <w:rPr>
          <w:noProof/>
        </w:rPr>
        <w:fldChar w:fldCharType="begin"/>
      </w:r>
      <w:r>
        <w:rPr>
          <w:noProof/>
        </w:rPr>
        <w:instrText xml:space="preserve"> PAGEREF _Toc437941411 \h </w:instrText>
      </w:r>
      <w:r>
        <w:rPr>
          <w:noProof/>
        </w:rPr>
      </w:r>
      <w:r>
        <w:rPr>
          <w:noProof/>
        </w:rPr>
        <w:fldChar w:fldCharType="separate"/>
      </w:r>
      <w:r w:rsidR="0075478B">
        <w:rPr>
          <w:noProof/>
        </w:rPr>
        <w:t>5</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B-7</w:t>
      </w:r>
      <w:r w:rsidR="00504376">
        <w:rPr>
          <w:noProof/>
        </w:rPr>
        <w:tab/>
      </w:r>
      <w:r>
        <w:rPr>
          <w:noProof/>
        </w:rPr>
        <w:t>Dry Weather Inflows, Edi</w:t>
      </w:r>
      <w:r w:rsidR="006F29FE">
        <w:rPr>
          <w:noProof/>
        </w:rPr>
        <w:t xml:space="preserve">table </w:t>
      </w:r>
      <w:r>
        <w:rPr>
          <w:noProof/>
        </w:rPr>
        <w:t>Parameters</w:t>
      </w:r>
      <w:r>
        <w:rPr>
          <w:noProof/>
        </w:rPr>
        <w:tab/>
      </w:r>
      <w:r w:rsidR="00504376">
        <w:rPr>
          <w:noProof/>
        </w:rPr>
        <w:tab/>
        <w:t>B-</w:t>
      </w:r>
      <w:r>
        <w:rPr>
          <w:noProof/>
        </w:rPr>
        <w:fldChar w:fldCharType="begin"/>
      </w:r>
      <w:r>
        <w:rPr>
          <w:noProof/>
        </w:rPr>
        <w:instrText xml:space="preserve"> PAGEREF _Toc437941412 \h </w:instrText>
      </w:r>
      <w:r>
        <w:rPr>
          <w:noProof/>
        </w:rPr>
      </w:r>
      <w:r>
        <w:rPr>
          <w:noProof/>
        </w:rPr>
        <w:fldChar w:fldCharType="separate"/>
      </w:r>
      <w:r w:rsidR="0075478B">
        <w:rPr>
          <w:noProof/>
        </w:rPr>
        <w:t>5</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B-8</w:t>
      </w:r>
      <w:r w:rsidR="00504376">
        <w:rPr>
          <w:noProof/>
        </w:rPr>
        <w:tab/>
      </w:r>
      <w:r>
        <w:rPr>
          <w:noProof/>
        </w:rPr>
        <w:t>Rainfall-Dependent Infiltration/Inflow EdiParameters</w:t>
      </w:r>
      <w:r>
        <w:rPr>
          <w:noProof/>
        </w:rPr>
        <w:tab/>
      </w:r>
      <w:r w:rsidR="00504376">
        <w:rPr>
          <w:noProof/>
        </w:rPr>
        <w:tab/>
        <w:t>B-</w:t>
      </w:r>
      <w:r>
        <w:rPr>
          <w:noProof/>
        </w:rPr>
        <w:fldChar w:fldCharType="begin"/>
      </w:r>
      <w:r>
        <w:rPr>
          <w:noProof/>
        </w:rPr>
        <w:instrText xml:space="preserve"> PAGEREF _Toc437941413 \h </w:instrText>
      </w:r>
      <w:r>
        <w:rPr>
          <w:noProof/>
        </w:rPr>
      </w:r>
      <w:r>
        <w:rPr>
          <w:noProof/>
        </w:rPr>
        <w:fldChar w:fldCharType="separate"/>
      </w:r>
      <w:r w:rsidR="0075478B">
        <w:rPr>
          <w:noProof/>
        </w:rPr>
        <w:t>5</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B-9</w:t>
      </w:r>
      <w:r w:rsidR="00504376">
        <w:rPr>
          <w:noProof/>
        </w:rPr>
        <w:tab/>
      </w:r>
      <w:r>
        <w:rPr>
          <w:noProof/>
        </w:rPr>
        <w:t>General Edi</w:t>
      </w:r>
      <w:r w:rsidR="006F29FE">
        <w:rPr>
          <w:noProof/>
        </w:rPr>
        <w:t xml:space="preserve">table </w:t>
      </w:r>
      <w:r>
        <w:rPr>
          <w:noProof/>
        </w:rPr>
        <w:t>Parameters</w:t>
      </w:r>
      <w:r>
        <w:rPr>
          <w:noProof/>
        </w:rPr>
        <w:tab/>
      </w:r>
      <w:r w:rsidR="00504376">
        <w:rPr>
          <w:noProof/>
        </w:rPr>
        <w:tab/>
        <w:t>B-</w:t>
      </w:r>
      <w:r>
        <w:rPr>
          <w:noProof/>
        </w:rPr>
        <w:fldChar w:fldCharType="begin"/>
      </w:r>
      <w:r>
        <w:rPr>
          <w:noProof/>
        </w:rPr>
        <w:instrText xml:space="preserve"> PAGEREF _Toc437941414 \h </w:instrText>
      </w:r>
      <w:r>
        <w:rPr>
          <w:noProof/>
        </w:rPr>
      </w:r>
      <w:r>
        <w:rPr>
          <w:noProof/>
        </w:rPr>
        <w:fldChar w:fldCharType="separate"/>
      </w:r>
      <w:r w:rsidR="0075478B">
        <w:rPr>
          <w:noProof/>
        </w:rPr>
        <w:t>6</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B-10</w:t>
      </w:r>
      <w:r w:rsidR="00504376">
        <w:rPr>
          <w:noProof/>
        </w:rPr>
        <w:tab/>
      </w:r>
      <w:r>
        <w:rPr>
          <w:noProof/>
        </w:rPr>
        <w:t>Edi</w:t>
      </w:r>
      <w:r w:rsidR="006F29FE">
        <w:rPr>
          <w:noProof/>
        </w:rPr>
        <w:t xml:space="preserve">table </w:t>
      </w:r>
      <w:r>
        <w:rPr>
          <w:noProof/>
        </w:rPr>
        <w:t>Buildup Parameters</w:t>
      </w:r>
      <w:r>
        <w:rPr>
          <w:noProof/>
        </w:rPr>
        <w:tab/>
      </w:r>
      <w:r w:rsidR="00504376">
        <w:rPr>
          <w:noProof/>
        </w:rPr>
        <w:tab/>
        <w:t>B-</w:t>
      </w:r>
      <w:r>
        <w:rPr>
          <w:noProof/>
        </w:rPr>
        <w:fldChar w:fldCharType="begin"/>
      </w:r>
      <w:r>
        <w:rPr>
          <w:noProof/>
        </w:rPr>
        <w:instrText xml:space="preserve"> PAGEREF _Toc437941415 \h </w:instrText>
      </w:r>
      <w:r>
        <w:rPr>
          <w:noProof/>
        </w:rPr>
      </w:r>
      <w:r>
        <w:rPr>
          <w:noProof/>
        </w:rPr>
        <w:fldChar w:fldCharType="separate"/>
      </w:r>
      <w:r w:rsidR="0075478B">
        <w:rPr>
          <w:noProof/>
        </w:rPr>
        <w:t>6</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B-11</w:t>
      </w:r>
      <w:r w:rsidR="00504376">
        <w:rPr>
          <w:noProof/>
        </w:rPr>
        <w:tab/>
      </w:r>
      <w:r>
        <w:rPr>
          <w:noProof/>
        </w:rPr>
        <w:t>Edi</w:t>
      </w:r>
      <w:r w:rsidR="006F29FE">
        <w:rPr>
          <w:noProof/>
        </w:rPr>
        <w:t xml:space="preserve">table </w:t>
      </w:r>
      <w:r>
        <w:rPr>
          <w:noProof/>
        </w:rPr>
        <w:t>Washoff Parameters</w:t>
      </w:r>
      <w:r>
        <w:rPr>
          <w:noProof/>
        </w:rPr>
        <w:tab/>
      </w:r>
      <w:r w:rsidR="00504376">
        <w:rPr>
          <w:noProof/>
        </w:rPr>
        <w:tab/>
        <w:t>B-</w:t>
      </w:r>
      <w:r>
        <w:rPr>
          <w:noProof/>
        </w:rPr>
        <w:fldChar w:fldCharType="begin"/>
      </w:r>
      <w:r>
        <w:rPr>
          <w:noProof/>
        </w:rPr>
        <w:instrText xml:space="preserve"> PAGEREF _Toc437941416 \h </w:instrText>
      </w:r>
      <w:r>
        <w:rPr>
          <w:noProof/>
        </w:rPr>
      </w:r>
      <w:r>
        <w:rPr>
          <w:noProof/>
        </w:rPr>
        <w:fldChar w:fldCharType="separate"/>
      </w:r>
      <w:r w:rsidR="0075478B">
        <w:rPr>
          <w:noProof/>
        </w:rPr>
        <w:t>6</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B-12</w:t>
      </w:r>
      <w:r w:rsidR="00504376">
        <w:rPr>
          <w:noProof/>
        </w:rPr>
        <w:tab/>
      </w:r>
      <w:r w:rsidR="006F29FE">
        <w:rPr>
          <w:noProof/>
        </w:rPr>
        <w:t>LID Controls Parameters</w:t>
      </w:r>
      <w:r>
        <w:rPr>
          <w:noProof/>
        </w:rPr>
        <w:tab/>
      </w:r>
      <w:r w:rsidR="00504376">
        <w:rPr>
          <w:noProof/>
        </w:rPr>
        <w:tab/>
        <w:t>B-</w:t>
      </w:r>
      <w:r>
        <w:rPr>
          <w:noProof/>
        </w:rPr>
        <w:fldChar w:fldCharType="begin"/>
      </w:r>
      <w:r>
        <w:rPr>
          <w:noProof/>
        </w:rPr>
        <w:instrText xml:space="preserve"> PAGEREF _Toc437941417 \h </w:instrText>
      </w:r>
      <w:r>
        <w:rPr>
          <w:noProof/>
        </w:rPr>
      </w:r>
      <w:r>
        <w:rPr>
          <w:noProof/>
        </w:rPr>
        <w:fldChar w:fldCharType="separate"/>
      </w:r>
      <w:r w:rsidR="0075478B">
        <w:rPr>
          <w:noProof/>
        </w:rPr>
        <w:t>7</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B-13</w:t>
      </w:r>
      <w:r w:rsidR="00504376">
        <w:rPr>
          <w:noProof/>
        </w:rPr>
        <w:tab/>
      </w:r>
      <w:r w:rsidR="006F29FE">
        <w:rPr>
          <w:noProof/>
        </w:rPr>
        <w:t>LID Usage Parameters</w:t>
      </w:r>
      <w:r>
        <w:rPr>
          <w:noProof/>
        </w:rPr>
        <w:tab/>
      </w:r>
      <w:r w:rsidR="00504376">
        <w:rPr>
          <w:noProof/>
        </w:rPr>
        <w:tab/>
        <w:t>B-</w:t>
      </w:r>
      <w:r>
        <w:rPr>
          <w:noProof/>
        </w:rPr>
        <w:fldChar w:fldCharType="begin"/>
      </w:r>
      <w:r>
        <w:rPr>
          <w:noProof/>
        </w:rPr>
        <w:instrText xml:space="preserve"> PAGEREF _Toc437941418 \h </w:instrText>
      </w:r>
      <w:r>
        <w:rPr>
          <w:noProof/>
        </w:rPr>
      </w:r>
      <w:r>
        <w:rPr>
          <w:noProof/>
        </w:rPr>
        <w:fldChar w:fldCharType="separate"/>
      </w:r>
      <w:r w:rsidR="0075478B">
        <w:rPr>
          <w:noProof/>
        </w:rPr>
        <w:t>8</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B-14</w:t>
      </w:r>
      <w:r w:rsidR="00504376">
        <w:rPr>
          <w:noProof/>
        </w:rPr>
        <w:tab/>
      </w:r>
      <w:r w:rsidR="006F29FE">
        <w:rPr>
          <w:noProof/>
        </w:rPr>
        <w:t>Pollutants Parameters</w:t>
      </w:r>
      <w:r>
        <w:rPr>
          <w:noProof/>
        </w:rPr>
        <w:tab/>
      </w:r>
      <w:r w:rsidR="00504376">
        <w:rPr>
          <w:noProof/>
        </w:rPr>
        <w:tab/>
        <w:t>B-</w:t>
      </w:r>
      <w:r>
        <w:rPr>
          <w:noProof/>
        </w:rPr>
        <w:fldChar w:fldCharType="begin"/>
      </w:r>
      <w:r>
        <w:rPr>
          <w:noProof/>
        </w:rPr>
        <w:instrText xml:space="preserve"> PAGEREF _Toc437941419 \h </w:instrText>
      </w:r>
      <w:r>
        <w:rPr>
          <w:noProof/>
        </w:rPr>
      </w:r>
      <w:r>
        <w:rPr>
          <w:noProof/>
        </w:rPr>
        <w:fldChar w:fldCharType="separate"/>
      </w:r>
      <w:r w:rsidR="0075478B">
        <w:rPr>
          <w:noProof/>
        </w:rPr>
        <w:t>8</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B-15</w:t>
      </w:r>
      <w:r w:rsidR="00504376">
        <w:rPr>
          <w:noProof/>
        </w:rPr>
        <w:tab/>
      </w:r>
      <w:r w:rsidR="006F29FE">
        <w:rPr>
          <w:noProof/>
        </w:rPr>
        <w:t>Snow Packs Parameters</w:t>
      </w:r>
      <w:r>
        <w:rPr>
          <w:noProof/>
        </w:rPr>
        <w:tab/>
      </w:r>
      <w:r w:rsidR="00504376">
        <w:rPr>
          <w:noProof/>
        </w:rPr>
        <w:tab/>
        <w:t>B-</w:t>
      </w:r>
      <w:r>
        <w:rPr>
          <w:noProof/>
        </w:rPr>
        <w:fldChar w:fldCharType="begin"/>
      </w:r>
      <w:r>
        <w:rPr>
          <w:noProof/>
        </w:rPr>
        <w:instrText xml:space="preserve"> PAGEREF _Toc437941420 \h </w:instrText>
      </w:r>
      <w:r>
        <w:rPr>
          <w:noProof/>
        </w:rPr>
      </w:r>
      <w:r>
        <w:rPr>
          <w:noProof/>
        </w:rPr>
        <w:fldChar w:fldCharType="separate"/>
      </w:r>
      <w:r w:rsidR="0075478B">
        <w:rPr>
          <w:noProof/>
        </w:rPr>
        <w:t>9</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B-16</w:t>
      </w:r>
      <w:r w:rsidR="00504376">
        <w:rPr>
          <w:noProof/>
        </w:rPr>
        <w:tab/>
      </w:r>
      <w:r w:rsidR="006F29FE">
        <w:rPr>
          <w:noProof/>
        </w:rPr>
        <w:t>Time Patterns Settings</w:t>
      </w:r>
      <w:r>
        <w:rPr>
          <w:noProof/>
        </w:rPr>
        <w:tab/>
      </w:r>
      <w:r w:rsidR="00504376">
        <w:rPr>
          <w:noProof/>
        </w:rPr>
        <w:tab/>
        <w:t>B-</w:t>
      </w:r>
      <w:r>
        <w:rPr>
          <w:noProof/>
        </w:rPr>
        <w:fldChar w:fldCharType="begin"/>
      </w:r>
      <w:r>
        <w:rPr>
          <w:noProof/>
        </w:rPr>
        <w:instrText xml:space="preserve"> PAGEREF _Toc437941421 \h </w:instrText>
      </w:r>
      <w:r>
        <w:rPr>
          <w:noProof/>
        </w:rPr>
      </w:r>
      <w:r>
        <w:rPr>
          <w:noProof/>
        </w:rPr>
        <w:fldChar w:fldCharType="separate"/>
      </w:r>
      <w:r w:rsidR="0075478B">
        <w:rPr>
          <w:noProof/>
        </w:rPr>
        <w:t>9</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B-17</w:t>
      </w:r>
      <w:r w:rsidR="00504376">
        <w:rPr>
          <w:noProof/>
        </w:rPr>
        <w:tab/>
      </w:r>
      <w:r w:rsidR="006F29FE">
        <w:rPr>
          <w:noProof/>
        </w:rPr>
        <w:t>Transects Fields</w:t>
      </w:r>
      <w:r>
        <w:rPr>
          <w:noProof/>
        </w:rPr>
        <w:tab/>
      </w:r>
      <w:r w:rsidR="00504376">
        <w:rPr>
          <w:noProof/>
        </w:rPr>
        <w:tab/>
        <w:t>B-</w:t>
      </w:r>
      <w:r>
        <w:rPr>
          <w:noProof/>
        </w:rPr>
        <w:fldChar w:fldCharType="begin"/>
      </w:r>
      <w:r>
        <w:rPr>
          <w:noProof/>
        </w:rPr>
        <w:instrText xml:space="preserve"> PAGEREF _Toc437941422 \h </w:instrText>
      </w:r>
      <w:r>
        <w:rPr>
          <w:noProof/>
        </w:rPr>
      </w:r>
      <w:r>
        <w:rPr>
          <w:noProof/>
        </w:rPr>
        <w:fldChar w:fldCharType="separate"/>
      </w:r>
      <w:r w:rsidR="0075478B">
        <w:rPr>
          <w:noProof/>
        </w:rPr>
        <w:t>10</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B-18</w:t>
      </w:r>
      <w:r w:rsidR="00504376">
        <w:rPr>
          <w:noProof/>
        </w:rPr>
        <w:tab/>
      </w:r>
      <w:r w:rsidR="006F29FE">
        <w:rPr>
          <w:noProof/>
        </w:rPr>
        <w:t>Unit Hydrographs Fields</w:t>
      </w:r>
      <w:r>
        <w:rPr>
          <w:noProof/>
        </w:rPr>
        <w:tab/>
      </w:r>
      <w:r w:rsidR="00504376">
        <w:rPr>
          <w:noProof/>
        </w:rPr>
        <w:tab/>
        <w:t>B-</w:t>
      </w:r>
      <w:r>
        <w:rPr>
          <w:noProof/>
        </w:rPr>
        <w:fldChar w:fldCharType="begin"/>
      </w:r>
      <w:r>
        <w:rPr>
          <w:noProof/>
        </w:rPr>
        <w:instrText xml:space="preserve"> PAGEREF _Toc437941423 \h </w:instrText>
      </w:r>
      <w:r>
        <w:rPr>
          <w:noProof/>
        </w:rPr>
      </w:r>
      <w:r>
        <w:rPr>
          <w:noProof/>
        </w:rPr>
        <w:fldChar w:fldCharType="separate"/>
      </w:r>
      <w:r w:rsidR="0075478B">
        <w:rPr>
          <w:noProof/>
        </w:rPr>
        <w:t>10</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B-19</w:t>
      </w:r>
      <w:r w:rsidR="00504376">
        <w:rPr>
          <w:noProof/>
        </w:rPr>
        <w:tab/>
      </w:r>
      <w:r w:rsidR="006F29FE">
        <w:rPr>
          <w:noProof/>
        </w:rPr>
        <w:t>Time Patterns Parameters</w:t>
      </w:r>
      <w:r>
        <w:rPr>
          <w:noProof/>
        </w:rPr>
        <w:tab/>
      </w:r>
      <w:r w:rsidR="00504376">
        <w:rPr>
          <w:noProof/>
        </w:rPr>
        <w:tab/>
        <w:t>B-</w:t>
      </w:r>
      <w:r>
        <w:rPr>
          <w:noProof/>
        </w:rPr>
        <w:fldChar w:fldCharType="begin"/>
      </w:r>
      <w:r>
        <w:rPr>
          <w:noProof/>
        </w:rPr>
        <w:instrText xml:space="preserve"> PAGEREF _Toc437941424 \h </w:instrText>
      </w:r>
      <w:r>
        <w:rPr>
          <w:noProof/>
        </w:rPr>
      </w:r>
      <w:r>
        <w:rPr>
          <w:noProof/>
        </w:rPr>
        <w:fldChar w:fldCharType="separate"/>
      </w:r>
      <w:r w:rsidR="0075478B">
        <w:rPr>
          <w:noProof/>
        </w:rPr>
        <w:t>11</w:t>
      </w:r>
      <w:r>
        <w:rPr>
          <w:noProof/>
        </w:rPr>
        <w:fldChar w:fldCharType="end"/>
      </w:r>
    </w:p>
    <w:p w:rsidR="00EF1B85" w:rsidRDefault="00EF1B85">
      <w:pPr>
        <w:pStyle w:val="TableofFigures"/>
        <w:rPr>
          <w:rFonts w:asciiTheme="minorHAnsi" w:eastAsiaTheme="minorEastAsia" w:hAnsiTheme="minorHAnsi" w:cstheme="minorBidi"/>
          <w:noProof/>
          <w:sz w:val="22"/>
          <w:szCs w:val="22"/>
        </w:rPr>
      </w:pPr>
      <w:r>
        <w:rPr>
          <w:noProof/>
        </w:rPr>
        <w:t>B-20</w:t>
      </w:r>
      <w:r w:rsidR="00504376">
        <w:rPr>
          <w:noProof/>
        </w:rPr>
        <w:tab/>
      </w:r>
      <w:r w:rsidR="006F29FE">
        <w:rPr>
          <w:noProof/>
        </w:rPr>
        <w:t>Curve Parameters</w:t>
      </w:r>
      <w:r>
        <w:rPr>
          <w:noProof/>
        </w:rPr>
        <w:tab/>
      </w:r>
      <w:r w:rsidR="00504376">
        <w:rPr>
          <w:noProof/>
        </w:rPr>
        <w:tab/>
        <w:t>B-</w:t>
      </w:r>
      <w:r>
        <w:rPr>
          <w:noProof/>
        </w:rPr>
        <w:fldChar w:fldCharType="begin"/>
      </w:r>
      <w:r>
        <w:rPr>
          <w:noProof/>
        </w:rPr>
        <w:instrText xml:space="preserve"> PAGEREF _Toc437941425 \h </w:instrText>
      </w:r>
      <w:r>
        <w:rPr>
          <w:noProof/>
        </w:rPr>
      </w:r>
      <w:r>
        <w:rPr>
          <w:noProof/>
        </w:rPr>
        <w:fldChar w:fldCharType="separate"/>
      </w:r>
      <w:r w:rsidR="0075478B">
        <w:rPr>
          <w:noProof/>
        </w:rPr>
        <w:t>11</w:t>
      </w:r>
      <w:r>
        <w:rPr>
          <w:noProof/>
        </w:rPr>
        <w:fldChar w:fldCharType="end"/>
      </w:r>
    </w:p>
    <w:p w:rsidR="00504376" w:rsidRDefault="00EF1B85" w:rsidP="00504376">
      <w:pPr>
        <w:pStyle w:val="TableofFigures"/>
        <w:rPr>
          <w:noProof/>
        </w:rPr>
      </w:pPr>
      <w:r>
        <w:rPr>
          <w:noProof/>
        </w:rPr>
        <w:t>B-21</w:t>
      </w:r>
      <w:r w:rsidR="00504376">
        <w:rPr>
          <w:noProof/>
        </w:rPr>
        <w:tab/>
      </w:r>
      <w:r w:rsidR="006F29FE">
        <w:rPr>
          <w:noProof/>
        </w:rPr>
        <w:t>Sources Parameters</w:t>
      </w:r>
      <w:r>
        <w:rPr>
          <w:noProof/>
        </w:rPr>
        <w:tab/>
      </w:r>
      <w:r w:rsidR="00504376">
        <w:rPr>
          <w:noProof/>
        </w:rPr>
        <w:tab/>
        <w:t>B-</w:t>
      </w:r>
      <w:r>
        <w:rPr>
          <w:noProof/>
        </w:rPr>
        <w:fldChar w:fldCharType="begin"/>
      </w:r>
      <w:r>
        <w:rPr>
          <w:noProof/>
        </w:rPr>
        <w:instrText xml:space="preserve"> PAGEREF _Toc437941426 \h </w:instrText>
      </w:r>
      <w:r>
        <w:rPr>
          <w:noProof/>
        </w:rPr>
      </w:r>
      <w:r>
        <w:rPr>
          <w:noProof/>
        </w:rPr>
        <w:fldChar w:fldCharType="separate"/>
      </w:r>
      <w:r w:rsidR="0075478B">
        <w:rPr>
          <w:noProof/>
        </w:rPr>
        <w:t>12</w:t>
      </w:r>
      <w:r>
        <w:rPr>
          <w:noProof/>
        </w:rPr>
        <w:fldChar w:fldCharType="end"/>
      </w:r>
      <w:r>
        <w:fldChar w:fldCharType="end"/>
      </w:r>
      <w:r w:rsidR="00504376">
        <w:fldChar w:fldCharType="begin"/>
      </w:r>
      <w:r w:rsidR="00504376">
        <w:instrText xml:space="preserve"> TOC \c "Table C-" </w:instrText>
      </w:r>
      <w:r w:rsidR="00504376">
        <w:fldChar w:fldCharType="separate"/>
      </w:r>
    </w:p>
    <w:p w:rsidR="00504376" w:rsidRDefault="00504376">
      <w:pPr>
        <w:pStyle w:val="TableofFigures"/>
        <w:rPr>
          <w:rFonts w:asciiTheme="minorHAnsi" w:eastAsiaTheme="minorEastAsia" w:hAnsiTheme="minorHAnsi" w:cstheme="minorBidi"/>
          <w:noProof/>
          <w:sz w:val="22"/>
          <w:szCs w:val="22"/>
        </w:rPr>
      </w:pPr>
      <w:r>
        <w:rPr>
          <w:noProof/>
        </w:rPr>
        <w:t>C-1</w:t>
      </w:r>
      <w:r>
        <w:rPr>
          <w:noProof/>
        </w:rPr>
        <w:tab/>
      </w:r>
      <w:r w:rsidR="003B7E1F">
        <w:rPr>
          <w:noProof/>
        </w:rPr>
        <w:t>Rain Gage Properties</w:t>
      </w:r>
      <w:r>
        <w:rPr>
          <w:noProof/>
        </w:rPr>
        <w:tab/>
      </w:r>
      <w:r>
        <w:rPr>
          <w:noProof/>
        </w:rPr>
        <w:tab/>
        <w:t>C-</w:t>
      </w:r>
      <w:r>
        <w:rPr>
          <w:noProof/>
        </w:rPr>
        <w:fldChar w:fldCharType="begin"/>
      </w:r>
      <w:r>
        <w:rPr>
          <w:noProof/>
        </w:rPr>
        <w:instrText xml:space="preserve"> PAGEREF _Toc437941627 \h </w:instrText>
      </w:r>
      <w:r>
        <w:rPr>
          <w:noProof/>
        </w:rPr>
      </w:r>
      <w:r>
        <w:rPr>
          <w:noProof/>
        </w:rPr>
        <w:fldChar w:fldCharType="separate"/>
      </w:r>
      <w:r w:rsidR="0075478B">
        <w:rPr>
          <w:noProof/>
        </w:rPr>
        <w:t>2</w:t>
      </w:r>
      <w:r>
        <w:rPr>
          <w:noProof/>
        </w:rPr>
        <w:fldChar w:fldCharType="end"/>
      </w:r>
    </w:p>
    <w:p w:rsidR="00504376" w:rsidRDefault="00504376">
      <w:pPr>
        <w:pStyle w:val="TableofFigures"/>
        <w:rPr>
          <w:noProof/>
        </w:rPr>
      </w:pPr>
      <w:r>
        <w:rPr>
          <w:noProof/>
        </w:rPr>
        <w:t>C-2</w:t>
      </w:r>
      <w:r>
        <w:rPr>
          <w:noProof/>
        </w:rPr>
        <w:tab/>
      </w:r>
      <w:r w:rsidR="00233A3B">
        <w:rPr>
          <w:noProof/>
        </w:rPr>
        <w:t>Subcatchment Properties</w:t>
      </w:r>
      <w:r>
        <w:rPr>
          <w:noProof/>
        </w:rPr>
        <w:tab/>
      </w:r>
      <w:r>
        <w:rPr>
          <w:noProof/>
        </w:rPr>
        <w:tab/>
        <w:t>C-</w:t>
      </w:r>
      <w:r>
        <w:rPr>
          <w:noProof/>
        </w:rPr>
        <w:fldChar w:fldCharType="begin"/>
      </w:r>
      <w:r>
        <w:rPr>
          <w:noProof/>
        </w:rPr>
        <w:instrText xml:space="preserve"> PAGEREF _Toc437941628 \h </w:instrText>
      </w:r>
      <w:r>
        <w:rPr>
          <w:noProof/>
        </w:rPr>
      </w:r>
      <w:r>
        <w:rPr>
          <w:noProof/>
        </w:rPr>
        <w:fldChar w:fldCharType="separate"/>
      </w:r>
      <w:r w:rsidR="0075478B">
        <w:rPr>
          <w:noProof/>
        </w:rPr>
        <w:t>3</w:t>
      </w:r>
      <w:r>
        <w:rPr>
          <w:noProof/>
        </w:rPr>
        <w:fldChar w:fldCharType="end"/>
      </w:r>
    </w:p>
    <w:p w:rsidR="00504376" w:rsidRPr="00550D7D" w:rsidRDefault="00504376" w:rsidP="00504376">
      <w:pPr>
        <w:spacing w:after="360" w:line="240" w:lineRule="auto"/>
        <w:rPr>
          <w:rFonts w:ascii="Tahoma" w:hAnsi="Tahoma" w:cs="Tahoma"/>
          <w:color w:val="595959" w:themeColor="text1" w:themeTint="A6"/>
          <w:sz w:val="36"/>
          <w:szCs w:val="36"/>
        </w:rPr>
      </w:pPr>
      <w:r>
        <w:rPr>
          <w:rFonts w:ascii="Tahoma" w:hAnsi="Tahoma" w:cs="Tahoma"/>
          <w:color w:val="595959" w:themeColor="text1" w:themeTint="A6"/>
          <w:sz w:val="36"/>
          <w:szCs w:val="36"/>
        </w:rPr>
        <w:lastRenderedPageBreak/>
        <w:t xml:space="preserve">LIST OF TABLES </w:t>
      </w:r>
      <w:r w:rsidRPr="00CC060B">
        <w:rPr>
          <w:rFonts w:ascii="Tahoma" w:hAnsi="Tahoma" w:cs="Tahoma"/>
          <w:color w:val="595959" w:themeColor="text1" w:themeTint="A6"/>
          <w:sz w:val="28"/>
          <w:szCs w:val="36"/>
        </w:rPr>
        <w:t>(continued)</w:t>
      </w:r>
    </w:p>
    <w:p w:rsidR="00504376" w:rsidRDefault="00504376">
      <w:pPr>
        <w:pStyle w:val="TableofFigures"/>
        <w:rPr>
          <w:rFonts w:asciiTheme="minorHAnsi" w:eastAsiaTheme="minorEastAsia" w:hAnsiTheme="minorHAnsi" w:cstheme="minorBidi"/>
          <w:noProof/>
          <w:sz w:val="22"/>
          <w:szCs w:val="22"/>
        </w:rPr>
      </w:pPr>
      <w:r>
        <w:rPr>
          <w:noProof/>
        </w:rPr>
        <w:t>C-3</w:t>
      </w:r>
      <w:r>
        <w:rPr>
          <w:noProof/>
        </w:rPr>
        <w:tab/>
      </w:r>
      <w:r w:rsidR="00233A3B">
        <w:rPr>
          <w:noProof/>
        </w:rPr>
        <w:t>Junction Node Properties</w:t>
      </w:r>
      <w:r>
        <w:rPr>
          <w:noProof/>
        </w:rPr>
        <w:tab/>
      </w:r>
      <w:r>
        <w:rPr>
          <w:noProof/>
        </w:rPr>
        <w:tab/>
        <w:t>C-</w:t>
      </w:r>
      <w:r>
        <w:rPr>
          <w:noProof/>
        </w:rPr>
        <w:fldChar w:fldCharType="begin"/>
      </w:r>
      <w:r>
        <w:rPr>
          <w:noProof/>
        </w:rPr>
        <w:instrText xml:space="preserve"> PAGEREF _Toc437941629 \h </w:instrText>
      </w:r>
      <w:r>
        <w:rPr>
          <w:noProof/>
        </w:rPr>
      </w:r>
      <w:r>
        <w:rPr>
          <w:noProof/>
        </w:rPr>
        <w:fldChar w:fldCharType="separate"/>
      </w:r>
      <w:r w:rsidR="0075478B">
        <w:rPr>
          <w:noProof/>
        </w:rPr>
        <w:t>4</w:t>
      </w:r>
      <w:r>
        <w:rPr>
          <w:noProof/>
        </w:rPr>
        <w:fldChar w:fldCharType="end"/>
      </w:r>
    </w:p>
    <w:p w:rsidR="00504376" w:rsidRDefault="00233A3B">
      <w:pPr>
        <w:pStyle w:val="TableofFigures"/>
        <w:rPr>
          <w:rFonts w:asciiTheme="minorHAnsi" w:eastAsiaTheme="minorEastAsia" w:hAnsiTheme="minorHAnsi" w:cstheme="minorBidi"/>
          <w:noProof/>
          <w:sz w:val="22"/>
          <w:szCs w:val="22"/>
        </w:rPr>
      </w:pPr>
      <w:r>
        <w:rPr>
          <w:noProof/>
        </w:rPr>
        <w:t>C-4</w:t>
      </w:r>
      <w:r>
        <w:rPr>
          <w:noProof/>
        </w:rPr>
        <w:tab/>
        <w:t>Outfall Node Properties</w:t>
      </w:r>
      <w:r w:rsidR="00504376">
        <w:rPr>
          <w:noProof/>
        </w:rPr>
        <w:tab/>
      </w:r>
      <w:r w:rsidR="00504376">
        <w:rPr>
          <w:noProof/>
        </w:rPr>
        <w:tab/>
        <w:t>C-</w:t>
      </w:r>
      <w:r w:rsidR="00504376">
        <w:rPr>
          <w:noProof/>
        </w:rPr>
        <w:fldChar w:fldCharType="begin"/>
      </w:r>
      <w:r w:rsidR="00504376">
        <w:rPr>
          <w:noProof/>
        </w:rPr>
        <w:instrText xml:space="preserve"> PAGEREF _Toc437941630 \h </w:instrText>
      </w:r>
      <w:r w:rsidR="00504376">
        <w:rPr>
          <w:noProof/>
        </w:rPr>
      </w:r>
      <w:r w:rsidR="00504376">
        <w:rPr>
          <w:noProof/>
        </w:rPr>
        <w:fldChar w:fldCharType="separate"/>
      </w:r>
      <w:r w:rsidR="0075478B">
        <w:rPr>
          <w:noProof/>
        </w:rPr>
        <w:t>5</w:t>
      </w:r>
      <w:r w:rsidR="00504376">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C-5</w:t>
      </w:r>
      <w:r>
        <w:rPr>
          <w:noProof/>
        </w:rPr>
        <w:tab/>
      </w:r>
      <w:r w:rsidR="00233A3B">
        <w:rPr>
          <w:noProof/>
        </w:rPr>
        <w:t>Flow Divider Properties</w:t>
      </w:r>
      <w:r>
        <w:rPr>
          <w:noProof/>
        </w:rPr>
        <w:tab/>
      </w:r>
      <w:r>
        <w:rPr>
          <w:noProof/>
        </w:rPr>
        <w:tab/>
        <w:t>C-</w:t>
      </w:r>
      <w:r>
        <w:rPr>
          <w:noProof/>
        </w:rPr>
        <w:fldChar w:fldCharType="begin"/>
      </w:r>
      <w:r>
        <w:rPr>
          <w:noProof/>
        </w:rPr>
        <w:instrText xml:space="preserve"> PAGEREF _Toc437941631 \h </w:instrText>
      </w:r>
      <w:r>
        <w:rPr>
          <w:noProof/>
        </w:rPr>
      </w:r>
      <w:r>
        <w:rPr>
          <w:noProof/>
        </w:rPr>
        <w:fldChar w:fldCharType="separate"/>
      </w:r>
      <w:r w:rsidR="0075478B">
        <w:rPr>
          <w:noProof/>
        </w:rPr>
        <w:t>6</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C-6</w:t>
      </w:r>
      <w:r>
        <w:rPr>
          <w:noProof/>
        </w:rPr>
        <w:tab/>
      </w:r>
      <w:r w:rsidR="00233A3B">
        <w:rPr>
          <w:noProof/>
        </w:rPr>
        <w:t>Storage Unit Properties</w:t>
      </w:r>
      <w:r>
        <w:rPr>
          <w:noProof/>
        </w:rPr>
        <w:tab/>
      </w:r>
      <w:r>
        <w:rPr>
          <w:noProof/>
        </w:rPr>
        <w:tab/>
        <w:t>C-</w:t>
      </w:r>
      <w:r>
        <w:rPr>
          <w:noProof/>
        </w:rPr>
        <w:fldChar w:fldCharType="begin"/>
      </w:r>
      <w:r>
        <w:rPr>
          <w:noProof/>
        </w:rPr>
        <w:instrText xml:space="preserve"> PAGEREF _Toc437941632 \h </w:instrText>
      </w:r>
      <w:r>
        <w:rPr>
          <w:noProof/>
        </w:rPr>
      </w:r>
      <w:r>
        <w:rPr>
          <w:noProof/>
        </w:rPr>
        <w:fldChar w:fldCharType="separate"/>
      </w:r>
      <w:r w:rsidR="0075478B">
        <w:rPr>
          <w:noProof/>
        </w:rPr>
        <w:t>7</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C-7</w:t>
      </w:r>
      <w:r>
        <w:rPr>
          <w:noProof/>
        </w:rPr>
        <w:tab/>
      </w:r>
      <w:r w:rsidR="00233A3B">
        <w:rPr>
          <w:noProof/>
        </w:rPr>
        <w:t>Conduit Properties</w:t>
      </w:r>
      <w:r>
        <w:rPr>
          <w:noProof/>
        </w:rPr>
        <w:tab/>
      </w:r>
      <w:r>
        <w:rPr>
          <w:noProof/>
        </w:rPr>
        <w:tab/>
        <w:t>C-</w:t>
      </w:r>
      <w:r>
        <w:rPr>
          <w:noProof/>
        </w:rPr>
        <w:fldChar w:fldCharType="begin"/>
      </w:r>
      <w:r>
        <w:rPr>
          <w:noProof/>
        </w:rPr>
        <w:instrText xml:space="preserve"> PAGEREF _Toc437941633 \h </w:instrText>
      </w:r>
      <w:r>
        <w:rPr>
          <w:noProof/>
        </w:rPr>
      </w:r>
      <w:r>
        <w:rPr>
          <w:noProof/>
        </w:rPr>
        <w:fldChar w:fldCharType="separate"/>
      </w:r>
      <w:r w:rsidR="0075478B">
        <w:rPr>
          <w:noProof/>
        </w:rPr>
        <w:t>8</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C-8</w:t>
      </w:r>
      <w:r>
        <w:rPr>
          <w:noProof/>
        </w:rPr>
        <w:tab/>
      </w:r>
      <w:r w:rsidR="00233A3B">
        <w:rPr>
          <w:noProof/>
        </w:rPr>
        <w:t>Pump Properties</w:t>
      </w:r>
      <w:r>
        <w:rPr>
          <w:noProof/>
        </w:rPr>
        <w:tab/>
      </w:r>
      <w:r>
        <w:rPr>
          <w:noProof/>
        </w:rPr>
        <w:tab/>
        <w:t>C-</w:t>
      </w:r>
      <w:r>
        <w:rPr>
          <w:noProof/>
        </w:rPr>
        <w:fldChar w:fldCharType="begin"/>
      </w:r>
      <w:r>
        <w:rPr>
          <w:noProof/>
        </w:rPr>
        <w:instrText xml:space="preserve"> PAGEREF _Toc437941634 \h </w:instrText>
      </w:r>
      <w:r>
        <w:rPr>
          <w:noProof/>
        </w:rPr>
      </w:r>
      <w:r>
        <w:rPr>
          <w:noProof/>
        </w:rPr>
        <w:fldChar w:fldCharType="separate"/>
      </w:r>
      <w:r w:rsidR="0075478B">
        <w:rPr>
          <w:noProof/>
        </w:rPr>
        <w:t>9</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C-9</w:t>
      </w:r>
      <w:r>
        <w:rPr>
          <w:noProof/>
        </w:rPr>
        <w:tab/>
      </w:r>
      <w:r w:rsidR="00233A3B">
        <w:rPr>
          <w:noProof/>
        </w:rPr>
        <w:t>Flow Regulator Properties</w:t>
      </w:r>
      <w:r>
        <w:rPr>
          <w:noProof/>
        </w:rPr>
        <w:tab/>
      </w:r>
      <w:r>
        <w:rPr>
          <w:noProof/>
        </w:rPr>
        <w:tab/>
        <w:t>C-</w:t>
      </w:r>
      <w:r>
        <w:rPr>
          <w:noProof/>
        </w:rPr>
        <w:fldChar w:fldCharType="begin"/>
      </w:r>
      <w:r>
        <w:rPr>
          <w:noProof/>
        </w:rPr>
        <w:instrText xml:space="preserve"> PAGEREF _Toc437941635 \h </w:instrText>
      </w:r>
      <w:r>
        <w:rPr>
          <w:noProof/>
        </w:rPr>
      </w:r>
      <w:r>
        <w:rPr>
          <w:noProof/>
        </w:rPr>
        <w:fldChar w:fldCharType="separate"/>
      </w:r>
      <w:r w:rsidR="0075478B">
        <w:rPr>
          <w:noProof/>
        </w:rPr>
        <w:t>9</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C-10</w:t>
      </w:r>
      <w:r>
        <w:rPr>
          <w:noProof/>
        </w:rPr>
        <w:tab/>
      </w:r>
      <w:r w:rsidR="00233A3B">
        <w:rPr>
          <w:noProof/>
        </w:rPr>
        <w:t>Weir Properties</w:t>
      </w:r>
      <w:r>
        <w:rPr>
          <w:noProof/>
        </w:rPr>
        <w:tab/>
      </w:r>
      <w:r>
        <w:rPr>
          <w:noProof/>
        </w:rPr>
        <w:tab/>
        <w:t>C-</w:t>
      </w:r>
      <w:r>
        <w:rPr>
          <w:noProof/>
        </w:rPr>
        <w:fldChar w:fldCharType="begin"/>
      </w:r>
      <w:r>
        <w:rPr>
          <w:noProof/>
        </w:rPr>
        <w:instrText xml:space="preserve"> PAGEREF _Toc437941636 \h </w:instrText>
      </w:r>
      <w:r>
        <w:rPr>
          <w:noProof/>
        </w:rPr>
      </w:r>
      <w:r>
        <w:rPr>
          <w:noProof/>
        </w:rPr>
        <w:fldChar w:fldCharType="separate"/>
      </w:r>
      <w:r w:rsidR="0075478B">
        <w:rPr>
          <w:noProof/>
        </w:rPr>
        <w:t>10</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C-11</w:t>
      </w:r>
      <w:r>
        <w:rPr>
          <w:noProof/>
        </w:rPr>
        <w:tab/>
      </w:r>
      <w:r w:rsidR="00233A3B">
        <w:rPr>
          <w:noProof/>
        </w:rPr>
        <w:t>Outlet Properties</w:t>
      </w:r>
      <w:r>
        <w:rPr>
          <w:noProof/>
        </w:rPr>
        <w:tab/>
      </w:r>
      <w:r>
        <w:rPr>
          <w:noProof/>
        </w:rPr>
        <w:tab/>
        <w:t>C-</w:t>
      </w:r>
      <w:r>
        <w:rPr>
          <w:noProof/>
        </w:rPr>
        <w:fldChar w:fldCharType="begin"/>
      </w:r>
      <w:r>
        <w:rPr>
          <w:noProof/>
        </w:rPr>
        <w:instrText xml:space="preserve"> PAGEREF _Toc437941637 \h </w:instrText>
      </w:r>
      <w:r>
        <w:rPr>
          <w:noProof/>
        </w:rPr>
      </w:r>
      <w:r>
        <w:rPr>
          <w:noProof/>
        </w:rPr>
        <w:fldChar w:fldCharType="separate"/>
      </w:r>
      <w:r w:rsidR="0075478B">
        <w:rPr>
          <w:noProof/>
        </w:rPr>
        <w:t>11</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C-12</w:t>
      </w:r>
      <w:r>
        <w:rPr>
          <w:noProof/>
        </w:rPr>
        <w:tab/>
      </w:r>
      <w:r w:rsidR="00233A3B">
        <w:rPr>
          <w:noProof/>
        </w:rPr>
        <w:t>Junciton Node Properties</w:t>
      </w:r>
      <w:r>
        <w:rPr>
          <w:noProof/>
        </w:rPr>
        <w:tab/>
      </w:r>
      <w:r>
        <w:rPr>
          <w:noProof/>
        </w:rPr>
        <w:tab/>
        <w:t>C-</w:t>
      </w:r>
      <w:r>
        <w:rPr>
          <w:noProof/>
        </w:rPr>
        <w:fldChar w:fldCharType="begin"/>
      </w:r>
      <w:r>
        <w:rPr>
          <w:noProof/>
        </w:rPr>
        <w:instrText xml:space="preserve"> PAGEREF _Toc437941638 \h </w:instrText>
      </w:r>
      <w:r>
        <w:rPr>
          <w:noProof/>
        </w:rPr>
      </w:r>
      <w:r>
        <w:rPr>
          <w:noProof/>
        </w:rPr>
        <w:fldChar w:fldCharType="separate"/>
      </w:r>
      <w:r w:rsidR="0075478B">
        <w:rPr>
          <w:noProof/>
        </w:rPr>
        <w:t>11</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C-13</w:t>
      </w:r>
      <w:r>
        <w:rPr>
          <w:noProof/>
        </w:rPr>
        <w:tab/>
      </w:r>
      <w:r w:rsidR="00233A3B">
        <w:rPr>
          <w:noProof/>
        </w:rPr>
        <w:t>Reservoir Properties</w:t>
      </w:r>
      <w:r>
        <w:rPr>
          <w:noProof/>
        </w:rPr>
        <w:tab/>
      </w:r>
      <w:r>
        <w:rPr>
          <w:noProof/>
        </w:rPr>
        <w:tab/>
        <w:t>C-</w:t>
      </w:r>
      <w:r>
        <w:rPr>
          <w:noProof/>
        </w:rPr>
        <w:fldChar w:fldCharType="begin"/>
      </w:r>
      <w:r>
        <w:rPr>
          <w:noProof/>
        </w:rPr>
        <w:instrText xml:space="preserve"> PAGEREF _Toc437941639 \h </w:instrText>
      </w:r>
      <w:r>
        <w:rPr>
          <w:noProof/>
        </w:rPr>
      </w:r>
      <w:r>
        <w:rPr>
          <w:noProof/>
        </w:rPr>
        <w:fldChar w:fldCharType="separate"/>
      </w:r>
      <w:r w:rsidR="0075478B">
        <w:rPr>
          <w:noProof/>
        </w:rPr>
        <w:t>12</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C-14</w:t>
      </w:r>
      <w:r>
        <w:rPr>
          <w:noProof/>
        </w:rPr>
        <w:tab/>
      </w:r>
      <w:r w:rsidR="00233A3B">
        <w:rPr>
          <w:noProof/>
        </w:rPr>
        <w:t>Tank Properties</w:t>
      </w:r>
      <w:r>
        <w:rPr>
          <w:noProof/>
        </w:rPr>
        <w:tab/>
      </w:r>
      <w:r>
        <w:rPr>
          <w:noProof/>
        </w:rPr>
        <w:tab/>
        <w:t>C-</w:t>
      </w:r>
      <w:r>
        <w:rPr>
          <w:noProof/>
        </w:rPr>
        <w:fldChar w:fldCharType="begin"/>
      </w:r>
      <w:r>
        <w:rPr>
          <w:noProof/>
        </w:rPr>
        <w:instrText xml:space="preserve"> PAGEREF _Toc437941640 \h </w:instrText>
      </w:r>
      <w:r>
        <w:rPr>
          <w:noProof/>
        </w:rPr>
      </w:r>
      <w:r>
        <w:rPr>
          <w:noProof/>
        </w:rPr>
        <w:fldChar w:fldCharType="separate"/>
      </w:r>
      <w:r w:rsidR="0075478B">
        <w:rPr>
          <w:noProof/>
        </w:rPr>
        <w:t>13</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C-15</w:t>
      </w:r>
      <w:r>
        <w:rPr>
          <w:noProof/>
        </w:rPr>
        <w:tab/>
      </w:r>
      <w:r w:rsidR="00233A3B">
        <w:rPr>
          <w:noProof/>
        </w:rPr>
        <w:t>Pipe Properties</w:t>
      </w:r>
      <w:r>
        <w:rPr>
          <w:noProof/>
        </w:rPr>
        <w:tab/>
      </w:r>
      <w:r>
        <w:rPr>
          <w:noProof/>
        </w:rPr>
        <w:tab/>
        <w:t>C-</w:t>
      </w:r>
      <w:r>
        <w:rPr>
          <w:noProof/>
        </w:rPr>
        <w:fldChar w:fldCharType="begin"/>
      </w:r>
      <w:r>
        <w:rPr>
          <w:noProof/>
        </w:rPr>
        <w:instrText xml:space="preserve"> PAGEREF _Toc437941641 \h </w:instrText>
      </w:r>
      <w:r>
        <w:rPr>
          <w:noProof/>
        </w:rPr>
      </w:r>
      <w:r>
        <w:rPr>
          <w:noProof/>
        </w:rPr>
        <w:fldChar w:fldCharType="separate"/>
      </w:r>
      <w:r w:rsidR="0075478B">
        <w:rPr>
          <w:noProof/>
        </w:rPr>
        <w:t>14</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C-16</w:t>
      </w:r>
      <w:r>
        <w:rPr>
          <w:noProof/>
        </w:rPr>
        <w:tab/>
      </w:r>
      <w:r w:rsidR="00233A3B">
        <w:rPr>
          <w:noProof/>
        </w:rPr>
        <w:t>Pump Properties</w:t>
      </w:r>
      <w:r>
        <w:rPr>
          <w:noProof/>
        </w:rPr>
        <w:tab/>
      </w:r>
      <w:r>
        <w:rPr>
          <w:noProof/>
        </w:rPr>
        <w:tab/>
        <w:t>C-</w:t>
      </w:r>
      <w:r>
        <w:rPr>
          <w:noProof/>
        </w:rPr>
        <w:fldChar w:fldCharType="begin"/>
      </w:r>
      <w:r>
        <w:rPr>
          <w:noProof/>
        </w:rPr>
        <w:instrText xml:space="preserve"> PAGEREF _Toc437941642 \h </w:instrText>
      </w:r>
      <w:r>
        <w:rPr>
          <w:noProof/>
        </w:rPr>
      </w:r>
      <w:r>
        <w:rPr>
          <w:noProof/>
        </w:rPr>
        <w:fldChar w:fldCharType="separate"/>
      </w:r>
      <w:r w:rsidR="0075478B">
        <w:rPr>
          <w:noProof/>
        </w:rPr>
        <w:t>15</w:t>
      </w:r>
      <w:r>
        <w:rPr>
          <w:noProof/>
        </w:rPr>
        <w:fldChar w:fldCharType="end"/>
      </w:r>
    </w:p>
    <w:p w:rsidR="00504376" w:rsidRDefault="00504376">
      <w:pPr>
        <w:pStyle w:val="TableofFigures"/>
        <w:rPr>
          <w:rFonts w:asciiTheme="minorHAnsi" w:eastAsiaTheme="minorEastAsia" w:hAnsiTheme="minorHAnsi" w:cstheme="minorBidi"/>
          <w:noProof/>
          <w:sz w:val="22"/>
          <w:szCs w:val="22"/>
        </w:rPr>
      </w:pPr>
      <w:r>
        <w:rPr>
          <w:noProof/>
        </w:rPr>
        <w:t>C-17</w:t>
      </w:r>
      <w:r>
        <w:rPr>
          <w:noProof/>
        </w:rPr>
        <w:tab/>
      </w:r>
      <w:r w:rsidR="00233A3B">
        <w:rPr>
          <w:noProof/>
        </w:rPr>
        <w:t>Valve Properties</w:t>
      </w:r>
      <w:r>
        <w:rPr>
          <w:noProof/>
        </w:rPr>
        <w:tab/>
      </w:r>
      <w:r>
        <w:rPr>
          <w:noProof/>
        </w:rPr>
        <w:tab/>
        <w:t>C-</w:t>
      </w:r>
      <w:r>
        <w:rPr>
          <w:noProof/>
        </w:rPr>
        <w:fldChar w:fldCharType="begin"/>
      </w:r>
      <w:r>
        <w:rPr>
          <w:noProof/>
        </w:rPr>
        <w:instrText xml:space="preserve"> PAGEREF _Toc437941643 \h </w:instrText>
      </w:r>
      <w:r>
        <w:rPr>
          <w:noProof/>
        </w:rPr>
      </w:r>
      <w:r>
        <w:rPr>
          <w:noProof/>
        </w:rPr>
        <w:fldChar w:fldCharType="separate"/>
      </w:r>
      <w:r w:rsidR="0075478B">
        <w:rPr>
          <w:noProof/>
        </w:rPr>
        <w:t>16</w:t>
      </w:r>
      <w:r>
        <w:rPr>
          <w:noProof/>
        </w:rPr>
        <w:fldChar w:fldCharType="end"/>
      </w:r>
    </w:p>
    <w:p w:rsidR="00504376" w:rsidRDefault="00504376" w:rsidP="00504376">
      <w:r>
        <w:fldChar w:fldCharType="end"/>
      </w:r>
    </w:p>
    <w:p w:rsidR="00233747" w:rsidRDefault="00233747" w:rsidP="0055619E">
      <w:pPr>
        <w:pStyle w:val="TableofFigures"/>
        <w:spacing w:after="100"/>
      </w:pPr>
    </w:p>
    <w:p w:rsidR="00CC060B" w:rsidRDefault="00CC060B">
      <w:pPr>
        <w:sectPr w:rsidR="00CC060B" w:rsidSect="009258AE">
          <w:headerReference w:type="default" r:id="rId13"/>
          <w:footerReference w:type="default" r:id="rId14"/>
          <w:pgSz w:w="12240" w:h="15840"/>
          <w:pgMar w:top="1440" w:right="1440" w:bottom="1440" w:left="1440" w:header="720" w:footer="864" w:gutter="0"/>
          <w:pgNumType w:fmt="lowerRoman" w:start="1"/>
          <w:cols w:space="720"/>
          <w:docGrid w:linePitch="286"/>
        </w:sectPr>
      </w:pPr>
    </w:p>
    <w:p w:rsidR="00894C74" w:rsidRDefault="00894C74" w:rsidP="00894C74">
      <w:pPr>
        <w:pStyle w:val="Heading1"/>
        <w:ind w:left="720" w:hanging="720"/>
      </w:pPr>
      <w:bookmarkStart w:id="9" w:name="_Toc437940648"/>
      <w:r>
        <w:lastRenderedPageBreak/>
        <w:t>0</w:t>
      </w:r>
      <w:r>
        <w:tab/>
        <w:t>INTRODUCTION</w:t>
      </w:r>
      <w:bookmarkEnd w:id="9"/>
    </w:p>
    <w:p w:rsidR="00894C74" w:rsidRDefault="00894C74" w:rsidP="00894C74">
      <w:pPr>
        <w:rPr>
          <w:i/>
        </w:rPr>
      </w:pPr>
      <w:r>
        <w:t xml:space="preserve">From the Statement of Work, Task 1.2 – </w:t>
      </w:r>
      <w:r w:rsidRPr="006D5CA7">
        <w:rPr>
          <w:i/>
        </w:rPr>
        <w:t>The contractor shall provide a living document which details the specific requirements that must be embodied in each software deliverable. Software development shall follow an Iterative Rapid Development Cycle approach. Development and deployment of features shall occur using this iterative development cycle approach with each software deliverable representing a Minimum Testable Product (MTP). Multiple MTPs shall be developed and each evaluated by EPA in a serial, agile process. Based on the evaluations, plans for the next version of the MTP shall be determined by the project team in consultation with the EPA TOCOR. For both the SWMM and EPANET re-engineered user interfaces, the progression of MTPs shall culminate in the final deliverable product under the contract. The AFRD shall be written to include as many as 3 MTPs per year and specify the feature targets for each MTP. The AFRD shall also specify the requirements for the online help system supporting the final products of re-engineered user interfaces for SWMM and EPANET.</w:t>
      </w:r>
    </w:p>
    <w:p w:rsidR="00894C74" w:rsidRDefault="00894C74" w:rsidP="00894C74">
      <w:pPr>
        <w:rPr>
          <w:i/>
        </w:rPr>
      </w:pPr>
    </w:p>
    <w:p w:rsidR="00894C74" w:rsidRDefault="00894C74" w:rsidP="00894C74">
      <w:r w:rsidRPr="00FA3F67">
        <w:t xml:space="preserve">The purpose of this project is to </w:t>
      </w:r>
      <w:r>
        <w:t xml:space="preserve">reengineer the User Interface (UI) architecture for </w:t>
      </w:r>
      <w:r w:rsidRPr="00FA3F67">
        <w:t>the EPA’s collection system and water distribution system simulation products, the Storm Water Management Model (SWMM) and software that models water distribution-piping sy</w:t>
      </w:r>
      <w:r>
        <w:t>stems (EPANET).  The project</w:t>
      </w:r>
      <w:r w:rsidRPr="00FA3F67">
        <w:t xml:space="preserve"> focus</w:t>
      </w:r>
      <w:r>
        <w:t>es</w:t>
      </w:r>
      <w:r w:rsidRPr="00FA3F67">
        <w:t xml:space="preserve"> on the design of a modular and</w:t>
      </w:r>
      <w:r>
        <w:t xml:space="preserve"> extensible user interface </w:t>
      </w:r>
      <w:r w:rsidRPr="00FA3F67">
        <w:t xml:space="preserve">application software architecture for SWMM and EPANET. </w:t>
      </w:r>
      <w:r>
        <w:t xml:space="preserve"> </w:t>
      </w:r>
      <w:r w:rsidRPr="00FA3F67">
        <w:t xml:space="preserve">The modular and extensible architecture will enable deployment of new application features created by the EPA, third-party developers, and end users employing </w:t>
      </w:r>
      <w:r>
        <w:t xml:space="preserve">scripts and </w:t>
      </w:r>
      <w:r w:rsidRPr="00FA3F67">
        <w:t>application “plug-ins.”</w:t>
      </w:r>
      <w:r>
        <w:t xml:space="preserve">  </w:t>
      </w:r>
    </w:p>
    <w:p w:rsidR="00894C74" w:rsidRDefault="00894C74" w:rsidP="00894C74"/>
    <w:p w:rsidR="00894C74" w:rsidRDefault="00894C74" w:rsidP="00894C74">
      <w:r>
        <w:t>Each software deliverable for this project is defined as a Minimum Testable Product (MTP).  The first section of this document details the required application features for both the SWMM and EPANET UIs; the second section of this document places each of the features within one of the MTPs.  Thus the section detailing the MTPs identifies particular application features to be included within each software deliverable.  The assignment of features into MTPs is expected to be an iterative process, where the completion of one MTP leads to a reassessment of the contents of each subsequent MTP.</w:t>
      </w:r>
    </w:p>
    <w:p w:rsidR="00894C74" w:rsidRDefault="00894C74" w:rsidP="00894C74">
      <w:r>
        <w:br w:type="page"/>
      </w:r>
    </w:p>
    <w:p w:rsidR="007A00E8" w:rsidRDefault="00894C74" w:rsidP="007A00E8">
      <w:pPr>
        <w:pStyle w:val="Heading1"/>
        <w:ind w:left="720" w:hanging="720"/>
      </w:pPr>
      <w:bookmarkStart w:id="10" w:name="_Toc437940649"/>
      <w:r>
        <w:lastRenderedPageBreak/>
        <w:t>0</w:t>
      </w:r>
      <w:r>
        <w:tab/>
      </w:r>
      <w:r w:rsidR="007A00E8">
        <w:t xml:space="preserve">SWMM and EPANET User Interfaces:  </w:t>
      </w:r>
      <w:r w:rsidR="00504376">
        <w:br/>
      </w:r>
      <w:r w:rsidR="007A00E8">
        <w:t>Required Features</w:t>
      </w:r>
      <w:bookmarkEnd w:id="10"/>
    </w:p>
    <w:p w:rsidR="007A00E8" w:rsidRPr="00376B30" w:rsidRDefault="007A00E8" w:rsidP="007A00E8">
      <w:pPr>
        <w:rPr>
          <w:color w:val="FF0000"/>
          <w:sz w:val="36"/>
          <w:szCs w:val="36"/>
        </w:rPr>
      </w:pPr>
      <w:r>
        <w:rPr>
          <w:color w:val="2F2F2F" w:themeColor="text2" w:themeShade="BF"/>
          <w:sz w:val="24"/>
          <w:szCs w:val="24"/>
        </w:rPr>
        <w:t>Both the SWMM and EPANET user interfaces (UIs) will provide capabilities to perform the interactions detailed below:</w:t>
      </w:r>
    </w:p>
    <w:p w:rsidR="007A00E8" w:rsidRPr="007A00E8" w:rsidRDefault="007A00E8" w:rsidP="00B82684">
      <w:pPr>
        <w:pStyle w:val="BULLET"/>
        <w:spacing w:before="120" w:after="0"/>
        <w:rPr>
          <w:b/>
        </w:rPr>
      </w:pPr>
      <w:r w:rsidRPr="007A00E8">
        <w:rPr>
          <w:b/>
        </w:rPr>
        <w:t>Read Input File</w:t>
      </w:r>
    </w:p>
    <w:p w:rsidR="007A00E8" w:rsidRDefault="007A00E8" w:rsidP="007A00E8">
      <w:pPr>
        <w:pStyle w:val="BULLET"/>
        <w:numPr>
          <w:ilvl w:val="0"/>
          <w:numId w:val="0"/>
        </w:numPr>
        <w:ind w:left="648"/>
        <w:rPr>
          <w:sz w:val="28"/>
          <w:szCs w:val="28"/>
        </w:rPr>
      </w:pPr>
      <w:r>
        <w:t>The UIs will provide the ability to read the SWMM .</w:t>
      </w:r>
      <w:proofErr w:type="spellStart"/>
      <w:r>
        <w:t>inp</w:t>
      </w:r>
      <w:proofErr w:type="spellEnd"/>
      <w:r>
        <w:t xml:space="preserve"> file and the EPANET .</w:t>
      </w:r>
      <w:proofErr w:type="spellStart"/>
      <w:r>
        <w:t>inp</w:t>
      </w:r>
      <w:proofErr w:type="spellEnd"/>
      <w:r>
        <w:t xml:space="preserve"> file.</w:t>
      </w:r>
    </w:p>
    <w:p w:rsidR="007A00E8" w:rsidRPr="007A00E8" w:rsidRDefault="007A00E8" w:rsidP="00B82684">
      <w:pPr>
        <w:pStyle w:val="BULLET"/>
        <w:spacing w:after="0"/>
        <w:rPr>
          <w:b/>
        </w:rPr>
      </w:pPr>
      <w:r w:rsidRPr="007A00E8">
        <w:rPr>
          <w:b/>
        </w:rPr>
        <w:t>Write Input File</w:t>
      </w:r>
    </w:p>
    <w:p w:rsidR="007A00E8" w:rsidRPr="007A00E8" w:rsidRDefault="007A00E8" w:rsidP="007A00E8">
      <w:pPr>
        <w:pStyle w:val="BULLET"/>
        <w:numPr>
          <w:ilvl w:val="0"/>
          <w:numId w:val="0"/>
        </w:numPr>
        <w:ind w:left="648"/>
      </w:pPr>
      <w:r w:rsidRPr="007A00E8">
        <w:t>The UIs will provide the ability to write the SWMM .</w:t>
      </w:r>
      <w:proofErr w:type="spellStart"/>
      <w:r w:rsidRPr="007A00E8">
        <w:t>inp</w:t>
      </w:r>
      <w:proofErr w:type="spellEnd"/>
      <w:r w:rsidRPr="007A00E8">
        <w:t xml:space="preserve"> file and the EPANET .</w:t>
      </w:r>
      <w:proofErr w:type="spellStart"/>
      <w:r w:rsidRPr="007A00E8">
        <w:t>inp</w:t>
      </w:r>
      <w:proofErr w:type="spellEnd"/>
      <w:r w:rsidRPr="007A00E8">
        <w:t xml:space="preserve"> file.</w:t>
      </w:r>
    </w:p>
    <w:p w:rsidR="007A00E8" w:rsidRPr="007A00E8" w:rsidRDefault="007A00E8" w:rsidP="00B82684">
      <w:pPr>
        <w:pStyle w:val="BULLET"/>
        <w:spacing w:after="0"/>
        <w:rPr>
          <w:b/>
        </w:rPr>
      </w:pPr>
      <w:r w:rsidRPr="007A00E8">
        <w:rPr>
          <w:b/>
        </w:rPr>
        <w:t>New Project</w:t>
      </w:r>
    </w:p>
    <w:p w:rsidR="007A00E8" w:rsidRPr="007A00E8" w:rsidRDefault="007A00E8" w:rsidP="007A00E8">
      <w:pPr>
        <w:pStyle w:val="BULLET"/>
        <w:numPr>
          <w:ilvl w:val="0"/>
          <w:numId w:val="0"/>
        </w:numPr>
        <w:ind w:left="648"/>
      </w:pPr>
      <w:r w:rsidRPr="007A00E8">
        <w:t>The UIs will provide the ability to create a new SWMM/EPANET project.</w:t>
      </w:r>
    </w:p>
    <w:p w:rsidR="007A00E8" w:rsidRPr="007A00E8" w:rsidRDefault="007A00E8" w:rsidP="00B82684">
      <w:pPr>
        <w:pStyle w:val="BULLET"/>
        <w:spacing w:after="0"/>
        <w:rPr>
          <w:b/>
        </w:rPr>
      </w:pPr>
      <w:r w:rsidRPr="007A00E8">
        <w:rPr>
          <w:b/>
        </w:rPr>
        <w:t>Scripting Support</w:t>
      </w:r>
    </w:p>
    <w:p w:rsidR="007A00E8" w:rsidRPr="007A00E8" w:rsidRDefault="007A00E8" w:rsidP="007A00E8">
      <w:pPr>
        <w:pStyle w:val="BULLET"/>
        <w:numPr>
          <w:ilvl w:val="0"/>
          <w:numId w:val="0"/>
        </w:numPr>
        <w:ind w:left="648"/>
      </w:pPr>
      <w:r w:rsidRPr="007A00E8">
        <w:t xml:space="preserve">The UIs will provide the ability to run a Python script.  This scripting feature will allow access to the internal data model for SWMM and EPANET.  </w:t>
      </w:r>
    </w:p>
    <w:p w:rsidR="007A00E8" w:rsidRPr="007A00E8" w:rsidRDefault="007A00E8" w:rsidP="00B82684">
      <w:pPr>
        <w:pStyle w:val="BULLET"/>
        <w:spacing w:after="0"/>
        <w:rPr>
          <w:b/>
        </w:rPr>
      </w:pPr>
      <w:r w:rsidRPr="007A00E8">
        <w:rPr>
          <w:b/>
        </w:rPr>
        <w:t>Plug-in Manager</w:t>
      </w:r>
    </w:p>
    <w:p w:rsidR="007A00E8" w:rsidRPr="007A00E8" w:rsidRDefault="007A00E8" w:rsidP="007A00E8">
      <w:pPr>
        <w:pStyle w:val="BULLET"/>
        <w:numPr>
          <w:ilvl w:val="0"/>
          <w:numId w:val="0"/>
        </w:numPr>
        <w:ind w:left="648"/>
      </w:pPr>
      <w:r w:rsidRPr="007A00E8">
        <w:t xml:space="preserve">Plug-in managers will provide a means for developers to write a tool to extend the functionality of the existing UIs.  The UIs will provide an API such that a plug-in developed by a third party will add menus and/or toolbar buttons to the UI, and using these new UI features will provide additional functionality.  </w:t>
      </w:r>
    </w:p>
    <w:p w:rsidR="007A00E8" w:rsidRPr="007A00E8" w:rsidRDefault="007A00E8" w:rsidP="00B82684">
      <w:pPr>
        <w:pStyle w:val="BULLET"/>
        <w:spacing w:after="0"/>
        <w:rPr>
          <w:b/>
        </w:rPr>
      </w:pPr>
      <w:r w:rsidRPr="007A00E8">
        <w:rPr>
          <w:b/>
        </w:rPr>
        <w:t>GIS Functionality</w:t>
      </w:r>
    </w:p>
    <w:p w:rsidR="007A00E8" w:rsidRPr="003F795A" w:rsidRDefault="007A00E8" w:rsidP="00020459">
      <w:pPr>
        <w:pStyle w:val="BULLET"/>
        <w:numPr>
          <w:ilvl w:val="0"/>
          <w:numId w:val="9"/>
        </w:numPr>
      </w:pPr>
      <w:r w:rsidRPr="003F795A">
        <w:t>Geodatabase Import/Export</w:t>
      </w:r>
      <w:r>
        <w:t xml:space="preserve">:  </w:t>
      </w:r>
      <w:r w:rsidRPr="003F795A">
        <w:t>The UIs will allow the import of GIS data from a Geodatabase into the model data structure, and export from the model data structure into a Geodatabase.  These features will require the GIS data be in a pre-determined data format.</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Map Rendering:  The UIs will provide map displays with options for rendering features by color, line style, thickness, etc.</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 xml:space="preserve">Map Interaction:  The UIs will provide map interaction functionality including the ability to pan, </w:t>
      </w:r>
      <w:r w:rsidRPr="00B82684">
        <w:rPr>
          <w:szCs w:val="21"/>
        </w:rPr>
        <w:t>zoom</w:t>
      </w:r>
      <w:r w:rsidRPr="00B82684">
        <w:rPr>
          <w:color w:val="2F2F2F" w:themeColor="text2" w:themeShade="BF"/>
          <w:szCs w:val="21"/>
        </w:rPr>
        <w:t xml:space="preserve"> in, zoom out, draw at full extent, and set reference coordinates and distance units.</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Print Map:  The UIs will provide a means for the user to send the map display to a printer.</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 xml:space="preserve">Map Bounds Editing:  The UIs will provide a means for editing the X and Y coordinates of the map’s </w:t>
      </w:r>
      <w:r w:rsidRPr="00B82684">
        <w:rPr>
          <w:szCs w:val="21"/>
        </w:rPr>
        <w:t>bounding</w:t>
      </w:r>
      <w:r w:rsidRPr="00B82684">
        <w:rPr>
          <w:color w:val="2F2F2F" w:themeColor="text2" w:themeShade="BF"/>
          <w:szCs w:val="21"/>
        </w:rPr>
        <w:t xml:space="preserve"> rectangle as well as distance units.</w:t>
      </w:r>
    </w:p>
    <w:p w:rsidR="007A00E8" w:rsidRPr="00B82684" w:rsidRDefault="007A00E8" w:rsidP="00020459">
      <w:pPr>
        <w:pStyle w:val="BULLET"/>
        <w:numPr>
          <w:ilvl w:val="0"/>
          <w:numId w:val="9"/>
        </w:numPr>
        <w:rPr>
          <w:color w:val="2F2F2F" w:themeColor="text2" w:themeShade="BF"/>
          <w:szCs w:val="21"/>
        </w:rPr>
      </w:pPr>
      <w:proofErr w:type="spellStart"/>
      <w:r w:rsidRPr="00B82684">
        <w:rPr>
          <w:color w:val="2F2F2F" w:themeColor="text2" w:themeShade="BF"/>
          <w:szCs w:val="21"/>
        </w:rPr>
        <w:t>Subcatchment</w:t>
      </w:r>
      <w:proofErr w:type="spellEnd"/>
      <w:r w:rsidRPr="00B82684">
        <w:rPr>
          <w:color w:val="2F2F2F" w:themeColor="text2" w:themeShade="BF"/>
          <w:szCs w:val="21"/>
        </w:rPr>
        <w:t xml:space="preserve"> Polygon Editing:  The SWMM UI will provide a means for adding, removing and editing the X and Y coordinates for each vertex of the </w:t>
      </w:r>
      <w:proofErr w:type="spellStart"/>
      <w:r w:rsidRPr="00B82684">
        <w:rPr>
          <w:color w:val="2F2F2F" w:themeColor="text2" w:themeShade="BF"/>
          <w:szCs w:val="21"/>
        </w:rPr>
        <w:t>subcatchment</w:t>
      </w:r>
      <w:proofErr w:type="spellEnd"/>
      <w:r w:rsidRPr="00B82684">
        <w:rPr>
          <w:color w:val="2F2F2F" w:themeColor="text2" w:themeShade="BF"/>
          <w:szCs w:val="21"/>
        </w:rPr>
        <w:t xml:space="preserve"> polygons. (</w:t>
      </w:r>
      <w:r w:rsidRPr="00B82684">
        <w:rPr>
          <w:szCs w:val="21"/>
        </w:rPr>
        <w:t>Applies</w:t>
      </w:r>
      <w:r w:rsidRPr="00B82684">
        <w:rPr>
          <w:color w:val="2F2F2F" w:themeColor="text2" w:themeShade="BF"/>
          <w:szCs w:val="21"/>
        </w:rPr>
        <w:t xml:space="preserve"> to SWMM UI only as </w:t>
      </w:r>
      <w:proofErr w:type="spellStart"/>
      <w:r w:rsidRPr="00B82684">
        <w:rPr>
          <w:color w:val="2F2F2F" w:themeColor="text2" w:themeShade="BF"/>
          <w:szCs w:val="21"/>
        </w:rPr>
        <w:t>subcatchments</w:t>
      </w:r>
      <w:proofErr w:type="spellEnd"/>
      <w:r w:rsidRPr="00B82684">
        <w:rPr>
          <w:color w:val="2F2F2F" w:themeColor="text2" w:themeShade="BF"/>
          <w:szCs w:val="21"/>
        </w:rPr>
        <w:t xml:space="preserve"> are not applicable to EPANET).</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 xml:space="preserve">Node </w:t>
      </w:r>
      <w:r w:rsidRPr="00B82684">
        <w:rPr>
          <w:szCs w:val="21"/>
        </w:rPr>
        <w:t>Coordinate</w:t>
      </w:r>
      <w:r w:rsidRPr="00B82684">
        <w:rPr>
          <w:color w:val="2F2F2F" w:themeColor="text2" w:themeShade="BF"/>
          <w:szCs w:val="21"/>
        </w:rPr>
        <w:t xml:space="preserve"> Editing:  The UIs will provide a means for editing the X and Y coordinates of the nodes.</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 xml:space="preserve">Link Vertex </w:t>
      </w:r>
      <w:r w:rsidRPr="00B82684">
        <w:rPr>
          <w:szCs w:val="21"/>
        </w:rPr>
        <w:t>Editing</w:t>
      </w:r>
      <w:r w:rsidRPr="00B82684">
        <w:rPr>
          <w:color w:val="2F2F2F" w:themeColor="text2" w:themeShade="BF"/>
          <w:szCs w:val="21"/>
        </w:rPr>
        <w:t>:  The UIs will provide a means for adding, removing and editing the X and Y coordinates of the interior vertices of the polyline links.</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lastRenderedPageBreak/>
        <w:t xml:space="preserve">Map Labeling:  The UIs will provide a means for adding, removing and editing the </w:t>
      </w:r>
      <w:r w:rsidRPr="00504376">
        <w:rPr>
          <w:i/>
          <w:color w:val="2F2F2F" w:themeColor="text2" w:themeShade="BF"/>
          <w:szCs w:val="21"/>
        </w:rPr>
        <w:t>X</w:t>
      </w:r>
      <w:r w:rsidRPr="00B82684">
        <w:rPr>
          <w:color w:val="2F2F2F" w:themeColor="text2" w:themeShade="BF"/>
          <w:szCs w:val="21"/>
        </w:rPr>
        <w:t xml:space="preserve"> and </w:t>
      </w:r>
      <w:r w:rsidRPr="00504376">
        <w:rPr>
          <w:i/>
          <w:color w:val="2F2F2F" w:themeColor="text2" w:themeShade="BF"/>
          <w:szCs w:val="21"/>
        </w:rPr>
        <w:t>Y</w:t>
      </w:r>
      <w:r w:rsidRPr="00B82684">
        <w:rPr>
          <w:color w:val="2F2F2F" w:themeColor="text2" w:themeShade="BF"/>
          <w:szCs w:val="21"/>
        </w:rPr>
        <w:t xml:space="preserve"> </w:t>
      </w:r>
      <w:r w:rsidRPr="00B82684">
        <w:rPr>
          <w:szCs w:val="21"/>
        </w:rPr>
        <w:t>coordinates</w:t>
      </w:r>
      <w:r w:rsidRPr="00B82684">
        <w:rPr>
          <w:color w:val="2F2F2F" w:themeColor="text2" w:themeShade="BF"/>
          <w:szCs w:val="21"/>
        </w:rPr>
        <w:t xml:space="preserve"> and text of map labels.</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 xml:space="preserve">Map Backdrop Setting:  The UIs will provide a means for adding, removing and editing the </w:t>
      </w:r>
      <w:r w:rsidRPr="00504376">
        <w:rPr>
          <w:i/>
          <w:color w:val="2F2F2F" w:themeColor="text2" w:themeShade="BF"/>
          <w:szCs w:val="21"/>
        </w:rPr>
        <w:t xml:space="preserve">X </w:t>
      </w:r>
      <w:r w:rsidRPr="00B82684">
        <w:rPr>
          <w:color w:val="2F2F2F" w:themeColor="text2" w:themeShade="BF"/>
          <w:szCs w:val="21"/>
        </w:rPr>
        <w:t xml:space="preserve">and </w:t>
      </w:r>
      <w:r w:rsidRPr="00504376">
        <w:rPr>
          <w:i/>
          <w:color w:val="2F2F2F" w:themeColor="text2" w:themeShade="BF"/>
          <w:szCs w:val="21"/>
        </w:rPr>
        <w:t>Y</w:t>
      </w:r>
      <w:r w:rsidRPr="00B82684">
        <w:rPr>
          <w:color w:val="2F2F2F" w:themeColor="text2" w:themeShade="BF"/>
          <w:szCs w:val="21"/>
        </w:rPr>
        <w:t xml:space="preserve"> </w:t>
      </w:r>
      <w:r w:rsidRPr="00B82684">
        <w:rPr>
          <w:szCs w:val="21"/>
        </w:rPr>
        <w:t>coordinates</w:t>
      </w:r>
      <w:r w:rsidRPr="00B82684">
        <w:rPr>
          <w:color w:val="2F2F2F" w:themeColor="text2" w:themeShade="BF"/>
          <w:szCs w:val="21"/>
        </w:rPr>
        <w:t xml:space="preserve"> of the bounding rectangle and file name of the backdrop image for display in the map pane.</w:t>
      </w:r>
    </w:p>
    <w:p w:rsidR="007A00E8" w:rsidRPr="00B82684" w:rsidRDefault="007A00E8" w:rsidP="00020459">
      <w:pPr>
        <w:pStyle w:val="BULLET"/>
        <w:numPr>
          <w:ilvl w:val="0"/>
          <w:numId w:val="9"/>
        </w:numPr>
        <w:rPr>
          <w:color w:val="2F2F2F" w:themeColor="text2" w:themeShade="BF"/>
          <w:szCs w:val="21"/>
        </w:rPr>
      </w:pPr>
      <w:r w:rsidRPr="00B82684">
        <w:rPr>
          <w:color w:val="2F2F2F" w:themeColor="text2" w:themeShade="BF"/>
          <w:szCs w:val="21"/>
        </w:rPr>
        <w:t>With regard t</w:t>
      </w:r>
      <w:bookmarkStart w:id="11" w:name="_GoBack"/>
      <w:bookmarkEnd w:id="11"/>
      <w:r w:rsidRPr="00B82684">
        <w:rPr>
          <w:color w:val="2F2F2F" w:themeColor="text2" w:themeShade="BF"/>
          <w:szCs w:val="21"/>
        </w:rPr>
        <w:t xml:space="preserve">o </w:t>
      </w:r>
      <w:r w:rsidRPr="00B82684">
        <w:rPr>
          <w:szCs w:val="21"/>
        </w:rPr>
        <w:t>map</w:t>
      </w:r>
      <w:r w:rsidRPr="00B82684">
        <w:rPr>
          <w:color w:val="2F2F2F" w:themeColor="text2" w:themeShade="BF"/>
          <w:szCs w:val="21"/>
        </w:rPr>
        <w:t xml:space="preserve"> interactions, the UIs will provide the ability to undo/redo recent changes.</w:t>
      </w:r>
    </w:p>
    <w:p w:rsidR="0020348D" w:rsidRDefault="00252893" w:rsidP="0020348D">
      <w:pPr>
        <w:pStyle w:val="BULLET"/>
        <w:numPr>
          <w:ilvl w:val="0"/>
          <w:numId w:val="9"/>
        </w:numPr>
        <w:rPr>
          <w:ins w:id="12" w:author="Paul Duda" w:date="2016-01-05T16:34:00Z"/>
          <w:color w:val="2F2F2F" w:themeColor="text2" w:themeShade="BF"/>
          <w:szCs w:val="21"/>
        </w:rPr>
        <w:pPrChange w:id="13" w:author="Paul Duda" w:date="2016-01-05T16:34:00Z">
          <w:pPr>
            <w:pStyle w:val="BULLET"/>
          </w:pPr>
        </w:pPrChange>
      </w:pPr>
      <w:ins w:id="14" w:author="Paul Duda" w:date="2016-01-05T16:48:00Z">
        <w:r>
          <w:t xml:space="preserve">Digitization </w:t>
        </w:r>
      </w:ins>
      <w:ins w:id="15" w:author="Paul Duda" w:date="2016-01-05T16:49:00Z">
        <w:r>
          <w:t>S</w:t>
        </w:r>
      </w:ins>
      <w:ins w:id="16" w:author="Paul Duda" w:date="2016-01-05T16:48:00Z">
        <w:r>
          <w:t>upport: UI s</w:t>
        </w:r>
      </w:ins>
      <w:ins w:id="17" w:author="Paul Duda" w:date="2016-01-05T16:46:00Z">
        <w:r>
          <w:t xml:space="preserve">upport </w:t>
        </w:r>
        <w:r>
          <w:t>for an e</w:t>
        </w:r>
        <w:r>
          <w:t>nd-user</w:t>
        </w:r>
        <w:r>
          <w:rPr>
            <w:color w:val="2F2F2F" w:themeColor="text2" w:themeShade="BF"/>
            <w:szCs w:val="21"/>
          </w:rPr>
          <w:t xml:space="preserve"> </w:t>
        </w:r>
      </w:ins>
      <w:ins w:id="18" w:author="Paul Duda" w:date="2016-01-05T16:34:00Z">
        <w:r w:rsidR="0020348D">
          <w:rPr>
            <w:color w:val="2F2F2F" w:themeColor="text2" w:themeShade="BF"/>
            <w:szCs w:val="21"/>
          </w:rPr>
          <w:t>digitizing additional nodes</w:t>
        </w:r>
      </w:ins>
      <w:ins w:id="19" w:author="Paul Duda" w:date="2016-01-05T16:47:00Z">
        <w:r>
          <w:rPr>
            <w:color w:val="2F2F2F" w:themeColor="text2" w:themeShade="BF"/>
            <w:szCs w:val="21"/>
          </w:rPr>
          <w:t xml:space="preserve">, </w:t>
        </w:r>
      </w:ins>
      <w:ins w:id="20" w:author="Paul Duda" w:date="2016-01-05T16:34:00Z">
        <w:r w:rsidR="0020348D">
          <w:rPr>
            <w:color w:val="2F2F2F" w:themeColor="text2" w:themeShade="BF"/>
            <w:szCs w:val="21"/>
          </w:rPr>
          <w:t>links</w:t>
        </w:r>
      </w:ins>
      <w:ins w:id="21" w:author="Paul Duda" w:date="2016-01-05T16:48:00Z">
        <w:r>
          <w:rPr>
            <w:color w:val="2F2F2F" w:themeColor="text2" w:themeShade="BF"/>
            <w:szCs w:val="21"/>
          </w:rPr>
          <w:t xml:space="preserve">, or </w:t>
        </w:r>
        <w:proofErr w:type="spellStart"/>
        <w:r>
          <w:rPr>
            <w:color w:val="2F2F2F" w:themeColor="text2" w:themeShade="BF"/>
            <w:szCs w:val="21"/>
          </w:rPr>
          <w:t>subcatchments</w:t>
        </w:r>
      </w:ins>
      <w:proofErr w:type="spellEnd"/>
      <w:ins w:id="22" w:author="Paul Duda" w:date="2016-01-05T16:34:00Z">
        <w:r w:rsidR="0020348D">
          <w:rPr>
            <w:color w:val="2F2F2F" w:themeColor="text2" w:themeShade="BF"/>
            <w:szCs w:val="21"/>
          </w:rPr>
          <w:t>.</w:t>
        </w:r>
      </w:ins>
    </w:p>
    <w:p w:rsidR="0020348D" w:rsidRPr="0020348D" w:rsidRDefault="00252893" w:rsidP="0020348D">
      <w:pPr>
        <w:pStyle w:val="BULLET"/>
        <w:numPr>
          <w:ilvl w:val="0"/>
          <w:numId w:val="9"/>
        </w:numPr>
        <w:rPr>
          <w:ins w:id="23" w:author="Paul Duda" w:date="2016-01-05T16:31:00Z"/>
          <w:color w:val="2F2F2F" w:themeColor="text2" w:themeShade="BF"/>
          <w:szCs w:val="21"/>
          <w:rPrChange w:id="24" w:author="Paul Duda" w:date="2016-01-05T16:34:00Z">
            <w:rPr>
              <w:ins w:id="25" w:author="Paul Duda" w:date="2016-01-05T16:31:00Z"/>
            </w:rPr>
          </w:rPrChange>
        </w:rPr>
        <w:pPrChange w:id="26" w:author="Paul Duda" w:date="2016-01-05T16:34:00Z">
          <w:pPr>
            <w:pStyle w:val="BULLET"/>
          </w:pPr>
        </w:pPrChange>
      </w:pPr>
      <w:ins w:id="27" w:author="Paul Duda" w:date="2016-01-05T16:49:00Z">
        <w:r>
          <w:t>Identification Support:  UI s</w:t>
        </w:r>
      </w:ins>
      <w:ins w:id="28" w:author="Paul Duda" w:date="2016-01-05T16:47:00Z">
        <w:r>
          <w:t>upport for an end-user</w:t>
        </w:r>
        <w:r>
          <w:rPr>
            <w:color w:val="2F2F2F" w:themeColor="text2" w:themeShade="BF"/>
            <w:szCs w:val="21"/>
          </w:rPr>
          <w:t xml:space="preserve"> </w:t>
        </w:r>
        <w:r>
          <w:rPr>
            <w:color w:val="2F2F2F" w:themeColor="text2" w:themeShade="BF"/>
            <w:szCs w:val="21"/>
          </w:rPr>
          <w:t>interactively i</w:t>
        </w:r>
      </w:ins>
      <w:ins w:id="29" w:author="Paul Duda" w:date="2016-01-05T16:35:00Z">
        <w:r>
          <w:rPr>
            <w:color w:val="2F2F2F" w:themeColor="text2" w:themeShade="BF"/>
            <w:szCs w:val="21"/>
          </w:rPr>
          <w:t>dentifying</w:t>
        </w:r>
        <w:r w:rsidR="0020348D">
          <w:rPr>
            <w:color w:val="2F2F2F" w:themeColor="text2" w:themeShade="BF"/>
            <w:szCs w:val="21"/>
          </w:rPr>
          <w:t xml:space="preserve"> map attributes at a given point, such as elevation values from a DEM layer</w:t>
        </w:r>
      </w:ins>
      <w:ins w:id="30" w:author="Paul Duda" w:date="2016-01-05T16:34:00Z">
        <w:r w:rsidR="0020348D" w:rsidRPr="00B82684">
          <w:rPr>
            <w:color w:val="2F2F2F" w:themeColor="text2" w:themeShade="BF"/>
            <w:szCs w:val="21"/>
          </w:rPr>
          <w:t>.</w:t>
        </w:r>
      </w:ins>
    </w:p>
    <w:p w:rsidR="00DD6B13" w:rsidRPr="00B82684" w:rsidRDefault="00B542A7" w:rsidP="00DD6B13">
      <w:pPr>
        <w:pStyle w:val="BULLET"/>
        <w:numPr>
          <w:ilvl w:val="0"/>
          <w:numId w:val="0"/>
        </w:numPr>
        <w:ind w:left="648" w:hanging="288"/>
        <w:rPr>
          <w:ins w:id="31" w:author="Paul Duda" w:date="2016-01-05T16:28:00Z"/>
        </w:rPr>
        <w:pPrChange w:id="32" w:author="Paul Duda" w:date="2016-01-05T16:29:00Z">
          <w:pPr>
            <w:pStyle w:val="BULLET"/>
          </w:pPr>
        </w:pPrChange>
      </w:pPr>
      <w:ins w:id="33" w:author="Paul Duda" w:date="2016-01-05T16:32:00Z">
        <w:r>
          <w:t xml:space="preserve">In addition, the UIs will expose the full suite of QGIS libraries so that a plug-in or script developer can create additional tools for advanced GIS interaction.  </w:t>
        </w:r>
      </w:ins>
    </w:p>
    <w:p w:rsidR="007A00E8" w:rsidRPr="007A00E8" w:rsidRDefault="007A00E8" w:rsidP="00B82684">
      <w:pPr>
        <w:pStyle w:val="BULLET"/>
        <w:spacing w:after="0"/>
        <w:rPr>
          <w:b/>
        </w:rPr>
      </w:pPr>
      <w:r w:rsidRPr="007A00E8">
        <w:rPr>
          <w:b/>
        </w:rPr>
        <w:t>General Settings Editing</w:t>
      </w:r>
    </w:p>
    <w:p w:rsidR="007A00E8" w:rsidRPr="00B82684" w:rsidRDefault="007A00E8" w:rsidP="00B82684">
      <w:pPr>
        <w:pStyle w:val="BULLET"/>
        <w:numPr>
          <w:ilvl w:val="0"/>
          <w:numId w:val="0"/>
        </w:numPr>
        <w:ind w:left="648"/>
      </w:pPr>
      <w:r w:rsidRPr="00B82684">
        <w:t xml:space="preserve">The UIs will provide a means for editing general settings for the model such as the title, options, report and file settings, etc.  Complete details of these options are listed in Appendix A.  </w:t>
      </w:r>
      <w:r w:rsidRPr="00894C74">
        <w:t>With regard to editing tables, the UIs will provide the ability to undo/redo recent changes.</w:t>
      </w:r>
    </w:p>
    <w:p w:rsidR="007A00E8" w:rsidRPr="007A00E8" w:rsidRDefault="007A00E8" w:rsidP="00B82684">
      <w:pPr>
        <w:pStyle w:val="BULLET"/>
        <w:spacing w:after="0"/>
        <w:rPr>
          <w:b/>
        </w:rPr>
      </w:pPr>
      <w:r w:rsidRPr="007A00E8">
        <w:rPr>
          <w:b/>
        </w:rPr>
        <w:t>Specialized Property Editors</w:t>
      </w:r>
    </w:p>
    <w:p w:rsidR="007A00E8" w:rsidRPr="00B82684" w:rsidRDefault="007A00E8" w:rsidP="00B82684">
      <w:pPr>
        <w:pStyle w:val="BULLET"/>
        <w:numPr>
          <w:ilvl w:val="0"/>
          <w:numId w:val="0"/>
        </w:numPr>
        <w:ind w:left="648"/>
      </w:pPr>
      <w:r w:rsidRPr="00B82684">
        <w:t xml:space="preserve">The UIs will have a series of specialized property editors for advanced interaction with the internal data model.  Complete details of these editors are provided in Appendix B.  </w:t>
      </w:r>
      <w:r w:rsidRPr="00894C74">
        <w:t>With regard to editing tables, the UIs will provide the ability to undo/redo recent changes.</w:t>
      </w:r>
      <w:r w:rsidRPr="00B82684">
        <w:t xml:space="preserve">  </w:t>
      </w:r>
    </w:p>
    <w:p w:rsidR="007A00E8" w:rsidRPr="007A00E8" w:rsidRDefault="007A00E8" w:rsidP="00B82684">
      <w:pPr>
        <w:pStyle w:val="BULLET"/>
        <w:spacing w:after="0"/>
        <w:rPr>
          <w:b/>
        </w:rPr>
      </w:pPr>
      <w:r w:rsidRPr="007A00E8">
        <w:rPr>
          <w:b/>
        </w:rPr>
        <w:t>Visual Object Adding, Removing, and Editing</w:t>
      </w:r>
    </w:p>
    <w:p w:rsidR="007A00E8" w:rsidRPr="00B82684" w:rsidRDefault="007A00E8" w:rsidP="00B82684">
      <w:pPr>
        <w:pStyle w:val="BULLET"/>
        <w:numPr>
          <w:ilvl w:val="0"/>
          <w:numId w:val="0"/>
        </w:numPr>
        <w:ind w:left="648"/>
      </w:pPr>
      <w:r w:rsidRPr="00B82684">
        <w:t>The UIs will provide means for adding, removing, and editing the visual objects of each model.  Complete details of the required interactions with these visual objects are provided in Appendix</w:t>
      </w:r>
      <w:r w:rsidR="00B82684">
        <w:t> </w:t>
      </w:r>
      <w:r w:rsidRPr="00B82684">
        <w:t xml:space="preserve">C.  </w:t>
      </w:r>
    </w:p>
    <w:p w:rsidR="007A00E8" w:rsidRPr="00B82684" w:rsidRDefault="007A00E8" w:rsidP="00B82684">
      <w:pPr>
        <w:pStyle w:val="BULLET"/>
        <w:numPr>
          <w:ilvl w:val="0"/>
          <w:numId w:val="0"/>
        </w:numPr>
        <w:ind w:left="648"/>
      </w:pPr>
      <w:r w:rsidRPr="00B82684">
        <w:t xml:space="preserve">With regard to adding, removing, and editing visual objects, the UIs will provide the ability to undo/redo recent changes.  The UIs will allow worksheet-style editing of data in grid format, with physical entities as rows and parameters/settings as columns.   </w:t>
      </w:r>
    </w:p>
    <w:p w:rsidR="007A00E8" w:rsidRPr="007A00E8" w:rsidRDefault="007A00E8" w:rsidP="00B82684">
      <w:pPr>
        <w:pStyle w:val="BULLET"/>
        <w:spacing w:after="0"/>
        <w:rPr>
          <w:b/>
        </w:rPr>
      </w:pPr>
      <w:r w:rsidRPr="007A00E8">
        <w:rPr>
          <w:b/>
        </w:rPr>
        <w:t>Infographic Style Project Summary</w:t>
      </w:r>
    </w:p>
    <w:p w:rsidR="007A00E8" w:rsidRPr="00B82684" w:rsidRDefault="007A00E8" w:rsidP="00B82684">
      <w:pPr>
        <w:pStyle w:val="BULLET"/>
        <w:numPr>
          <w:ilvl w:val="0"/>
          <w:numId w:val="0"/>
        </w:numPr>
        <w:ind w:left="648"/>
      </w:pPr>
      <w:r w:rsidRPr="00B82684">
        <w:t>The UIs will provide an Infographic project summary.</w:t>
      </w:r>
    </w:p>
    <w:p w:rsidR="007A00E8" w:rsidRPr="007A00E8" w:rsidRDefault="007A00E8" w:rsidP="00B82684">
      <w:pPr>
        <w:pStyle w:val="BULLET"/>
        <w:spacing w:after="0"/>
        <w:rPr>
          <w:b/>
        </w:rPr>
      </w:pPr>
      <w:r w:rsidRPr="007A00E8">
        <w:rPr>
          <w:b/>
        </w:rPr>
        <w:t>Simulation Status</w:t>
      </w:r>
    </w:p>
    <w:p w:rsidR="007A00E8" w:rsidRPr="00B82684" w:rsidRDefault="007A00E8" w:rsidP="00B82684">
      <w:pPr>
        <w:pStyle w:val="BULLET"/>
        <w:numPr>
          <w:ilvl w:val="0"/>
          <w:numId w:val="0"/>
        </w:numPr>
        <w:ind w:left="648"/>
      </w:pPr>
      <w:r w:rsidRPr="00B82684">
        <w:t>The UIs will provide a simulation status message and progress bar while the SWMM/EPANET simulation is running.</w:t>
      </w:r>
    </w:p>
    <w:p w:rsidR="007A00E8" w:rsidRPr="007A00E8" w:rsidRDefault="007A00E8" w:rsidP="00B82684">
      <w:pPr>
        <w:pStyle w:val="BULLET"/>
        <w:spacing w:after="0"/>
        <w:rPr>
          <w:b/>
        </w:rPr>
      </w:pPr>
      <w:r w:rsidRPr="007A00E8">
        <w:rPr>
          <w:b/>
        </w:rPr>
        <w:t>Results Display</w:t>
      </w:r>
    </w:p>
    <w:p w:rsidR="007A00E8" w:rsidRPr="00B82684" w:rsidRDefault="007A00E8" w:rsidP="00B82684">
      <w:pPr>
        <w:pStyle w:val="BULLET"/>
        <w:numPr>
          <w:ilvl w:val="0"/>
          <w:numId w:val="0"/>
        </w:numPr>
        <w:ind w:left="648"/>
      </w:pPr>
      <w:r w:rsidRPr="00B82684">
        <w:t>The UIs will provide plots and list displays of simulation results.</w:t>
      </w:r>
    </w:p>
    <w:p w:rsidR="007A00E8" w:rsidRPr="007A00E8" w:rsidRDefault="007A00E8" w:rsidP="00B82684">
      <w:pPr>
        <w:pStyle w:val="BULLET"/>
        <w:spacing w:after="0"/>
        <w:rPr>
          <w:b/>
        </w:rPr>
      </w:pPr>
      <w:r w:rsidRPr="007A00E8">
        <w:rPr>
          <w:b/>
        </w:rPr>
        <w:t>Calibration Data Importing</w:t>
      </w:r>
    </w:p>
    <w:p w:rsidR="007A00E8" w:rsidRPr="00B82684" w:rsidRDefault="007A00E8" w:rsidP="00B82684">
      <w:pPr>
        <w:pStyle w:val="BULLET"/>
        <w:numPr>
          <w:ilvl w:val="0"/>
          <w:numId w:val="0"/>
        </w:numPr>
        <w:ind w:left="648"/>
      </w:pPr>
      <w:r w:rsidRPr="00B82684">
        <w:t>The UIs will contain a user interface for specifying calibration time series.</w:t>
      </w:r>
    </w:p>
    <w:p w:rsidR="007A00E8" w:rsidRPr="007A00E8" w:rsidRDefault="007A00E8" w:rsidP="007A00E8">
      <w:pPr>
        <w:pStyle w:val="BULLET"/>
        <w:rPr>
          <w:b/>
        </w:rPr>
      </w:pPr>
      <w:r w:rsidRPr="007A00E8">
        <w:rPr>
          <w:b/>
        </w:rPr>
        <w:t>Internationalization Support</w:t>
      </w:r>
    </w:p>
    <w:p w:rsidR="007A00E8" w:rsidRPr="00B82684" w:rsidRDefault="007A00E8" w:rsidP="00B82684">
      <w:pPr>
        <w:pStyle w:val="BULLET"/>
        <w:numPr>
          <w:ilvl w:val="0"/>
          <w:numId w:val="0"/>
        </w:numPr>
        <w:ind w:left="648"/>
      </w:pPr>
      <w:r w:rsidRPr="00B82684">
        <w:t>The UIs will provide internationalization support.</w:t>
      </w:r>
    </w:p>
    <w:p w:rsidR="007A00E8" w:rsidRPr="007A00E8" w:rsidRDefault="007A00E8" w:rsidP="007A00E8">
      <w:pPr>
        <w:pStyle w:val="BULLET"/>
        <w:rPr>
          <w:b/>
        </w:rPr>
      </w:pPr>
      <w:r w:rsidRPr="007A00E8">
        <w:rPr>
          <w:b/>
        </w:rPr>
        <w:t>Help System</w:t>
      </w:r>
    </w:p>
    <w:p w:rsidR="007A00E8" w:rsidRPr="00B82684" w:rsidRDefault="007A00E8" w:rsidP="00B82684">
      <w:pPr>
        <w:pStyle w:val="BULLET"/>
        <w:numPr>
          <w:ilvl w:val="0"/>
          <w:numId w:val="0"/>
        </w:numPr>
        <w:ind w:left="648"/>
      </w:pPr>
      <w:r w:rsidRPr="00B82684">
        <w:t>The UIs will provide context sensitive help through a Windows compiled HTML format help file.</w:t>
      </w:r>
    </w:p>
    <w:p w:rsidR="00B82684" w:rsidRDefault="00B82684" w:rsidP="00B82684">
      <w:pPr>
        <w:pStyle w:val="BULLET"/>
        <w:numPr>
          <w:ilvl w:val="0"/>
          <w:numId w:val="0"/>
        </w:numPr>
        <w:ind w:left="648"/>
      </w:pPr>
      <w:r>
        <w:br w:type="page"/>
      </w:r>
    </w:p>
    <w:p w:rsidR="007A00E8" w:rsidRPr="00855914" w:rsidRDefault="00B82684" w:rsidP="00B82684">
      <w:pPr>
        <w:pStyle w:val="Heading1"/>
      </w:pPr>
      <w:bookmarkStart w:id="34" w:name="_Toc437940650"/>
      <w:r>
        <w:lastRenderedPageBreak/>
        <w:t>0</w:t>
      </w:r>
      <w:r>
        <w:tab/>
      </w:r>
      <w:r w:rsidR="007A00E8" w:rsidRPr="00855914">
        <w:t>Minimum Testable Products</w:t>
      </w:r>
      <w:bookmarkEnd w:id="34"/>
    </w:p>
    <w:p w:rsidR="007A00E8" w:rsidRDefault="007A00E8" w:rsidP="00B82684">
      <w:r w:rsidRPr="00894C74">
        <w:t>As described in the introduction,</w:t>
      </w:r>
      <w:r w:rsidRPr="00675E71">
        <w:t xml:space="preserve"> each software deliverable for this project is defined as a Minimum Testable Product (MTP</w:t>
      </w:r>
      <w:r w:rsidRPr="007C08D0">
        <w:t>).  This section proposes a series of MTPs, with a list of application features to be included in each MTP.</w:t>
      </w:r>
    </w:p>
    <w:p w:rsidR="007A00E8" w:rsidRDefault="007A00E8" w:rsidP="00B82684">
      <w:pPr>
        <w:pStyle w:val="Heading2"/>
      </w:pPr>
      <w:bookmarkStart w:id="35" w:name="_Toc437940651"/>
      <w:r w:rsidRPr="0041354F">
        <w:t xml:space="preserve">MTP #1 </w:t>
      </w:r>
      <w:r w:rsidR="00894C74">
        <w:t>— Re</w:t>
      </w:r>
      <w:r w:rsidRPr="0041354F">
        <w:t xml:space="preserve">engineered SWMM </w:t>
      </w:r>
      <w:r>
        <w:t>and EPANET User Interface S</w:t>
      </w:r>
      <w:r w:rsidRPr="0041354F">
        <w:t>hell</w:t>
      </w:r>
      <w:r>
        <w:t>s</w:t>
      </w:r>
      <w:bookmarkEnd w:id="35"/>
    </w:p>
    <w:p w:rsidR="007A00E8" w:rsidRPr="0041354F" w:rsidRDefault="007A00E8" w:rsidP="00B82684">
      <w:r>
        <w:t>Within the first</w:t>
      </w:r>
      <w:r w:rsidRPr="0041354F">
        <w:t xml:space="preserve"> MTP</w:t>
      </w:r>
      <w:r>
        <w:t>,</w:t>
      </w:r>
      <w:r w:rsidRPr="0041354F">
        <w:t xml:space="preserve"> focus will be given to the </w:t>
      </w:r>
      <w:r>
        <w:t xml:space="preserve">three main features that these new </w:t>
      </w:r>
      <w:r w:rsidRPr="0041354F">
        <w:t>UI</w:t>
      </w:r>
      <w:r>
        <w:t xml:space="preserve">s will provide, the modular software design, scripting, support, and plug-in support.  To provide testable products, other features will be added such as reading and writing the input files.  The </w:t>
      </w:r>
      <w:r w:rsidRPr="0041354F">
        <w:t>following</w:t>
      </w:r>
      <w:r>
        <w:t xml:space="preserve"> </w:t>
      </w:r>
      <w:r w:rsidRPr="0041354F">
        <w:t>capabilities</w:t>
      </w:r>
      <w:r>
        <w:t xml:space="preserve"> will be included in this MTP</w:t>
      </w:r>
      <w:r w:rsidRPr="0041354F">
        <w:t>:</w:t>
      </w:r>
    </w:p>
    <w:p w:rsidR="007A00E8" w:rsidRPr="00F44301" w:rsidRDefault="007A00E8" w:rsidP="00B82684">
      <w:pPr>
        <w:pStyle w:val="BULLET"/>
        <w:spacing w:before="120"/>
      </w:pPr>
      <w:r w:rsidRPr="00F44301">
        <w:t>Scripting Support</w:t>
      </w:r>
    </w:p>
    <w:p w:rsidR="007A00E8" w:rsidRPr="00F44301" w:rsidRDefault="007A00E8" w:rsidP="00B82684">
      <w:pPr>
        <w:pStyle w:val="BULLET"/>
      </w:pPr>
      <w:r w:rsidRPr="00F44301">
        <w:t>Plug-in Manager</w:t>
      </w:r>
    </w:p>
    <w:p w:rsidR="007A00E8" w:rsidRPr="00F44301" w:rsidRDefault="007A00E8" w:rsidP="00B82684">
      <w:pPr>
        <w:pStyle w:val="BULLET"/>
      </w:pPr>
      <w:r w:rsidRPr="00F44301">
        <w:t>Read Input File</w:t>
      </w:r>
    </w:p>
    <w:p w:rsidR="007A00E8" w:rsidRPr="00F44301" w:rsidRDefault="007A00E8" w:rsidP="00B82684">
      <w:pPr>
        <w:pStyle w:val="BULLET"/>
      </w:pPr>
      <w:r w:rsidRPr="00F44301">
        <w:t>Write Input File</w:t>
      </w:r>
    </w:p>
    <w:p w:rsidR="007A00E8" w:rsidRPr="00F44301" w:rsidRDefault="007A00E8" w:rsidP="00B82684">
      <w:pPr>
        <w:pStyle w:val="BULLET"/>
      </w:pPr>
      <w:r w:rsidRPr="00F44301">
        <w:t>New Project</w:t>
      </w:r>
    </w:p>
    <w:p w:rsidR="007A00E8" w:rsidRPr="00F44301" w:rsidRDefault="007A00E8" w:rsidP="00B82684">
      <w:pPr>
        <w:pStyle w:val="BULLET"/>
      </w:pPr>
      <w:r w:rsidRPr="00F44301">
        <w:t>Simulation Status</w:t>
      </w:r>
    </w:p>
    <w:p w:rsidR="007A00E8" w:rsidRPr="00F44301" w:rsidRDefault="007A00E8" w:rsidP="00B82684">
      <w:pPr>
        <w:pStyle w:val="BULLET"/>
        <w:rPr>
          <w:b/>
        </w:rPr>
      </w:pPr>
      <w:r w:rsidRPr="00F44301">
        <w:t>Install Package for Windows</w:t>
      </w:r>
    </w:p>
    <w:p w:rsidR="007A00E8" w:rsidRPr="00F44301" w:rsidRDefault="007A00E8" w:rsidP="00B82684">
      <w:pPr>
        <w:pStyle w:val="BULLET"/>
        <w:rPr>
          <w:b/>
        </w:rPr>
      </w:pPr>
      <w:r>
        <w:t>Editing SWMM project title and options</w:t>
      </w:r>
    </w:p>
    <w:p w:rsidR="007A00E8" w:rsidRPr="000D23B3" w:rsidRDefault="007A00E8" w:rsidP="00B82684">
      <w:pPr>
        <w:pStyle w:val="BULLET"/>
        <w:rPr>
          <w:b/>
        </w:rPr>
      </w:pPr>
      <w:r>
        <w:t>Editing EPANET project title and options</w:t>
      </w:r>
      <w:r w:rsidR="00894C74">
        <w:t>.</w:t>
      </w:r>
    </w:p>
    <w:p w:rsidR="007A00E8" w:rsidRPr="0041354F" w:rsidRDefault="007A00E8" w:rsidP="00B82684">
      <w:pPr>
        <w:pStyle w:val="Heading2"/>
      </w:pPr>
      <w:bookmarkStart w:id="36" w:name="_Toc437940652"/>
      <w:r w:rsidRPr="0041354F">
        <w:t xml:space="preserve">MTP #2 </w:t>
      </w:r>
      <w:r w:rsidR="00894C74">
        <w:t>—</w:t>
      </w:r>
      <w:r w:rsidRPr="0041354F">
        <w:t xml:space="preserve"> Functional Implementation </w:t>
      </w:r>
      <w:r>
        <w:t xml:space="preserve">of </w:t>
      </w:r>
      <w:r w:rsidR="00B82684">
        <w:t>USER INTERFACE</w:t>
      </w:r>
      <w:r>
        <w:t xml:space="preserve"> C</w:t>
      </w:r>
      <w:r w:rsidRPr="0041354F">
        <w:t>ontrols</w:t>
      </w:r>
      <w:bookmarkEnd w:id="36"/>
    </w:p>
    <w:p w:rsidR="007A00E8" w:rsidRPr="0041354F" w:rsidRDefault="007A00E8" w:rsidP="00B82684">
      <w:r w:rsidRPr="0041354F">
        <w:t xml:space="preserve">In this MTP, </w:t>
      </w:r>
      <w:r>
        <w:t xml:space="preserve">all specialized property editors and options/settings </w:t>
      </w:r>
      <w:r w:rsidRPr="0041354F">
        <w:t>will be implemented based on</w:t>
      </w:r>
      <w:r>
        <w:t xml:space="preserve"> </w:t>
      </w:r>
      <w:r w:rsidRPr="0041354F">
        <w:t xml:space="preserve">the original UI source code and runtime behavior. </w:t>
      </w:r>
      <w:r>
        <w:t>T</w:t>
      </w:r>
      <w:r w:rsidRPr="0041354F">
        <w:t>he progressive focus will be given to the UI elements related to the following</w:t>
      </w:r>
      <w:r>
        <w:t xml:space="preserve"> </w:t>
      </w:r>
      <w:r w:rsidRPr="0041354F">
        <w:t>capabilities:</w:t>
      </w:r>
    </w:p>
    <w:p w:rsidR="007A00E8" w:rsidRDefault="007A00E8" w:rsidP="00B82684">
      <w:pPr>
        <w:pStyle w:val="BULLET"/>
        <w:spacing w:before="120"/>
      </w:pPr>
      <w:r>
        <w:t xml:space="preserve">All </w:t>
      </w:r>
      <w:r w:rsidRPr="002535D9">
        <w:t>SWMM Specialized Property Editors</w:t>
      </w:r>
    </w:p>
    <w:p w:rsidR="007A00E8" w:rsidRDefault="007A00E8" w:rsidP="00B82684">
      <w:pPr>
        <w:pStyle w:val="BULLET"/>
      </w:pPr>
      <w:r>
        <w:t xml:space="preserve">SWMM </w:t>
      </w:r>
      <w:r w:rsidRPr="002535D9">
        <w:t>Report Options</w:t>
      </w:r>
      <w:r>
        <w:t xml:space="preserve"> and Files </w:t>
      </w:r>
    </w:p>
    <w:p w:rsidR="007A00E8" w:rsidRDefault="007A00E8" w:rsidP="00B82684">
      <w:pPr>
        <w:pStyle w:val="BULLET"/>
      </w:pPr>
      <w:r>
        <w:t>All EPANET</w:t>
      </w:r>
      <w:r w:rsidRPr="002535D9">
        <w:t xml:space="preserve"> Specialized Property Editors</w:t>
      </w:r>
    </w:p>
    <w:p w:rsidR="007A00E8" w:rsidRDefault="007A00E8" w:rsidP="00B82684">
      <w:pPr>
        <w:pStyle w:val="BULLET"/>
      </w:pPr>
      <w:r>
        <w:t xml:space="preserve">EPANET </w:t>
      </w:r>
      <w:r w:rsidRPr="002535D9">
        <w:t>Report Options</w:t>
      </w:r>
      <w:r>
        <w:t xml:space="preserve">, </w:t>
      </w:r>
      <w:r w:rsidRPr="002535D9">
        <w:t>Times</w:t>
      </w:r>
      <w:r>
        <w:t xml:space="preserve">, </w:t>
      </w:r>
      <w:r w:rsidRPr="002535D9">
        <w:t>Reactions</w:t>
      </w:r>
      <w:r>
        <w:t xml:space="preserve">, and </w:t>
      </w:r>
      <w:r w:rsidRPr="002535D9">
        <w:t>Energy</w:t>
      </w:r>
      <w:r>
        <w:t xml:space="preserve"> Settings</w:t>
      </w:r>
    </w:p>
    <w:p w:rsidR="007A00E8" w:rsidRPr="002535D9" w:rsidRDefault="007A00E8" w:rsidP="00B82684">
      <w:pPr>
        <w:pStyle w:val="BULLET"/>
      </w:pPr>
      <w:r>
        <w:t>R</w:t>
      </w:r>
      <w:r w:rsidRPr="002535D9">
        <w:t>esults Display</w:t>
      </w:r>
    </w:p>
    <w:p w:rsidR="007A00E8" w:rsidRDefault="007A00E8" w:rsidP="00B82684">
      <w:pPr>
        <w:pStyle w:val="BULLET"/>
      </w:pPr>
      <w:r w:rsidRPr="002535D9">
        <w:t>Help System</w:t>
      </w:r>
    </w:p>
    <w:p w:rsidR="007A00E8" w:rsidRDefault="007A00E8" w:rsidP="00B82684">
      <w:pPr>
        <w:pStyle w:val="BULLET"/>
      </w:pPr>
      <w:r w:rsidRPr="0041354F">
        <w:t>Suggested improvements from previous MTP</w:t>
      </w:r>
      <w:r w:rsidR="00894C74">
        <w:t>.</w:t>
      </w:r>
    </w:p>
    <w:p w:rsidR="007A00E8" w:rsidRPr="0041354F" w:rsidRDefault="007A00E8" w:rsidP="00B82684">
      <w:pPr>
        <w:pStyle w:val="Heading2"/>
      </w:pPr>
      <w:bookmarkStart w:id="37" w:name="_Toc437940653"/>
      <w:r w:rsidRPr="0041354F">
        <w:lastRenderedPageBreak/>
        <w:t>MTP #</w:t>
      </w:r>
      <w:r>
        <w:t>3</w:t>
      </w:r>
      <w:r w:rsidRPr="0041354F">
        <w:t xml:space="preserve"> </w:t>
      </w:r>
      <w:r w:rsidR="00894C74">
        <w:t>—</w:t>
      </w:r>
      <w:r w:rsidRPr="0041354F">
        <w:t xml:space="preserve"> Functional Implementation </w:t>
      </w:r>
      <w:r>
        <w:t>of Visual Objects</w:t>
      </w:r>
      <w:bookmarkEnd w:id="37"/>
    </w:p>
    <w:p w:rsidR="007A00E8" w:rsidRPr="0041354F" w:rsidRDefault="007A00E8" w:rsidP="00B82684">
      <w:r w:rsidRPr="0041354F">
        <w:t xml:space="preserve">In this MTP, </w:t>
      </w:r>
      <w:r>
        <w:t>mapping and visual objects will be implemented, including tabular editing of the attributes of the visual objects.  T</w:t>
      </w:r>
      <w:r w:rsidRPr="0041354F">
        <w:t>he progressive focus will be given to the UI elements related to the following</w:t>
      </w:r>
      <w:r>
        <w:t xml:space="preserve"> </w:t>
      </w:r>
      <w:r w:rsidRPr="0041354F">
        <w:t>capabilities:</w:t>
      </w:r>
    </w:p>
    <w:p w:rsidR="007A00E8" w:rsidRDefault="007A00E8" w:rsidP="00B82684">
      <w:pPr>
        <w:pStyle w:val="BULLET"/>
        <w:spacing w:before="120"/>
      </w:pPr>
      <w:r>
        <w:t>All GIS Functionality</w:t>
      </w:r>
    </w:p>
    <w:p w:rsidR="007A00E8" w:rsidRDefault="007A00E8" w:rsidP="00B82684">
      <w:pPr>
        <w:pStyle w:val="BULLET"/>
      </w:pPr>
      <w:r>
        <w:t xml:space="preserve">SWMM Visual Objects </w:t>
      </w:r>
    </w:p>
    <w:p w:rsidR="007A00E8" w:rsidRDefault="007A00E8" w:rsidP="00B82684">
      <w:pPr>
        <w:pStyle w:val="BULLET"/>
      </w:pPr>
      <w:r>
        <w:t>EPANET Visual Objects</w:t>
      </w:r>
    </w:p>
    <w:p w:rsidR="007A00E8" w:rsidRDefault="007A00E8" w:rsidP="00B82684">
      <w:pPr>
        <w:pStyle w:val="BULLET"/>
      </w:pPr>
      <w:r>
        <w:t>Internationalization Support</w:t>
      </w:r>
    </w:p>
    <w:p w:rsidR="007A00E8" w:rsidRPr="000D23B3" w:rsidRDefault="007A00E8" w:rsidP="00B82684">
      <w:pPr>
        <w:pStyle w:val="BULLET"/>
      </w:pPr>
      <w:r w:rsidRPr="00C14BFF">
        <w:t>Suggested improvements from previous MTP</w:t>
      </w:r>
      <w:r w:rsidR="00894C74">
        <w:t>.</w:t>
      </w:r>
    </w:p>
    <w:p w:rsidR="007A00E8" w:rsidRPr="0041354F" w:rsidRDefault="007A00E8" w:rsidP="00B82684">
      <w:pPr>
        <w:pStyle w:val="Heading2"/>
      </w:pPr>
      <w:bookmarkStart w:id="38" w:name="_Toc437940654"/>
      <w:r w:rsidRPr="0041354F">
        <w:t>MTP #</w:t>
      </w:r>
      <w:r>
        <w:t>4</w:t>
      </w:r>
      <w:r w:rsidRPr="0041354F">
        <w:t xml:space="preserve"> </w:t>
      </w:r>
      <w:r w:rsidR="00894C74">
        <w:t>—</w:t>
      </w:r>
      <w:r w:rsidRPr="0041354F">
        <w:t xml:space="preserve"> </w:t>
      </w:r>
      <w:r>
        <w:t>Beta Release</w:t>
      </w:r>
      <w:bookmarkEnd w:id="38"/>
    </w:p>
    <w:p w:rsidR="007A00E8" w:rsidRPr="007C08D0" w:rsidRDefault="007A00E8" w:rsidP="00B82684">
      <w:r w:rsidRPr="00C14BFF">
        <w:t>In this MTP, all remaining functionality will be implemented</w:t>
      </w:r>
      <w:r>
        <w:t xml:space="preserve"> in preparation for a beta </w:t>
      </w:r>
      <w:r w:rsidRPr="007C08D0">
        <w:t>release, including:</w:t>
      </w:r>
    </w:p>
    <w:p w:rsidR="007A00E8" w:rsidRPr="007C08D0" w:rsidRDefault="007A00E8" w:rsidP="00B82684">
      <w:pPr>
        <w:pStyle w:val="BULLET"/>
        <w:spacing w:before="120"/>
      </w:pPr>
      <w:r w:rsidRPr="007C08D0">
        <w:t>Install Package for Mac OS X</w:t>
      </w:r>
    </w:p>
    <w:p w:rsidR="007A00E8" w:rsidRPr="007C08D0" w:rsidRDefault="007A00E8" w:rsidP="00B82684">
      <w:pPr>
        <w:pStyle w:val="BULLET"/>
      </w:pPr>
      <w:r w:rsidRPr="007C08D0">
        <w:t>Install Package for Linux</w:t>
      </w:r>
    </w:p>
    <w:p w:rsidR="007A00E8" w:rsidRPr="007C08D0" w:rsidRDefault="007A00E8" w:rsidP="00B82684">
      <w:pPr>
        <w:pStyle w:val="BULLET"/>
      </w:pPr>
      <w:r w:rsidRPr="007C08D0">
        <w:t>Infographic Style Project Summary</w:t>
      </w:r>
    </w:p>
    <w:p w:rsidR="007A00E8" w:rsidRPr="007C08D0" w:rsidRDefault="007A00E8" w:rsidP="00B82684">
      <w:pPr>
        <w:pStyle w:val="BULLET"/>
      </w:pPr>
      <w:r w:rsidRPr="007C08D0">
        <w:t>Calibration Data Importing</w:t>
      </w:r>
    </w:p>
    <w:p w:rsidR="007A00E8" w:rsidRPr="007C08D0" w:rsidRDefault="007A00E8" w:rsidP="00B82684">
      <w:pPr>
        <w:pStyle w:val="BULLET"/>
      </w:pPr>
      <w:r w:rsidRPr="007C08D0">
        <w:t>Suggested improvements from previous MTP</w:t>
      </w:r>
      <w:r w:rsidR="00894C74">
        <w:t>.</w:t>
      </w:r>
    </w:p>
    <w:p w:rsidR="007A00E8" w:rsidRPr="00B82684" w:rsidRDefault="00B82684" w:rsidP="00B82684">
      <w:pPr>
        <w:pStyle w:val="Caption"/>
        <w:rPr>
          <w:color w:val="2F2F2F" w:themeColor="text2" w:themeShade="BF"/>
          <w:sz w:val="24"/>
          <w:szCs w:val="24"/>
        </w:rPr>
      </w:pPr>
      <w:bookmarkStart w:id="39" w:name="_Toc437941288"/>
      <w:r>
        <w:t xml:space="preserve">Table </w:t>
      </w:r>
      <w:r w:rsidR="00252893">
        <w:fldChar w:fldCharType="begin"/>
      </w:r>
      <w:r w:rsidR="00252893">
        <w:instrText xml:space="preserve"> STYLEREF 1 \s </w:instrText>
      </w:r>
      <w:r w:rsidR="00252893">
        <w:fldChar w:fldCharType="separate"/>
      </w:r>
      <w:r w:rsidR="0075478B">
        <w:rPr>
          <w:noProof/>
        </w:rPr>
        <w:t>3</w:t>
      </w:r>
      <w:r w:rsidR="00252893">
        <w:rPr>
          <w:noProof/>
        </w:rPr>
        <w:fldChar w:fldCharType="end"/>
      </w:r>
      <w:r>
        <w:noBreakHyphen/>
      </w:r>
      <w:r w:rsidR="00252893">
        <w:fldChar w:fldCharType="begin"/>
      </w:r>
      <w:r w:rsidR="00252893">
        <w:instrText xml:space="preserve"> SEQ Table \* ARABIC \s 1 </w:instrText>
      </w:r>
      <w:r w:rsidR="00252893">
        <w:fldChar w:fldCharType="separate"/>
      </w:r>
      <w:r w:rsidR="0075478B">
        <w:rPr>
          <w:noProof/>
        </w:rPr>
        <w:t>1</w:t>
      </w:r>
      <w:r w:rsidR="00252893">
        <w:rPr>
          <w:noProof/>
        </w:rPr>
        <w:fldChar w:fldCharType="end"/>
      </w:r>
      <w:r w:rsidR="00C73F60">
        <w:t>.  MTP Delivery Schedule</w:t>
      </w:r>
      <w:bookmarkEnd w:id="39"/>
    </w:p>
    <w:tbl>
      <w:tblPr>
        <w:tblStyle w:val="2015Table"/>
        <w:tblW w:w="0" w:type="auto"/>
        <w:tblLook w:val="04A0" w:firstRow="1" w:lastRow="0" w:firstColumn="1" w:lastColumn="0" w:noHBand="0" w:noVBand="1"/>
      </w:tblPr>
      <w:tblGrid>
        <w:gridCol w:w="5757"/>
        <w:gridCol w:w="3459"/>
      </w:tblGrid>
      <w:tr w:rsidR="007A00E8" w:rsidRPr="00B82684" w:rsidTr="00B82684">
        <w:trPr>
          <w:cnfStyle w:val="100000000000" w:firstRow="1" w:lastRow="0" w:firstColumn="0" w:lastColumn="0" w:oddVBand="0" w:evenVBand="0" w:oddHBand="0" w:evenHBand="0" w:firstRowFirstColumn="0" w:firstRowLastColumn="0" w:lastRowFirstColumn="0" w:lastRowLastColumn="0"/>
        </w:trPr>
        <w:tc>
          <w:tcPr>
            <w:tcW w:w="5757" w:type="dxa"/>
          </w:tcPr>
          <w:p w:rsidR="007A00E8" w:rsidRPr="00B82684" w:rsidRDefault="007A00E8" w:rsidP="00B82684">
            <w:pPr>
              <w:jc w:val="center"/>
              <w:rPr>
                <w:rFonts w:asciiTheme="majorHAnsi" w:hAnsiTheme="majorHAnsi" w:cstheme="majorHAnsi"/>
                <w:b/>
                <w:color w:val="2F2F2F" w:themeColor="text2" w:themeShade="BF"/>
                <w:szCs w:val="21"/>
              </w:rPr>
            </w:pPr>
            <w:r w:rsidRPr="00B82684">
              <w:rPr>
                <w:rFonts w:asciiTheme="majorHAnsi" w:hAnsiTheme="majorHAnsi" w:cstheme="majorHAnsi"/>
                <w:b/>
                <w:color w:val="2F2F2F" w:themeColor="text2" w:themeShade="BF"/>
                <w:szCs w:val="21"/>
              </w:rPr>
              <w:t>MTP</w:t>
            </w:r>
          </w:p>
        </w:tc>
        <w:tc>
          <w:tcPr>
            <w:tcW w:w="3459" w:type="dxa"/>
          </w:tcPr>
          <w:p w:rsidR="007A00E8" w:rsidRPr="00B82684" w:rsidRDefault="007A00E8" w:rsidP="00B82684">
            <w:pPr>
              <w:jc w:val="center"/>
              <w:rPr>
                <w:rFonts w:asciiTheme="majorHAnsi" w:hAnsiTheme="majorHAnsi" w:cstheme="majorHAnsi"/>
                <w:b/>
                <w:color w:val="2F2F2F" w:themeColor="text2" w:themeShade="BF"/>
                <w:szCs w:val="21"/>
              </w:rPr>
            </w:pPr>
            <w:r w:rsidRPr="00B82684">
              <w:rPr>
                <w:rFonts w:asciiTheme="majorHAnsi" w:hAnsiTheme="majorHAnsi" w:cstheme="majorHAnsi"/>
                <w:b/>
                <w:color w:val="2F2F2F" w:themeColor="text2" w:themeShade="BF"/>
                <w:szCs w:val="21"/>
              </w:rPr>
              <w:t>Delivery Schedule</w:t>
            </w:r>
          </w:p>
        </w:tc>
      </w:tr>
      <w:tr w:rsidR="007A00E8" w:rsidRPr="00B82684" w:rsidTr="00B82684">
        <w:tc>
          <w:tcPr>
            <w:tcW w:w="5757" w:type="dxa"/>
          </w:tcPr>
          <w:p w:rsidR="007A00E8" w:rsidRPr="00B82684" w:rsidRDefault="007A00E8" w:rsidP="00B82684">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Reengineered SWMM and EPANET User Interface Shells</w:t>
            </w:r>
          </w:p>
        </w:tc>
        <w:tc>
          <w:tcPr>
            <w:tcW w:w="3459"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4 months from AFRD approval</w:t>
            </w:r>
          </w:p>
        </w:tc>
      </w:tr>
      <w:tr w:rsidR="007A00E8" w:rsidRPr="00B82684" w:rsidTr="00B82684">
        <w:tc>
          <w:tcPr>
            <w:tcW w:w="5757"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Functional Implementation of UI Controls</w:t>
            </w:r>
          </w:p>
        </w:tc>
        <w:tc>
          <w:tcPr>
            <w:tcW w:w="3459"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8 months from AFRD approval</w:t>
            </w:r>
          </w:p>
        </w:tc>
      </w:tr>
      <w:tr w:rsidR="007A00E8" w:rsidRPr="00B82684" w:rsidTr="00B82684">
        <w:tc>
          <w:tcPr>
            <w:tcW w:w="5757"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Functional Implementation of Visual Objects</w:t>
            </w:r>
          </w:p>
        </w:tc>
        <w:tc>
          <w:tcPr>
            <w:tcW w:w="3459"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12 months from AFRD approval</w:t>
            </w:r>
          </w:p>
        </w:tc>
      </w:tr>
      <w:tr w:rsidR="007A00E8" w:rsidRPr="00B82684" w:rsidTr="00B82684">
        <w:tc>
          <w:tcPr>
            <w:tcW w:w="5757"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Beta Release</w:t>
            </w:r>
          </w:p>
        </w:tc>
        <w:tc>
          <w:tcPr>
            <w:tcW w:w="3459" w:type="dxa"/>
          </w:tcPr>
          <w:p w:rsidR="007A00E8" w:rsidRPr="00B82684" w:rsidRDefault="007A00E8" w:rsidP="007A00E8">
            <w:pPr>
              <w:rPr>
                <w:rFonts w:asciiTheme="majorHAnsi" w:hAnsiTheme="majorHAnsi" w:cstheme="majorHAnsi"/>
                <w:color w:val="2F2F2F" w:themeColor="text2" w:themeShade="BF"/>
                <w:szCs w:val="21"/>
              </w:rPr>
            </w:pPr>
            <w:r w:rsidRPr="00B82684">
              <w:rPr>
                <w:rFonts w:asciiTheme="majorHAnsi" w:hAnsiTheme="majorHAnsi" w:cstheme="majorHAnsi"/>
                <w:color w:val="2F2F2F" w:themeColor="text2" w:themeShade="BF"/>
                <w:szCs w:val="21"/>
              </w:rPr>
              <w:t>TBD in Year 2</w:t>
            </w:r>
          </w:p>
        </w:tc>
      </w:tr>
    </w:tbl>
    <w:p w:rsidR="007A00E8" w:rsidRDefault="007A00E8" w:rsidP="007A00E8">
      <w:pPr>
        <w:rPr>
          <w:color w:val="2F2F2F" w:themeColor="text2" w:themeShade="BF"/>
          <w:sz w:val="36"/>
          <w:szCs w:val="36"/>
        </w:rPr>
      </w:pPr>
    </w:p>
    <w:p w:rsidR="00B82684" w:rsidRDefault="00B82684" w:rsidP="007A00E8">
      <w:pPr>
        <w:rPr>
          <w:color w:val="2F2F2F" w:themeColor="text2" w:themeShade="BF"/>
          <w:sz w:val="36"/>
          <w:szCs w:val="36"/>
        </w:rPr>
        <w:sectPr w:rsidR="00B82684" w:rsidSect="00876D59">
          <w:pgSz w:w="12240" w:h="15840"/>
          <w:pgMar w:top="1440" w:right="1440" w:bottom="1440" w:left="1440" w:header="720" w:footer="864" w:gutter="0"/>
          <w:pgNumType w:start="1"/>
          <w:cols w:space="720"/>
          <w:docGrid w:linePitch="286"/>
        </w:sectPr>
      </w:pPr>
    </w:p>
    <w:p w:rsidR="00324A71" w:rsidRDefault="00324A71" w:rsidP="003E7E09">
      <w:pPr>
        <w:pStyle w:val="Appendix"/>
      </w:pPr>
      <w:bookmarkStart w:id="40" w:name="_Toc437940655"/>
      <w:r>
        <w:lastRenderedPageBreak/>
        <w:t>Appendix A</w:t>
      </w:r>
      <w:bookmarkEnd w:id="40"/>
    </w:p>
    <w:p w:rsidR="00B82684" w:rsidRDefault="00B82684" w:rsidP="003E7E09">
      <w:pPr>
        <w:pStyle w:val="Appendix"/>
      </w:pPr>
      <w:bookmarkStart w:id="41" w:name="_Toc437940656"/>
      <w:r>
        <w:t>Details of SWMM and EPANET General Settings</w:t>
      </w:r>
      <w:bookmarkEnd w:id="41"/>
    </w:p>
    <w:p w:rsidR="007A00E8" w:rsidRDefault="007A00E8" w:rsidP="007A00E8">
      <w:pPr>
        <w:rPr>
          <w:color w:val="2F2F2F" w:themeColor="text2" w:themeShade="BF"/>
          <w:sz w:val="36"/>
          <w:szCs w:val="36"/>
        </w:rPr>
      </w:pPr>
    </w:p>
    <w:p w:rsidR="00B82684" w:rsidRDefault="00B82684" w:rsidP="007A00E8">
      <w:pPr>
        <w:rPr>
          <w:color w:val="2F2F2F" w:themeColor="text2" w:themeShade="BF"/>
          <w:sz w:val="36"/>
          <w:szCs w:val="36"/>
        </w:rPr>
        <w:sectPr w:rsidR="00B82684" w:rsidSect="00324A71">
          <w:footerReference w:type="default" r:id="rId15"/>
          <w:pgSz w:w="12240" w:h="15840"/>
          <w:pgMar w:top="4320" w:right="1440" w:bottom="1440" w:left="1440" w:header="720" w:footer="864" w:gutter="0"/>
          <w:pgNumType w:start="1"/>
          <w:cols w:space="720"/>
          <w:docGrid w:linePitch="286"/>
        </w:sectPr>
      </w:pPr>
    </w:p>
    <w:p w:rsidR="007A00E8" w:rsidRDefault="007A00E8" w:rsidP="003E7E09">
      <w:pPr>
        <w:pStyle w:val="Heading1"/>
        <w:numPr>
          <w:ilvl w:val="0"/>
          <w:numId w:val="0"/>
        </w:numPr>
        <w:ind w:left="2160" w:hanging="2160"/>
      </w:pPr>
      <w:bookmarkStart w:id="42" w:name="_Toc437940657"/>
      <w:r>
        <w:lastRenderedPageBreak/>
        <w:t>Appendix A</w:t>
      </w:r>
      <w:r w:rsidR="00324A71">
        <w:t>.</w:t>
      </w:r>
      <w:r w:rsidR="003E7E09">
        <w:tab/>
      </w:r>
      <w:r>
        <w:t>Details of SWMM and EPANET General Settings</w:t>
      </w:r>
      <w:bookmarkEnd w:id="42"/>
    </w:p>
    <w:p w:rsidR="007A00E8" w:rsidRDefault="007A00E8" w:rsidP="00324A71">
      <w:pPr>
        <w:pStyle w:val="AppA2"/>
      </w:pPr>
      <w:bookmarkStart w:id="43" w:name="_Toc437940658"/>
      <w:r>
        <w:t>SWMM General Settings</w:t>
      </w:r>
      <w:bookmarkEnd w:id="43"/>
      <w:r>
        <w:t xml:space="preserve"> </w:t>
      </w:r>
    </w:p>
    <w:p w:rsidR="007A00E8" w:rsidRDefault="007A00E8" w:rsidP="009200A5">
      <w:pPr>
        <w:pStyle w:val="AppA3"/>
      </w:pPr>
      <w:bookmarkStart w:id="44" w:name="_Toc437940659"/>
      <w:r w:rsidRPr="00BD6250">
        <w:t>Title</w:t>
      </w:r>
      <w:bookmarkEnd w:id="44"/>
    </w:p>
    <w:p w:rsidR="007A00E8" w:rsidRDefault="007A00E8" w:rsidP="00324A71">
      <w:r>
        <w:t xml:space="preserve">The </w:t>
      </w:r>
      <w:r w:rsidR="00BD6250">
        <w:t>User Input (</w:t>
      </w:r>
      <w:r>
        <w:t>UI</w:t>
      </w:r>
      <w:r w:rsidR="00BD6250">
        <w:t>)</w:t>
      </w:r>
      <w:r>
        <w:t xml:space="preserve"> will provide a means for setting the project title.</w:t>
      </w:r>
    </w:p>
    <w:p w:rsidR="007A00E8" w:rsidRDefault="007A00E8" w:rsidP="009200A5">
      <w:pPr>
        <w:pStyle w:val="AppA3"/>
      </w:pPr>
      <w:bookmarkStart w:id="45" w:name="_Toc437940660"/>
      <w:r w:rsidRPr="00D8569B">
        <w:t>Options</w:t>
      </w:r>
      <w:bookmarkEnd w:id="45"/>
    </w:p>
    <w:p w:rsidR="007A00E8" w:rsidRDefault="007A00E8" w:rsidP="00324A71">
      <w:r>
        <w:t xml:space="preserve">The UI will provide a means for setting the </w:t>
      </w:r>
      <w:r w:rsidR="00324A71">
        <w:t>project options/settings as shown in Table A-1.</w:t>
      </w:r>
    </w:p>
    <w:p w:rsidR="00324A71" w:rsidRDefault="00324A71" w:rsidP="00324A71">
      <w:pPr>
        <w:pStyle w:val="Caption"/>
      </w:pPr>
      <w:bookmarkStart w:id="46" w:name="_Toc437941303"/>
      <w:r>
        <w:t>Table A-</w:t>
      </w:r>
      <w:r w:rsidR="00252893">
        <w:fldChar w:fldCharType="begin"/>
      </w:r>
      <w:r w:rsidR="00252893">
        <w:instrText xml:space="preserve"> SEQ Table_A- \* ARABIC </w:instrText>
      </w:r>
      <w:r w:rsidR="00252893">
        <w:fldChar w:fldCharType="separate"/>
      </w:r>
      <w:r w:rsidR="0075478B">
        <w:rPr>
          <w:noProof/>
        </w:rPr>
        <w:t>1</w:t>
      </w:r>
      <w:r w:rsidR="00252893">
        <w:rPr>
          <w:noProof/>
        </w:rPr>
        <w:fldChar w:fldCharType="end"/>
      </w:r>
      <w:r>
        <w:t xml:space="preserve">.  </w:t>
      </w:r>
      <w:r w:rsidR="006302B7">
        <w:t>Options</w:t>
      </w:r>
      <w:r w:rsidR="008353E9">
        <w:t xml:space="preserve"> (Page 1 of 2)</w:t>
      </w:r>
      <w:bookmarkEnd w:id="46"/>
    </w:p>
    <w:tbl>
      <w:tblPr>
        <w:tblStyle w:val="2015Table"/>
        <w:tblW w:w="9447" w:type="dxa"/>
        <w:tblLook w:val="04A0" w:firstRow="1" w:lastRow="0" w:firstColumn="1" w:lastColumn="0" w:noHBand="0" w:noVBand="1"/>
      </w:tblPr>
      <w:tblGrid>
        <w:gridCol w:w="2337"/>
        <w:gridCol w:w="7110"/>
      </w:tblGrid>
      <w:tr w:rsidR="007A00E8" w:rsidRPr="00324A71" w:rsidTr="00BD6250">
        <w:trPr>
          <w:cnfStyle w:val="100000000000" w:firstRow="1" w:lastRow="0" w:firstColumn="0" w:lastColumn="0" w:oddVBand="0" w:evenVBand="0" w:oddHBand="0" w:evenHBand="0" w:firstRowFirstColumn="0" w:firstRowLastColumn="0" w:lastRowFirstColumn="0" w:lastRowLastColumn="0"/>
        </w:trPr>
        <w:tc>
          <w:tcPr>
            <w:tcW w:w="2337" w:type="dxa"/>
          </w:tcPr>
          <w:p w:rsidR="007A00E8" w:rsidRPr="00324A71" w:rsidRDefault="007A00E8" w:rsidP="00324A71">
            <w:pPr>
              <w:spacing w:before="60" w:after="24" w:line="240" w:lineRule="auto"/>
              <w:jc w:val="center"/>
              <w:rPr>
                <w:rFonts w:asciiTheme="majorHAnsi" w:hAnsiTheme="majorHAnsi" w:cstheme="majorHAnsi"/>
                <w:b/>
                <w:color w:val="2F2F2F" w:themeColor="text2" w:themeShade="BF"/>
                <w:sz w:val="18"/>
                <w:szCs w:val="18"/>
              </w:rPr>
            </w:pPr>
            <w:r w:rsidRPr="00324A71">
              <w:rPr>
                <w:rFonts w:asciiTheme="majorHAnsi" w:hAnsiTheme="majorHAnsi" w:cstheme="majorHAnsi"/>
                <w:b/>
                <w:color w:val="2F2F2F" w:themeColor="text2" w:themeShade="BF"/>
                <w:sz w:val="18"/>
                <w:szCs w:val="18"/>
              </w:rPr>
              <w:t>Option/Setting Name</w:t>
            </w:r>
          </w:p>
        </w:tc>
        <w:tc>
          <w:tcPr>
            <w:tcW w:w="7110" w:type="dxa"/>
          </w:tcPr>
          <w:p w:rsidR="007A00E8" w:rsidRPr="00324A71" w:rsidRDefault="007A00E8" w:rsidP="00324A71">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324A71">
              <w:rPr>
                <w:rFonts w:asciiTheme="majorHAnsi" w:hAnsiTheme="majorHAnsi" w:cstheme="majorHAnsi"/>
                <w:b/>
                <w:color w:val="2F2F2F" w:themeColor="text2" w:themeShade="BF"/>
                <w:sz w:val="18"/>
                <w:szCs w:val="18"/>
              </w:rPr>
              <w:t>Description</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Flow Units</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Indicates choice of flow units</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Infiltration</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 xml:space="preserve">Selects a model for computing infiltration of rainfall into the upper soil zone of </w:t>
            </w:r>
            <w:proofErr w:type="spellStart"/>
            <w:r w:rsidRPr="00324A71">
              <w:rPr>
                <w:rFonts w:asciiTheme="majorHAnsi" w:hAnsiTheme="majorHAnsi" w:cstheme="majorHAnsi"/>
                <w:color w:val="2F2F2F" w:themeColor="text2" w:themeShade="BF"/>
                <w:sz w:val="18"/>
                <w:szCs w:val="18"/>
              </w:rPr>
              <w:t>subcatchments</w:t>
            </w:r>
            <w:proofErr w:type="spellEnd"/>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Flow Routing</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Determines which method is used to route flows through the drainage system</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Link Offsets</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Determines the convention used to specify the position of a link offset above the invert of its connecting node</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Force Main Equation</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Establishes whether the Hazen-Williams (H-W) or the Darcy-</w:t>
            </w:r>
            <w:proofErr w:type="spellStart"/>
            <w:r w:rsidRPr="00324A71">
              <w:rPr>
                <w:rFonts w:asciiTheme="majorHAnsi" w:hAnsiTheme="majorHAnsi" w:cstheme="majorHAnsi"/>
                <w:color w:val="2F2F2F" w:themeColor="text2" w:themeShade="BF"/>
                <w:sz w:val="18"/>
                <w:szCs w:val="18"/>
              </w:rPr>
              <w:t>Weisbach</w:t>
            </w:r>
            <w:proofErr w:type="spellEnd"/>
            <w:r w:rsidRPr="00324A71">
              <w:rPr>
                <w:rFonts w:asciiTheme="majorHAnsi" w:hAnsiTheme="majorHAnsi" w:cstheme="majorHAnsi"/>
                <w:color w:val="2F2F2F" w:themeColor="text2" w:themeShade="BF"/>
                <w:sz w:val="18"/>
                <w:szCs w:val="18"/>
              </w:rPr>
              <w:t xml:space="preserve"> (D-W) equation will be used to compute friction losses for pressurized flow in conduits that have been assigned a Circular Force Main cross-section shape</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Ignore Rainfall</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Indicates if all rainfall data and runoff calculations should be ignored</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Ignore Snowmelt</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Indicates if snowmelt calculations should be ignored when a project file contains snow pack objects</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Ignore Groundwater</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Indicates if groundwater calculations should be ignored when a project file contains aquifer objects</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Ignore Routing</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Indicates if only runoff should be computed even if the project contains drainage system links and nodes</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Ignore Quality</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 xml:space="preserve">Indicates if pollutant </w:t>
            </w:r>
            <w:proofErr w:type="spellStart"/>
            <w:r w:rsidRPr="00324A71">
              <w:rPr>
                <w:rFonts w:asciiTheme="majorHAnsi" w:hAnsiTheme="majorHAnsi" w:cstheme="majorHAnsi"/>
                <w:color w:val="2F2F2F" w:themeColor="text2" w:themeShade="BF"/>
                <w:sz w:val="18"/>
                <w:szCs w:val="18"/>
              </w:rPr>
              <w:t>washoff</w:t>
            </w:r>
            <w:proofErr w:type="spellEnd"/>
            <w:r w:rsidRPr="00324A71">
              <w:rPr>
                <w:rFonts w:asciiTheme="majorHAnsi" w:hAnsiTheme="majorHAnsi" w:cstheme="majorHAnsi"/>
                <w:color w:val="2F2F2F" w:themeColor="text2" w:themeShade="BF"/>
                <w:sz w:val="18"/>
                <w:szCs w:val="18"/>
              </w:rPr>
              <w:t>, routing, and treatment should be ignored in a project that has pollutants defined</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Allow Ponding</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Determines whether excess water is allowed to collect atop nodes and be re-introduced into the system as conditions permit</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Skip Steady State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Indicates if flow routing computations should be skipped during steady state periods of a simulation during which the last set of computed flows will be used</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Start Date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Date when the simulation begins</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State Time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of day on the starting date when the simulation begins</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End Date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Date when the simulation is to end</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End Time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of day on the ending date when the simulation will end</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Report Start Date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Date when reporting of results is to begin</w:t>
            </w:r>
          </w:p>
        </w:tc>
      </w:tr>
      <w:tr w:rsidR="007A00E8" w:rsidRPr="00324A71" w:rsidTr="00BD6250">
        <w:tc>
          <w:tcPr>
            <w:tcW w:w="2337"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Report Start Time</w:t>
            </w:r>
          </w:p>
        </w:tc>
        <w:tc>
          <w:tcPr>
            <w:tcW w:w="7110" w:type="dxa"/>
          </w:tcPr>
          <w:p w:rsidR="007A00E8" w:rsidRPr="00324A71" w:rsidRDefault="007A00E8" w:rsidP="00324A71">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of day on the report starting date when reporting is to begin</w:t>
            </w:r>
          </w:p>
        </w:tc>
      </w:tr>
    </w:tbl>
    <w:p w:rsidR="008353E9" w:rsidRDefault="008353E9">
      <w:r>
        <w:br w:type="page"/>
      </w:r>
    </w:p>
    <w:p w:rsidR="008353E9" w:rsidRDefault="008353E9" w:rsidP="008353E9">
      <w:pPr>
        <w:pStyle w:val="Caption"/>
      </w:pPr>
      <w:r>
        <w:lastRenderedPageBreak/>
        <w:t xml:space="preserve">Table A-1.  </w:t>
      </w:r>
      <w:r w:rsidR="006302B7">
        <w:t>Options</w:t>
      </w:r>
      <w:r>
        <w:t xml:space="preserve"> (Page 2 of 2)</w:t>
      </w:r>
    </w:p>
    <w:tbl>
      <w:tblPr>
        <w:tblStyle w:val="2015Table"/>
        <w:tblW w:w="0" w:type="auto"/>
        <w:tblLook w:val="04A0" w:firstRow="1" w:lastRow="0" w:firstColumn="1" w:lastColumn="0" w:noHBand="0" w:noVBand="1"/>
      </w:tblPr>
      <w:tblGrid>
        <w:gridCol w:w="2337"/>
        <w:gridCol w:w="6840"/>
      </w:tblGrid>
      <w:tr w:rsidR="008353E9" w:rsidRPr="00324A71" w:rsidTr="00F32405">
        <w:trPr>
          <w:cnfStyle w:val="100000000000" w:firstRow="1" w:lastRow="0" w:firstColumn="0" w:lastColumn="0" w:oddVBand="0" w:evenVBand="0" w:oddHBand="0" w:evenHBand="0" w:firstRowFirstColumn="0" w:firstRowLastColumn="0" w:lastRowFirstColumn="0" w:lastRowLastColumn="0"/>
        </w:trPr>
        <w:tc>
          <w:tcPr>
            <w:tcW w:w="2337" w:type="dxa"/>
          </w:tcPr>
          <w:p w:rsidR="008353E9" w:rsidRPr="00324A71" w:rsidRDefault="008353E9" w:rsidP="00BD6250">
            <w:pPr>
              <w:spacing w:before="60" w:after="24" w:line="240" w:lineRule="auto"/>
              <w:jc w:val="center"/>
              <w:rPr>
                <w:rFonts w:asciiTheme="majorHAnsi" w:hAnsiTheme="majorHAnsi" w:cstheme="majorHAnsi"/>
                <w:b/>
                <w:color w:val="2F2F2F" w:themeColor="text2" w:themeShade="BF"/>
                <w:sz w:val="18"/>
                <w:szCs w:val="18"/>
              </w:rPr>
            </w:pPr>
            <w:r w:rsidRPr="00324A71">
              <w:rPr>
                <w:rFonts w:asciiTheme="majorHAnsi" w:hAnsiTheme="majorHAnsi" w:cstheme="majorHAnsi"/>
                <w:b/>
                <w:color w:val="2F2F2F" w:themeColor="text2" w:themeShade="BF"/>
                <w:sz w:val="18"/>
                <w:szCs w:val="18"/>
              </w:rPr>
              <w:t>Option/Setting Name</w:t>
            </w:r>
          </w:p>
        </w:tc>
        <w:tc>
          <w:tcPr>
            <w:tcW w:w="6840" w:type="dxa"/>
          </w:tcPr>
          <w:p w:rsidR="008353E9" w:rsidRPr="00324A71" w:rsidRDefault="008353E9" w:rsidP="00BD6250">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324A71">
              <w:rPr>
                <w:rFonts w:asciiTheme="majorHAnsi" w:hAnsiTheme="majorHAnsi" w:cstheme="majorHAnsi"/>
                <w:b/>
                <w:color w:val="2F2F2F" w:themeColor="text2" w:themeShade="BF"/>
                <w:sz w:val="18"/>
                <w:szCs w:val="18"/>
              </w:rPr>
              <w:t>Description</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Sweep Start</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Day of the year (month/day) when street sweeping operations begin</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Sweep End</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Day of the year (month/day) when street sweeping operations end</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Dry Days</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Number of days with no rainfall prior to the start of the simulation</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Report Step</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interval for reporting of computed results</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Wet Step</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 xml:space="preserve">Time step length used to compute runoff from </w:t>
            </w:r>
            <w:proofErr w:type="spellStart"/>
            <w:r w:rsidRPr="00324A71">
              <w:rPr>
                <w:rFonts w:asciiTheme="majorHAnsi" w:hAnsiTheme="majorHAnsi" w:cstheme="majorHAnsi"/>
                <w:color w:val="2F2F2F" w:themeColor="text2" w:themeShade="BF"/>
                <w:sz w:val="18"/>
                <w:szCs w:val="18"/>
              </w:rPr>
              <w:t>subcatchments</w:t>
            </w:r>
            <w:proofErr w:type="spellEnd"/>
            <w:r w:rsidRPr="00324A71">
              <w:rPr>
                <w:rFonts w:asciiTheme="majorHAnsi" w:hAnsiTheme="majorHAnsi" w:cstheme="majorHAnsi"/>
                <w:color w:val="2F2F2F" w:themeColor="text2" w:themeShade="BF"/>
                <w:sz w:val="18"/>
                <w:szCs w:val="18"/>
              </w:rPr>
              <w:t xml:space="preserve"> during periods of rainfall or when ponded water still remains on the surface</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Dry Step</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step length used for runoff computations (consisting essentially of pollutant buildup) during periods when there is no rainfall and no ponded water</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Routing Step</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step length in seconds used for routing flows and water quality constituents through the conveyance system</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Lengthening Step</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Time step, in seconds, used to lengthen conduits under dynamic wave routing, so that they meet the Courant stability criterion under full-flow conditions</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Variable Step</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Safety factor applied to a variable time step computed for each time period under dynamic wave flow routing</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Inertial Damping</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 xml:space="preserve">Indicates how the inertial terms in the Saint </w:t>
            </w:r>
            <w:proofErr w:type="spellStart"/>
            <w:r w:rsidRPr="00324A71">
              <w:rPr>
                <w:rFonts w:asciiTheme="majorHAnsi" w:hAnsiTheme="majorHAnsi" w:cstheme="majorHAnsi"/>
                <w:color w:val="2F2F2F" w:themeColor="text2" w:themeShade="BF"/>
                <w:sz w:val="18"/>
                <w:szCs w:val="18"/>
              </w:rPr>
              <w:t>Venant</w:t>
            </w:r>
            <w:proofErr w:type="spellEnd"/>
            <w:r w:rsidRPr="00324A71">
              <w:rPr>
                <w:rFonts w:asciiTheme="majorHAnsi" w:hAnsiTheme="majorHAnsi" w:cstheme="majorHAnsi"/>
                <w:color w:val="2F2F2F" w:themeColor="text2" w:themeShade="BF"/>
                <w:sz w:val="18"/>
                <w:szCs w:val="18"/>
              </w:rPr>
              <w:t xml:space="preserve"> momentum equation will be handled under dynamic wave flow routing</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Normal Flow Limited</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Specifies which condition is checked to determine if flow in a conduit is supercritical and should thus be limited to the normal flow</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Min Surface Area</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Minimum surface area used at nodes when computing changes in water depth under dynamic wave routing</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Min Slope</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Minimum value allowed for a conduit’s slope</w:t>
            </w:r>
          </w:p>
        </w:tc>
      </w:tr>
      <w:tr w:rsidR="007A00E8" w:rsidRPr="00324A71" w:rsidTr="00324A71">
        <w:tc>
          <w:tcPr>
            <w:tcW w:w="2337"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Temp Dir</w:t>
            </w:r>
          </w:p>
        </w:tc>
        <w:tc>
          <w:tcPr>
            <w:tcW w:w="6840" w:type="dxa"/>
          </w:tcPr>
          <w:p w:rsidR="007A00E8" w:rsidRPr="00324A71" w:rsidRDefault="007A00E8" w:rsidP="00BD6250">
            <w:pPr>
              <w:spacing w:before="60" w:after="24" w:line="240" w:lineRule="auto"/>
              <w:rPr>
                <w:rFonts w:asciiTheme="majorHAnsi" w:hAnsiTheme="majorHAnsi" w:cstheme="majorHAnsi"/>
                <w:color w:val="2F2F2F" w:themeColor="text2" w:themeShade="BF"/>
                <w:sz w:val="18"/>
                <w:szCs w:val="18"/>
              </w:rPr>
            </w:pPr>
            <w:r w:rsidRPr="00324A71">
              <w:rPr>
                <w:rFonts w:asciiTheme="majorHAnsi" w:hAnsiTheme="majorHAnsi" w:cstheme="majorHAnsi"/>
                <w:color w:val="2F2F2F" w:themeColor="text2" w:themeShade="BF"/>
                <w:sz w:val="18"/>
                <w:szCs w:val="18"/>
              </w:rPr>
              <w:t>Name of a file directory (or folder) where SWMM writes its temporary files</w:t>
            </w:r>
          </w:p>
        </w:tc>
      </w:tr>
    </w:tbl>
    <w:p w:rsidR="007A00E8" w:rsidRDefault="007A00E8" w:rsidP="009200A5">
      <w:pPr>
        <w:pStyle w:val="AppA3"/>
      </w:pPr>
      <w:bookmarkStart w:id="47" w:name="_Toc437940661"/>
      <w:r w:rsidRPr="009200A5">
        <w:t>Report</w:t>
      </w:r>
      <w:bookmarkEnd w:id="47"/>
    </w:p>
    <w:p w:rsidR="007A00E8" w:rsidRDefault="007A00E8" w:rsidP="00BD6250">
      <w:r>
        <w:t>The UI will provide a means for setting the following report options/settings:</w:t>
      </w:r>
    </w:p>
    <w:p w:rsidR="00BD6250" w:rsidRDefault="00BD6250" w:rsidP="00BD6250">
      <w:pPr>
        <w:pStyle w:val="Caption"/>
      </w:pPr>
      <w:bookmarkStart w:id="48" w:name="_Toc437941304"/>
      <w:r>
        <w:t>Table A-</w:t>
      </w:r>
      <w:r w:rsidR="00252893">
        <w:fldChar w:fldCharType="begin"/>
      </w:r>
      <w:r w:rsidR="00252893">
        <w:instrText xml:space="preserve"> SEQ Table_A- \* ARABIC </w:instrText>
      </w:r>
      <w:r w:rsidR="00252893">
        <w:fldChar w:fldCharType="separate"/>
      </w:r>
      <w:r w:rsidR="0075478B">
        <w:rPr>
          <w:noProof/>
        </w:rPr>
        <w:t>2</w:t>
      </w:r>
      <w:r w:rsidR="00252893">
        <w:rPr>
          <w:noProof/>
        </w:rPr>
        <w:fldChar w:fldCharType="end"/>
      </w:r>
      <w:bookmarkEnd w:id="48"/>
      <w:r w:rsidR="006302B7">
        <w:rPr>
          <w:noProof/>
        </w:rPr>
        <w:t xml:space="preserve"> </w:t>
      </w:r>
      <w:r w:rsidR="006302B7">
        <w:t>Report Settings</w:t>
      </w:r>
    </w:p>
    <w:tbl>
      <w:tblPr>
        <w:tblStyle w:val="2015Table"/>
        <w:tblW w:w="0" w:type="auto"/>
        <w:tblLook w:val="04A0" w:firstRow="1" w:lastRow="0" w:firstColumn="1" w:lastColumn="0" w:noHBand="0" w:noVBand="1"/>
      </w:tblPr>
      <w:tblGrid>
        <w:gridCol w:w="2292"/>
        <w:gridCol w:w="7011"/>
      </w:tblGrid>
      <w:tr w:rsidR="007A00E8" w:rsidRPr="008353E9" w:rsidTr="00BD6250">
        <w:trPr>
          <w:cnfStyle w:val="100000000000" w:firstRow="1" w:lastRow="0" w:firstColumn="0" w:lastColumn="0" w:oddVBand="0" w:evenVBand="0" w:oddHBand="0" w:evenHBand="0" w:firstRowFirstColumn="0" w:firstRowLastColumn="0" w:lastRowFirstColumn="0" w:lastRowLastColumn="0"/>
        </w:trPr>
        <w:tc>
          <w:tcPr>
            <w:tcW w:w="2292" w:type="dxa"/>
          </w:tcPr>
          <w:p w:rsidR="007A00E8" w:rsidRPr="008353E9" w:rsidRDefault="007A00E8" w:rsidP="00BD6250">
            <w:pPr>
              <w:spacing w:before="60" w:after="24" w:line="240" w:lineRule="auto"/>
              <w:rPr>
                <w:rFonts w:asciiTheme="majorHAnsi" w:hAnsiTheme="majorHAnsi" w:cstheme="majorHAnsi"/>
                <w:b/>
                <w:color w:val="2F2F2F" w:themeColor="text2" w:themeShade="BF"/>
                <w:sz w:val="18"/>
                <w:szCs w:val="18"/>
              </w:rPr>
            </w:pPr>
            <w:r w:rsidRPr="008353E9">
              <w:rPr>
                <w:rFonts w:asciiTheme="majorHAnsi" w:hAnsiTheme="majorHAnsi" w:cstheme="majorHAnsi"/>
                <w:b/>
                <w:color w:val="2F2F2F" w:themeColor="text2" w:themeShade="BF"/>
                <w:sz w:val="18"/>
                <w:szCs w:val="18"/>
              </w:rPr>
              <w:t>Option/Setting Name</w:t>
            </w:r>
          </w:p>
        </w:tc>
        <w:tc>
          <w:tcPr>
            <w:tcW w:w="7011" w:type="dxa"/>
          </w:tcPr>
          <w:p w:rsidR="007A00E8" w:rsidRPr="008353E9" w:rsidRDefault="007A00E8" w:rsidP="00BD6250">
            <w:pPr>
              <w:pStyle w:val="ListParagraph"/>
              <w:spacing w:before="60" w:after="24" w:line="240" w:lineRule="auto"/>
              <w:ind w:left="0"/>
              <w:contextualSpacing w:val="0"/>
              <w:rPr>
                <w:rFonts w:asciiTheme="majorHAnsi" w:hAnsiTheme="majorHAnsi" w:cstheme="majorHAnsi"/>
                <w:b/>
                <w:color w:val="2F2F2F" w:themeColor="text2" w:themeShade="BF"/>
                <w:sz w:val="18"/>
                <w:szCs w:val="18"/>
              </w:rPr>
            </w:pPr>
            <w:r w:rsidRPr="008353E9">
              <w:rPr>
                <w:rFonts w:asciiTheme="majorHAnsi" w:hAnsiTheme="majorHAnsi" w:cstheme="majorHAnsi"/>
                <w:b/>
                <w:color w:val="2F2F2F" w:themeColor="text2" w:themeShade="BF"/>
                <w:sz w:val="18"/>
                <w:szCs w:val="18"/>
              </w:rPr>
              <w:t>Description</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Input</w:t>
            </w:r>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Specifies whether or not a summary of the input data should be provided in the output report</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Continuity</w:t>
            </w:r>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Specifies whether continuity checks should be reported or not</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Flow Stats</w:t>
            </w:r>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Specifies whether summary flow statistics should be reported or not</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Controls</w:t>
            </w:r>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Specifies whether all control actions taken during a simulation should be listed or not</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proofErr w:type="spellStart"/>
            <w:r w:rsidRPr="008353E9">
              <w:rPr>
                <w:rFonts w:asciiTheme="majorHAnsi" w:hAnsiTheme="majorHAnsi" w:cstheme="majorHAnsi"/>
                <w:color w:val="2F2F2F" w:themeColor="text2" w:themeShade="BF"/>
                <w:sz w:val="18"/>
                <w:szCs w:val="18"/>
              </w:rPr>
              <w:t>Subcatchments</w:t>
            </w:r>
            <w:proofErr w:type="spellEnd"/>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 xml:space="preserve">Gives a list of </w:t>
            </w:r>
            <w:proofErr w:type="spellStart"/>
            <w:r w:rsidRPr="008353E9">
              <w:rPr>
                <w:rFonts w:asciiTheme="majorHAnsi" w:hAnsiTheme="majorHAnsi" w:cstheme="majorHAnsi"/>
                <w:color w:val="2F2F2F" w:themeColor="text2" w:themeShade="BF"/>
                <w:sz w:val="18"/>
                <w:szCs w:val="18"/>
              </w:rPr>
              <w:t>subcatchments</w:t>
            </w:r>
            <w:proofErr w:type="spellEnd"/>
            <w:r w:rsidRPr="008353E9">
              <w:rPr>
                <w:rFonts w:asciiTheme="majorHAnsi" w:hAnsiTheme="majorHAnsi" w:cstheme="majorHAnsi"/>
                <w:color w:val="2F2F2F" w:themeColor="text2" w:themeShade="BF"/>
                <w:sz w:val="18"/>
                <w:szCs w:val="18"/>
              </w:rPr>
              <w:t xml:space="preserve"> whose results are to be reported</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Nodes</w:t>
            </w:r>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Gives a list of nodes whose results are to be reported</w:t>
            </w:r>
          </w:p>
        </w:tc>
      </w:tr>
      <w:tr w:rsidR="007A00E8" w:rsidRPr="008353E9" w:rsidTr="00BD6250">
        <w:tc>
          <w:tcPr>
            <w:tcW w:w="2292"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Links</w:t>
            </w:r>
          </w:p>
        </w:tc>
        <w:tc>
          <w:tcPr>
            <w:tcW w:w="7011" w:type="dxa"/>
          </w:tcPr>
          <w:p w:rsidR="007A00E8" w:rsidRPr="008353E9" w:rsidRDefault="007A00E8" w:rsidP="00BD6250">
            <w:pPr>
              <w:spacing w:before="60" w:after="24" w:line="240" w:lineRule="auto"/>
              <w:rPr>
                <w:rFonts w:asciiTheme="majorHAnsi" w:hAnsiTheme="majorHAnsi" w:cstheme="majorHAnsi"/>
                <w:color w:val="2F2F2F" w:themeColor="text2" w:themeShade="BF"/>
                <w:sz w:val="18"/>
                <w:szCs w:val="18"/>
              </w:rPr>
            </w:pPr>
            <w:r w:rsidRPr="008353E9">
              <w:rPr>
                <w:rFonts w:asciiTheme="majorHAnsi" w:hAnsiTheme="majorHAnsi" w:cstheme="majorHAnsi"/>
                <w:color w:val="2F2F2F" w:themeColor="text2" w:themeShade="BF"/>
                <w:sz w:val="18"/>
                <w:szCs w:val="18"/>
              </w:rPr>
              <w:t>Gives a list of links whose results are to be reported</w:t>
            </w:r>
          </w:p>
        </w:tc>
      </w:tr>
    </w:tbl>
    <w:p w:rsidR="007A00E8" w:rsidRPr="00BD6250" w:rsidRDefault="007A00E8" w:rsidP="009200A5">
      <w:pPr>
        <w:pStyle w:val="AppA3"/>
        <w:rPr>
          <w:szCs w:val="28"/>
        </w:rPr>
      </w:pPr>
      <w:bookmarkStart w:id="49" w:name="_Toc437940662"/>
      <w:r w:rsidRPr="00BD6250">
        <w:t>Files</w:t>
      </w:r>
      <w:bookmarkEnd w:id="49"/>
    </w:p>
    <w:p w:rsidR="007A00E8" w:rsidRDefault="007A00E8" w:rsidP="00BD6250">
      <w:r>
        <w:t>The UI will provide a means for setting the interface files</w:t>
      </w:r>
      <w:r w:rsidR="00894C74">
        <w:t xml:space="preserve"> as listed in Table A-3</w:t>
      </w:r>
      <w:r>
        <w:t>:</w:t>
      </w:r>
    </w:p>
    <w:p w:rsidR="00BD6250" w:rsidRDefault="00BD6250" w:rsidP="00BD6250"/>
    <w:p w:rsidR="00BD6250" w:rsidRDefault="00BD6250" w:rsidP="00BD6250">
      <w:pPr>
        <w:pStyle w:val="Caption"/>
      </w:pPr>
      <w:bookmarkStart w:id="50" w:name="_Toc437941305"/>
      <w:r>
        <w:lastRenderedPageBreak/>
        <w:t>Table A-</w:t>
      </w:r>
      <w:r w:rsidR="00252893">
        <w:fldChar w:fldCharType="begin"/>
      </w:r>
      <w:r w:rsidR="00252893">
        <w:instrText xml:space="preserve"> SEQ Table_A- \* ARABIC </w:instrText>
      </w:r>
      <w:r w:rsidR="00252893">
        <w:fldChar w:fldCharType="separate"/>
      </w:r>
      <w:r w:rsidR="0075478B">
        <w:rPr>
          <w:noProof/>
        </w:rPr>
        <w:t>3</w:t>
      </w:r>
      <w:r w:rsidR="00252893">
        <w:rPr>
          <w:noProof/>
        </w:rPr>
        <w:fldChar w:fldCharType="end"/>
      </w:r>
      <w:r>
        <w:t xml:space="preserve">.  </w:t>
      </w:r>
      <w:bookmarkEnd w:id="50"/>
      <w:r w:rsidR="006302B7">
        <w:t>File Settings</w:t>
      </w:r>
    </w:p>
    <w:tbl>
      <w:tblPr>
        <w:tblStyle w:val="2015Table"/>
        <w:tblW w:w="0" w:type="auto"/>
        <w:tblLook w:val="04A0" w:firstRow="1" w:lastRow="0" w:firstColumn="1" w:lastColumn="0" w:noHBand="0" w:noVBand="1"/>
      </w:tblPr>
      <w:tblGrid>
        <w:gridCol w:w="2211"/>
        <w:gridCol w:w="7056"/>
      </w:tblGrid>
      <w:tr w:rsidR="007A00E8" w:rsidRPr="00BD6250" w:rsidTr="00BD6250">
        <w:trPr>
          <w:cnfStyle w:val="100000000000" w:firstRow="1" w:lastRow="0" w:firstColumn="0" w:lastColumn="0" w:oddVBand="0" w:evenVBand="0" w:oddHBand="0" w:evenHBand="0" w:firstRowFirstColumn="0" w:firstRowLastColumn="0" w:lastRowFirstColumn="0" w:lastRowLastColumn="0"/>
        </w:trPr>
        <w:tc>
          <w:tcPr>
            <w:tcW w:w="2211" w:type="dxa"/>
          </w:tcPr>
          <w:p w:rsidR="007A00E8" w:rsidRPr="00BD6250" w:rsidRDefault="007A00E8" w:rsidP="00BD6250">
            <w:pPr>
              <w:spacing w:before="60" w:after="24" w:line="240" w:lineRule="auto"/>
              <w:jc w:val="center"/>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Option/Setting Name</w:t>
            </w:r>
          </w:p>
        </w:tc>
        <w:tc>
          <w:tcPr>
            <w:tcW w:w="7056" w:type="dxa"/>
          </w:tcPr>
          <w:p w:rsidR="007A00E8" w:rsidRPr="00BD6250" w:rsidRDefault="007A00E8" w:rsidP="00BD6250">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Description</w:t>
            </w:r>
          </w:p>
        </w:tc>
      </w:tr>
      <w:tr w:rsidR="007A00E8" w:rsidRPr="00BD6250" w:rsidTr="00BD6250">
        <w:tc>
          <w:tcPr>
            <w:tcW w:w="2211"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Use/Save Rainfall</w:t>
            </w:r>
          </w:p>
        </w:tc>
        <w:tc>
          <w:tcPr>
            <w:tcW w:w="7056"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name of rainfall file</w:t>
            </w:r>
          </w:p>
        </w:tc>
      </w:tr>
      <w:tr w:rsidR="007A00E8" w:rsidRPr="00BD6250" w:rsidTr="00BD6250">
        <w:tc>
          <w:tcPr>
            <w:tcW w:w="2211"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Use/Save Runoff</w:t>
            </w:r>
          </w:p>
        </w:tc>
        <w:tc>
          <w:tcPr>
            <w:tcW w:w="7056"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name of runoff file</w:t>
            </w:r>
          </w:p>
        </w:tc>
      </w:tr>
      <w:tr w:rsidR="007A00E8" w:rsidRPr="00BD6250" w:rsidTr="00BD6250">
        <w:tc>
          <w:tcPr>
            <w:tcW w:w="2211"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Use/Save </w:t>
            </w:r>
            <w:proofErr w:type="spellStart"/>
            <w:r w:rsidRPr="00BD6250">
              <w:rPr>
                <w:rFonts w:asciiTheme="majorHAnsi" w:hAnsiTheme="majorHAnsi" w:cstheme="majorHAnsi"/>
                <w:color w:val="2F2F2F" w:themeColor="text2" w:themeShade="BF"/>
                <w:sz w:val="18"/>
                <w:szCs w:val="18"/>
              </w:rPr>
              <w:t>Hotstart</w:t>
            </w:r>
            <w:proofErr w:type="spellEnd"/>
          </w:p>
        </w:tc>
        <w:tc>
          <w:tcPr>
            <w:tcW w:w="7056"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Specifies name of </w:t>
            </w:r>
            <w:proofErr w:type="spellStart"/>
            <w:r w:rsidRPr="00BD6250">
              <w:rPr>
                <w:rFonts w:asciiTheme="majorHAnsi" w:hAnsiTheme="majorHAnsi" w:cstheme="majorHAnsi"/>
                <w:color w:val="2F2F2F" w:themeColor="text2" w:themeShade="BF"/>
                <w:sz w:val="18"/>
                <w:szCs w:val="18"/>
              </w:rPr>
              <w:t>hotstart</w:t>
            </w:r>
            <w:proofErr w:type="spellEnd"/>
            <w:r w:rsidRPr="00BD6250">
              <w:rPr>
                <w:rFonts w:asciiTheme="majorHAnsi" w:hAnsiTheme="majorHAnsi" w:cstheme="majorHAnsi"/>
                <w:color w:val="2F2F2F" w:themeColor="text2" w:themeShade="BF"/>
                <w:sz w:val="18"/>
                <w:szCs w:val="18"/>
              </w:rPr>
              <w:t xml:space="preserve"> file</w:t>
            </w:r>
          </w:p>
        </w:tc>
      </w:tr>
      <w:tr w:rsidR="007A00E8" w:rsidRPr="00BD6250" w:rsidTr="00BD6250">
        <w:tc>
          <w:tcPr>
            <w:tcW w:w="2211"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Use/Save RDII</w:t>
            </w:r>
          </w:p>
        </w:tc>
        <w:tc>
          <w:tcPr>
            <w:tcW w:w="7056"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name of RDII file</w:t>
            </w:r>
          </w:p>
        </w:tc>
      </w:tr>
      <w:tr w:rsidR="007A00E8" w:rsidRPr="00BD6250" w:rsidTr="00BD6250">
        <w:tc>
          <w:tcPr>
            <w:tcW w:w="2211"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 Inflows</w:t>
            </w:r>
          </w:p>
        </w:tc>
        <w:tc>
          <w:tcPr>
            <w:tcW w:w="7056"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name of inflow file</w:t>
            </w:r>
          </w:p>
        </w:tc>
      </w:tr>
      <w:tr w:rsidR="007A00E8" w:rsidRPr="00BD6250" w:rsidTr="00BD6250">
        <w:tc>
          <w:tcPr>
            <w:tcW w:w="2211"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Save Outflows</w:t>
            </w:r>
          </w:p>
        </w:tc>
        <w:tc>
          <w:tcPr>
            <w:tcW w:w="7056" w:type="dxa"/>
          </w:tcPr>
          <w:p w:rsidR="007A00E8" w:rsidRPr="00BD6250" w:rsidRDefault="007A00E8" w:rsidP="00BD6250">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name of outflow file</w:t>
            </w:r>
          </w:p>
        </w:tc>
      </w:tr>
    </w:tbl>
    <w:p w:rsidR="007A00E8" w:rsidRDefault="007A00E8" w:rsidP="00BD6250">
      <w:pPr>
        <w:pStyle w:val="AppA2"/>
      </w:pPr>
      <w:bookmarkStart w:id="51" w:name="_Toc437940663"/>
      <w:r>
        <w:t>EPANET General Settings</w:t>
      </w:r>
      <w:bookmarkEnd w:id="51"/>
    </w:p>
    <w:p w:rsidR="007A00E8" w:rsidRPr="00BD6250" w:rsidRDefault="007A00E8" w:rsidP="00894C74">
      <w:pPr>
        <w:pStyle w:val="AppA3"/>
        <w:numPr>
          <w:ilvl w:val="2"/>
          <w:numId w:val="2"/>
        </w:numPr>
      </w:pPr>
      <w:bookmarkStart w:id="52" w:name="_Toc437940664"/>
      <w:r w:rsidRPr="00BD6250">
        <w:t>Title</w:t>
      </w:r>
      <w:bookmarkEnd w:id="52"/>
    </w:p>
    <w:p w:rsidR="007A00E8" w:rsidRDefault="007A00E8" w:rsidP="00BD6250">
      <w:r>
        <w:t>The UI will provide a means for setting the project title.</w:t>
      </w:r>
    </w:p>
    <w:p w:rsidR="007A00E8" w:rsidRPr="00BD6250" w:rsidRDefault="007A00E8" w:rsidP="00894C74">
      <w:pPr>
        <w:pStyle w:val="AppA3"/>
        <w:numPr>
          <w:ilvl w:val="2"/>
          <w:numId w:val="2"/>
        </w:numPr>
      </w:pPr>
      <w:bookmarkStart w:id="53" w:name="_Toc437940665"/>
      <w:r w:rsidRPr="00BD6250">
        <w:t>Options</w:t>
      </w:r>
      <w:bookmarkEnd w:id="53"/>
    </w:p>
    <w:p w:rsidR="007A00E8" w:rsidRDefault="007A00E8" w:rsidP="00BD6250">
      <w:r>
        <w:t>The UI will provide a means for setting the following project options/settings:</w:t>
      </w:r>
    </w:p>
    <w:p w:rsidR="00BD6250" w:rsidRDefault="00BD6250" w:rsidP="00D8569B">
      <w:pPr>
        <w:pStyle w:val="Caption"/>
        <w:spacing w:before="120"/>
      </w:pPr>
      <w:bookmarkStart w:id="54" w:name="_Toc437941306"/>
      <w:r>
        <w:t>Table A-</w:t>
      </w:r>
      <w:r w:rsidR="00252893">
        <w:fldChar w:fldCharType="begin"/>
      </w:r>
      <w:r w:rsidR="00252893">
        <w:instrText xml:space="preserve"> SEQ Table_A- \* ARABIC </w:instrText>
      </w:r>
      <w:r w:rsidR="00252893">
        <w:fldChar w:fldCharType="separate"/>
      </w:r>
      <w:r w:rsidR="0075478B">
        <w:rPr>
          <w:noProof/>
        </w:rPr>
        <w:t>4</w:t>
      </w:r>
      <w:r w:rsidR="00252893">
        <w:rPr>
          <w:noProof/>
        </w:rPr>
        <w:fldChar w:fldCharType="end"/>
      </w:r>
      <w:r>
        <w:t xml:space="preserve">.  </w:t>
      </w:r>
      <w:bookmarkEnd w:id="54"/>
      <w:r w:rsidR="006302B7">
        <w:t>Options</w:t>
      </w:r>
    </w:p>
    <w:tbl>
      <w:tblPr>
        <w:tblStyle w:val="2015Table"/>
        <w:tblW w:w="0" w:type="auto"/>
        <w:tblLook w:val="04A0" w:firstRow="1" w:lastRow="0" w:firstColumn="1" w:lastColumn="0" w:noHBand="0" w:noVBand="1"/>
      </w:tblPr>
      <w:tblGrid>
        <w:gridCol w:w="2175"/>
        <w:gridCol w:w="7092"/>
      </w:tblGrid>
      <w:tr w:rsidR="007A00E8" w:rsidRPr="00BD6250" w:rsidTr="003E7E09">
        <w:trPr>
          <w:cnfStyle w:val="100000000000" w:firstRow="1" w:lastRow="0" w:firstColumn="0" w:lastColumn="0" w:oddVBand="0" w:evenVBand="0" w:oddHBand="0" w:evenHBand="0" w:firstRowFirstColumn="0" w:firstRowLastColumn="0" w:lastRowFirstColumn="0" w:lastRowLastColumn="0"/>
        </w:trPr>
        <w:tc>
          <w:tcPr>
            <w:tcW w:w="2175" w:type="dxa"/>
          </w:tcPr>
          <w:p w:rsidR="007A00E8" w:rsidRPr="00BD6250" w:rsidRDefault="007A00E8" w:rsidP="003E7E09">
            <w:pPr>
              <w:spacing w:before="60" w:after="24" w:line="240" w:lineRule="auto"/>
              <w:jc w:val="center"/>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Option/Setting Name</w:t>
            </w:r>
          </w:p>
        </w:tc>
        <w:tc>
          <w:tcPr>
            <w:tcW w:w="7092" w:type="dxa"/>
          </w:tcPr>
          <w:p w:rsidR="007A00E8" w:rsidRPr="00BD6250" w:rsidRDefault="007A00E8" w:rsidP="003E7E09">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Description</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Units</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Indicates choice of flow units</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Head Loss</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Selects a formula to use for computing head loss for flow through a pipe</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Hydraulics</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Indicates whether to save the current hydraulics solution to a file or use a previously saved hydraulics solution</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Quality</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Selects the type of water quality analysis to perform</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Viscosity</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Kinematic viscosity of the fluid being modeled relative to that of water at 20 deg. C</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Diffusivity</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Molecular diffusivity of the chemical being analyzed relative to that of chlorine in water</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Specific Gravity</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Ratio of the density of the fluid being modeled to that of water at 4 deg. C</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Trials</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Maximum number of trials used to solve network hydraulics at each hydraulic time step of a simulation</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Accuracy</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Prescribes the convergence criterion that determines when a hydraulic solution has been reached</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Unbalanced</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Determines what happens if a hydraulic solution cannot be reached within the prescribed number of TRIALS at some hydraulic time step into the simulation</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Pattern</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Provides the ID label of a default demand pattern to be applied to all junctions where no demand pattern was specified</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Demand Multiplier</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adjust the values of baseline demands for all junctions and all demand categories</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Emitter Exponent</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the power to which the pressure at a junction is raised when computing the flow issuing from an emitter</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Tolerance</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Difference in water quality level below which one can say that one parcel of water is essentially the same as another</w:t>
            </w:r>
          </w:p>
        </w:tc>
      </w:tr>
      <w:tr w:rsidR="007A00E8" w:rsidRPr="00BD6250" w:rsidTr="003E7E09">
        <w:tc>
          <w:tcPr>
            <w:tcW w:w="2175"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Map</w:t>
            </w:r>
          </w:p>
        </w:tc>
        <w:tc>
          <w:tcPr>
            <w:tcW w:w="7092"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supply the name of a file containing coordinates of the network's nodes so that a map of the network can be drawn</w:t>
            </w:r>
          </w:p>
        </w:tc>
      </w:tr>
    </w:tbl>
    <w:p w:rsidR="007A00E8" w:rsidRPr="00BD6250" w:rsidRDefault="007A00E8" w:rsidP="00894C74">
      <w:pPr>
        <w:pStyle w:val="AppA3"/>
        <w:numPr>
          <w:ilvl w:val="2"/>
          <w:numId w:val="2"/>
        </w:numPr>
      </w:pPr>
      <w:bookmarkStart w:id="55" w:name="_Toc437940666"/>
      <w:r w:rsidRPr="00BD6250">
        <w:lastRenderedPageBreak/>
        <w:t>Report</w:t>
      </w:r>
      <w:bookmarkEnd w:id="55"/>
    </w:p>
    <w:p w:rsidR="007A00E8" w:rsidRDefault="007A00E8" w:rsidP="00BD6250">
      <w:r>
        <w:t>The UI will provide a means for setting report options:</w:t>
      </w:r>
    </w:p>
    <w:p w:rsidR="003E7E09" w:rsidRDefault="003E7E09" w:rsidP="003E7E09">
      <w:pPr>
        <w:pStyle w:val="Caption"/>
      </w:pPr>
      <w:bookmarkStart w:id="56" w:name="_Toc437941307"/>
      <w:r>
        <w:t>Table A-</w:t>
      </w:r>
      <w:r w:rsidR="00252893">
        <w:fldChar w:fldCharType="begin"/>
      </w:r>
      <w:r w:rsidR="00252893">
        <w:instrText xml:space="preserve"> SEQ Table_A- \* ARABIC </w:instrText>
      </w:r>
      <w:r w:rsidR="00252893">
        <w:fldChar w:fldCharType="separate"/>
      </w:r>
      <w:r w:rsidR="0075478B">
        <w:rPr>
          <w:noProof/>
        </w:rPr>
        <w:t>5</w:t>
      </w:r>
      <w:r w:rsidR="00252893">
        <w:rPr>
          <w:noProof/>
        </w:rPr>
        <w:fldChar w:fldCharType="end"/>
      </w:r>
      <w:r>
        <w:t xml:space="preserve">.  </w:t>
      </w:r>
      <w:bookmarkEnd w:id="56"/>
      <w:r w:rsidR="006370AD">
        <w:t>Report Settings</w:t>
      </w:r>
    </w:p>
    <w:tbl>
      <w:tblPr>
        <w:tblStyle w:val="2015Table"/>
        <w:tblW w:w="9360" w:type="dxa"/>
        <w:tblLook w:val="04A0" w:firstRow="1" w:lastRow="0" w:firstColumn="1" w:lastColumn="0" w:noHBand="0" w:noVBand="1"/>
      </w:tblPr>
      <w:tblGrid>
        <w:gridCol w:w="2247"/>
        <w:gridCol w:w="7113"/>
      </w:tblGrid>
      <w:tr w:rsidR="007A00E8" w:rsidRPr="00BD6250" w:rsidTr="003E7E09">
        <w:trPr>
          <w:cnfStyle w:val="100000000000" w:firstRow="1" w:lastRow="0" w:firstColumn="0" w:lastColumn="0" w:oddVBand="0" w:evenVBand="0" w:oddHBand="0" w:evenHBand="0" w:firstRowFirstColumn="0" w:firstRowLastColumn="0" w:lastRowFirstColumn="0" w:lastRowLastColumn="0"/>
        </w:trPr>
        <w:tc>
          <w:tcPr>
            <w:tcW w:w="2247" w:type="dxa"/>
          </w:tcPr>
          <w:p w:rsidR="007A00E8" w:rsidRPr="00BD6250" w:rsidRDefault="007A00E8" w:rsidP="003E7E09">
            <w:pPr>
              <w:spacing w:before="60" w:after="24" w:line="240" w:lineRule="auto"/>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Option/Setting Name</w:t>
            </w:r>
          </w:p>
        </w:tc>
        <w:tc>
          <w:tcPr>
            <w:tcW w:w="7113" w:type="dxa"/>
          </w:tcPr>
          <w:p w:rsidR="007A00E8" w:rsidRPr="00BD6250" w:rsidRDefault="007A00E8" w:rsidP="003E7E09">
            <w:pPr>
              <w:pStyle w:val="ListParagraph"/>
              <w:spacing w:before="60" w:after="24" w:line="240" w:lineRule="auto"/>
              <w:ind w:left="0"/>
              <w:contextualSpacing w:val="0"/>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Description</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proofErr w:type="spellStart"/>
            <w:r w:rsidRPr="00BD6250">
              <w:rPr>
                <w:rFonts w:asciiTheme="majorHAnsi" w:hAnsiTheme="majorHAnsi" w:cstheme="majorHAnsi"/>
                <w:color w:val="2F2F2F" w:themeColor="text2" w:themeShade="BF"/>
                <w:sz w:val="18"/>
                <w:szCs w:val="18"/>
              </w:rPr>
              <w:t>Pagesize</w:t>
            </w:r>
            <w:proofErr w:type="spellEnd"/>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Sets the number of lines written per page of the output report</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File</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Supplies the name of a file to which the output report will be written</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Status</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Determines whether a hydraulic status report should be generated</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Summary</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Determines whether a summary table of number of network components and key analysis</w:t>
            </w:r>
            <w:r w:rsidR="003E7E09">
              <w:rPr>
                <w:rFonts w:asciiTheme="majorHAnsi" w:hAnsiTheme="majorHAnsi" w:cstheme="majorHAnsi"/>
                <w:color w:val="2F2F2F" w:themeColor="text2" w:themeShade="BF"/>
                <w:sz w:val="18"/>
                <w:szCs w:val="18"/>
              </w:rPr>
              <w:t xml:space="preserve"> </w:t>
            </w:r>
            <w:r w:rsidRPr="00BD6250">
              <w:rPr>
                <w:rFonts w:asciiTheme="majorHAnsi" w:hAnsiTheme="majorHAnsi" w:cstheme="majorHAnsi"/>
                <w:color w:val="2F2F2F" w:themeColor="text2" w:themeShade="BF"/>
                <w:sz w:val="18"/>
                <w:szCs w:val="18"/>
              </w:rPr>
              <w:t>options is generated</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Energy</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Determines if a table reporting average energy usage and cost for each pump is provided</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Nodes</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Identifies which nodes will be reported on</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Links</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Identifies which links will be reported on</w:t>
            </w:r>
          </w:p>
        </w:tc>
      </w:tr>
      <w:tr w:rsidR="007A00E8" w:rsidRPr="00BD6250" w:rsidTr="003E7E09">
        <w:tc>
          <w:tcPr>
            <w:tcW w:w="224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Parameters</w:t>
            </w:r>
          </w:p>
        </w:tc>
        <w:tc>
          <w:tcPr>
            <w:tcW w:w="7113"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identify which quantities are reported on, how many decimal places are displayed, and what kind of filtering should be used to limit output reporting</w:t>
            </w:r>
          </w:p>
        </w:tc>
      </w:tr>
    </w:tbl>
    <w:p w:rsidR="007A00E8" w:rsidRPr="00BD6250" w:rsidRDefault="007A00E8" w:rsidP="00894C74">
      <w:pPr>
        <w:pStyle w:val="AppA3"/>
        <w:numPr>
          <w:ilvl w:val="2"/>
          <w:numId w:val="2"/>
        </w:numPr>
      </w:pPr>
      <w:bookmarkStart w:id="57" w:name="_Toc437940667"/>
      <w:r w:rsidRPr="00BD6250">
        <w:t>Times</w:t>
      </w:r>
      <w:bookmarkEnd w:id="57"/>
    </w:p>
    <w:p w:rsidR="007A00E8" w:rsidRDefault="007A00E8" w:rsidP="00BD6250">
      <w:r>
        <w:t>The UI will provide a means for setting times options:</w:t>
      </w:r>
    </w:p>
    <w:p w:rsidR="003E7E09" w:rsidRDefault="003E7E09" w:rsidP="003E7E09">
      <w:pPr>
        <w:pStyle w:val="Caption"/>
      </w:pPr>
      <w:bookmarkStart w:id="58" w:name="_Toc437941308"/>
      <w:r>
        <w:t>Table A-</w:t>
      </w:r>
      <w:r w:rsidR="00252893">
        <w:fldChar w:fldCharType="begin"/>
      </w:r>
      <w:r w:rsidR="00252893">
        <w:instrText xml:space="preserve"> SEQ Table_A- \* ARABIC </w:instrText>
      </w:r>
      <w:r w:rsidR="00252893">
        <w:fldChar w:fldCharType="separate"/>
      </w:r>
      <w:r w:rsidR="0075478B">
        <w:rPr>
          <w:noProof/>
        </w:rPr>
        <w:t>6</w:t>
      </w:r>
      <w:r w:rsidR="00252893">
        <w:rPr>
          <w:noProof/>
        </w:rPr>
        <w:fldChar w:fldCharType="end"/>
      </w:r>
      <w:r>
        <w:t xml:space="preserve">.  </w:t>
      </w:r>
      <w:bookmarkEnd w:id="58"/>
      <w:r w:rsidR="006370AD">
        <w:t>Times Settings</w:t>
      </w:r>
    </w:p>
    <w:tbl>
      <w:tblPr>
        <w:tblStyle w:val="2015Table"/>
        <w:tblW w:w="9375" w:type="dxa"/>
        <w:tblLook w:val="04A0" w:firstRow="1" w:lastRow="0" w:firstColumn="1" w:lastColumn="0" w:noHBand="0" w:noVBand="1"/>
      </w:tblPr>
      <w:tblGrid>
        <w:gridCol w:w="2157"/>
        <w:gridCol w:w="7218"/>
      </w:tblGrid>
      <w:tr w:rsidR="007A00E8" w:rsidRPr="00BD6250" w:rsidTr="003E7E09">
        <w:trPr>
          <w:cnfStyle w:val="100000000000" w:firstRow="1" w:lastRow="0" w:firstColumn="0" w:lastColumn="0" w:oddVBand="0" w:evenVBand="0" w:oddHBand="0" w:evenHBand="0" w:firstRowFirstColumn="0" w:firstRowLastColumn="0" w:lastRowFirstColumn="0" w:lastRowLastColumn="0"/>
        </w:trPr>
        <w:tc>
          <w:tcPr>
            <w:tcW w:w="2157" w:type="dxa"/>
          </w:tcPr>
          <w:p w:rsidR="007A00E8" w:rsidRPr="00BD6250" w:rsidRDefault="007A00E8" w:rsidP="003E7E09">
            <w:pPr>
              <w:spacing w:before="60" w:after="24" w:line="240" w:lineRule="auto"/>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Option/Setting Name</w:t>
            </w:r>
          </w:p>
        </w:tc>
        <w:tc>
          <w:tcPr>
            <w:tcW w:w="7218" w:type="dxa"/>
          </w:tcPr>
          <w:p w:rsidR="007A00E8" w:rsidRPr="00BD6250" w:rsidRDefault="007A00E8" w:rsidP="003E7E09">
            <w:pPr>
              <w:pStyle w:val="ListParagraph"/>
              <w:spacing w:before="60" w:after="24" w:line="240" w:lineRule="auto"/>
              <w:ind w:left="0"/>
              <w:contextualSpacing w:val="0"/>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Description</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Duration</w:t>
            </w:r>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Duration of the simulation</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Hydraulic </w:t>
            </w:r>
            <w:proofErr w:type="spellStart"/>
            <w:r w:rsidRPr="00BD6250">
              <w:rPr>
                <w:rFonts w:asciiTheme="majorHAnsi" w:hAnsiTheme="majorHAnsi" w:cstheme="majorHAnsi"/>
                <w:color w:val="2F2F2F" w:themeColor="text2" w:themeShade="BF"/>
                <w:sz w:val="18"/>
                <w:szCs w:val="18"/>
              </w:rPr>
              <w:t>Timestep</w:t>
            </w:r>
            <w:proofErr w:type="spellEnd"/>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Determines how often a new hydraulic state of the network is computed</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Quality </w:t>
            </w:r>
            <w:proofErr w:type="spellStart"/>
            <w:r w:rsidRPr="00BD6250">
              <w:rPr>
                <w:rFonts w:asciiTheme="majorHAnsi" w:hAnsiTheme="majorHAnsi" w:cstheme="majorHAnsi"/>
                <w:color w:val="2F2F2F" w:themeColor="text2" w:themeShade="BF"/>
                <w:sz w:val="18"/>
                <w:szCs w:val="18"/>
              </w:rPr>
              <w:t>Timestep</w:t>
            </w:r>
            <w:proofErr w:type="spellEnd"/>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Time step used to track changes in water quality throughout the network</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Rule </w:t>
            </w:r>
            <w:proofErr w:type="spellStart"/>
            <w:r w:rsidRPr="00BD6250">
              <w:rPr>
                <w:rFonts w:asciiTheme="majorHAnsi" w:hAnsiTheme="majorHAnsi" w:cstheme="majorHAnsi"/>
                <w:color w:val="2F2F2F" w:themeColor="text2" w:themeShade="BF"/>
                <w:sz w:val="18"/>
                <w:szCs w:val="18"/>
              </w:rPr>
              <w:t>Timestep</w:t>
            </w:r>
            <w:proofErr w:type="spellEnd"/>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Time step used to check for changes in system status due to activation of rule-based controls between hydraulic time steps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Pattern </w:t>
            </w:r>
            <w:proofErr w:type="spellStart"/>
            <w:r w:rsidRPr="00BD6250">
              <w:rPr>
                <w:rFonts w:asciiTheme="majorHAnsi" w:hAnsiTheme="majorHAnsi" w:cstheme="majorHAnsi"/>
                <w:color w:val="2F2F2F" w:themeColor="text2" w:themeShade="BF"/>
                <w:sz w:val="18"/>
                <w:szCs w:val="18"/>
              </w:rPr>
              <w:t>Timestep</w:t>
            </w:r>
            <w:proofErr w:type="spellEnd"/>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Interval between time periods in all time patterns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Pattern Start</w:t>
            </w:r>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Time offset at which all patterns will start</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Report </w:t>
            </w:r>
            <w:proofErr w:type="spellStart"/>
            <w:r w:rsidRPr="00BD6250">
              <w:rPr>
                <w:rFonts w:asciiTheme="majorHAnsi" w:hAnsiTheme="majorHAnsi" w:cstheme="majorHAnsi"/>
                <w:color w:val="2F2F2F" w:themeColor="text2" w:themeShade="BF"/>
                <w:sz w:val="18"/>
                <w:szCs w:val="18"/>
              </w:rPr>
              <w:t>Timestep</w:t>
            </w:r>
            <w:proofErr w:type="spellEnd"/>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Sets the time interval between which output results are reported</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Report Start</w:t>
            </w:r>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Length of time into the simulation at which output results begin to be reported</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 xml:space="preserve">Start </w:t>
            </w:r>
            <w:proofErr w:type="spellStart"/>
            <w:r w:rsidRPr="00BD6250">
              <w:rPr>
                <w:rFonts w:asciiTheme="majorHAnsi" w:hAnsiTheme="majorHAnsi" w:cstheme="majorHAnsi"/>
                <w:color w:val="2F2F2F" w:themeColor="text2" w:themeShade="BF"/>
                <w:sz w:val="18"/>
                <w:szCs w:val="18"/>
              </w:rPr>
              <w:t>Clocktime</w:t>
            </w:r>
            <w:proofErr w:type="spellEnd"/>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Time of day at which the simulation begins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Statistic</w:t>
            </w:r>
          </w:p>
        </w:tc>
        <w:tc>
          <w:tcPr>
            <w:tcW w:w="7218"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Determines what kind of statistical post-processing should be done on the time series of</w:t>
            </w:r>
            <w:r w:rsidR="00BD6250">
              <w:rPr>
                <w:rFonts w:asciiTheme="majorHAnsi" w:hAnsiTheme="majorHAnsi" w:cstheme="majorHAnsi"/>
                <w:color w:val="2F2F2F" w:themeColor="text2" w:themeShade="BF"/>
                <w:sz w:val="18"/>
                <w:szCs w:val="18"/>
              </w:rPr>
              <w:t xml:space="preserve"> </w:t>
            </w:r>
            <w:r w:rsidRPr="00BD6250">
              <w:rPr>
                <w:rFonts w:asciiTheme="majorHAnsi" w:hAnsiTheme="majorHAnsi" w:cstheme="majorHAnsi"/>
                <w:color w:val="2F2F2F" w:themeColor="text2" w:themeShade="BF"/>
                <w:sz w:val="18"/>
                <w:szCs w:val="18"/>
              </w:rPr>
              <w:t>simulation results generated</w:t>
            </w:r>
          </w:p>
        </w:tc>
      </w:tr>
    </w:tbl>
    <w:p w:rsidR="007A00E8" w:rsidRPr="00BD6250" w:rsidRDefault="007A00E8" w:rsidP="00894C74">
      <w:pPr>
        <w:pStyle w:val="AppA3"/>
        <w:numPr>
          <w:ilvl w:val="2"/>
          <w:numId w:val="2"/>
        </w:numPr>
      </w:pPr>
      <w:bookmarkStart w:id="59" w:name="_Toc437940668"/>
      <w:r w:rsidRPr="00BD6250">
        <w:t>Reactions</w:t>
      </w:r>
      <w:bookmarkEnd w:id="59"/>
    </w:p>
    <w:p w:rsidR="007A00E8" w:rsidRDefault="007A00E8" w:rsidP="00BD6250">
      <w:r>
        <w:t>The UI will provide a means for setting parameters related to chemical reactions:</w:t>
      </w:r>
    </w:p>
    <w:p w:rsidR="003E7E09" w:rsidRDefault="003E7E09" w:rsidP="00BD6250"/>
    <w:p w:rsidR="003E7E09" w:rsidRDefault="003E7E09" w:rsidP="00BD6250"/>
    <w:p w:rsidR="003E7E09" w:rsidRDefault="003E7E09" w:rsidP="00BD6250"/>
    <w:p w:rsidR="003E7E09" w:rsidRDefault="003E7E09" w:rsidP="00BD6250"/>
    <w:p w:rsidR="003E7E09" w:rsidRDefault="003E7E09" w:rsidP="00BD6250"/>
    <w:p w:rsidR="003E7E09" w:rsidRDefault="003E7E09" w:rsidP="003E7E09">
      <w:pPr>
        <w:pStyle w:val="Caption"/>
      </w:pPr>
      <w:bookmarkStart w:id="60" w:name="_Toc437941309"/>
      <w:r>
        <w:lastRenderedPageBreak/>
        <w:t>Table A-</w:t>
      </w:r>
      <w:r w:rsidR="00252893">
        <w:fldChar w:fldCharType="begin"/>
      </w:r>
      <w:r w:rsidR="00252893">
        <w:instrText xml:space="preserve"> SEQ Table_A- \* ARABIC </w:instrText>
      </w:r>
      <w:r w:rsidR="00252893">
        <w:fldChar w:fldCharType="separate"/>
      </w:r>
      <w:r w:rsidR="0075478B">
        <w:rPr>
          <w:noProof/>
        </w:rPr>
        <w:t>7</w:t>
      </w:r>
      <w:r w:rsidR="00252893">
        <w:rPr>
          <w:noProof/>
        </w:rPr>
        <w:fldChar w:fldCharType="end"/>
      </w:r>
      <w:r>
        <w:t xml:space="preserve">.  </w:t>
      </w:r>
      <w:bookmarkEnd w:id="60"/>
      <w:r w:rsidR="006370AD">
        <w:t>Reactions Settings</w:t>
      </w:r>
    </w:p>
    <w:tbl>
      <w:tblPr>
        <w:tblStyle w:val="2015Table"/>
        <w:tblW w:w="9357" w:type="dxa"/>
        <w:tblLook w:val="04A0" w:firstRow="1" w:lastRow="0" w:firstColumn="1" w:lastColumn="0" w:noHBand="0" w:noVBand="1"/>
      </w:tblPr>
      <w:tblGrid>
        <w:gridCol w:w="2157"/>
        <w:gridCol w:w="7200"/>
      </w:tblGrid>
      <w:tr w:rsidR="007A00E8" w:rsidRPr="00BD6250" w:rsidTr="003E7E09">
        <w:trPr>
          <w:cnfStyle w:val="100000000000" w:firstRow="1" w:lastRow="0" w:firstColumn="0" w:lastColumn="0" w:oddVBand="0" w:evenVBand="0" w:oddHBand="0" w:evenHBand="0" w:firstRowFirstColumn="0" w:firstRowLastColumn="0" w:lastRowFirstColumn="0" w:lastRowLastColumn="0"/>
        </w:trPr>
        <w:tc>
          <w:tcPr>
            <w:tcW w:w="2157" w:type="dxa"/>
          </w:tcPr>
          <w:p w:rsidR="007A00E8" w:rsidRPr="00BD6250" w:rsidRDefault="007A00E8" w:rsidP="003E7E09">
            <w:pPr>
              <w:spacing w:before="60" w:after="24" w:line="240" w:lineRule="auto"/>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Option/Setting Name</w:t>
            </w:r>
          </w:p>
        </w:tc>
        <w:tc>
          <w:tcPr>
            <w:tcW w:w="7200" w:type="dxa"/>
          </w:tcPr>
          <w:p w:rsidR="007A00E8" w:rsidRPr="00BD6250" w:rsidRDefault="007A00E8" w:rsidP="003E7E09">
            <w:pPr>
              <w:pStyle w:val="ListParagraph"/>
              <w:spacing w:before="60" w:after="24" w:line="240" w:lineRule="auto"/>
              <w:ind w:left="0"/>
              <w:contextualSpacing w:val="0"/>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Description</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Order</w:t>
            </w:r>
          </w:p>
        </w:tc>
        <w:tc>
          <w:tcPr>
            <w:tcW w:w="7200"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set the order of reactions occurring in the bulk fluid, at the pipe wall, or in tanks, respectively</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Global</w:t>
            </w:r>
          </w:p>
        </w:tc>
        <w:tc>
          <w:tcPr>
            <w:tcW w:w="7200"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set a global value for all bulk reaction coefficients (pipes and tanks) or for all pipe wall coefficients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Bulk, Wall, and Tank</w:t>
            </w:r>
          </w:p>
        </w:tc>
        <w:tc>
          <w:tcPr>
            <w:tcW w:w="7200"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override the global reaction coefficients for specific pipes and tanks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Limiting Potential</w:t>
            </w:r>
          </w:p>
        </w:tc>
        <w:tc>
          <w:tcPr>
            <w:tcW w:w="7200"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Specifies that reaction rates are proportional to the difference between the current concentration and some limiting potential value</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Roughness Correlation</w:t>
            </w:r>
          </w:p>
        </w:tc>
        <w:tc>
          <w:tcPr>
            <w:tcW w:w="7200"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Make all default pipe wall reaction coefficients be related to pipe roughness in a specified manner</w:t>
            </w:r>
          </w:p>
        </w:tc>
      </w:tr>
    </w:tbl>
    <w:p w:rsidR="007A00E8" w:rsidRPr="00BD6250" w:rsidRDefault="007A00E8" w:rsidP="00894C74">
      <w:pPr>
        <w:pStyle w:val="AppA3"/>
        <w:numPr>
          <w:ilvl w:val="2"/>
          <w:numId w:val="2"/>
        </w:numPr>
      </w:pPr>
      <w:bookmarkStart w:id="61" w:name="_Toc437940669"/>
      <w:r w:rsidRPr="00BD6250">
        <w:t>Energy</w:t>
      </w:r>
      <w:bookmarkEnd w:id="61"/>
    </w:p>
    <w:p w:rsidR="007A00E8" w:rsidRDefault="007A00E8" w:rsidP="00BD6250">
      <w:r>
        <w:t>The UI will provide a means for setting parameters used to compute pumping energy and cost:</w:t>
      </w:r>
    </w:p>
    <w:p w:rsidR="003E7E09" w:rsidRDefault="003E7E09" w:rsidP="003E7E09">
      <w:pPr>
        <w:pStyle w:val="Caption"/>
      </w:pPr>
      <w:bookmarkStart w:id="62" w:name="_Toc437941310"/>
      <w:r>
        <w:t>Table A-</w:t>
      </w:r>
      <w:r w:rsidR="00252893">
        <w:fldChar w:fldCharType="begin"/>
      </w:r>
      <w:r w:rsidR="00252893">
        <w:instrText xml:space="preserve"> SEQ Table_A- \* ARABIC </w:instrText>
      </w:r>
      <w:r w:rsidR="00252893">
        <w:fldChar w:fldCharType="separate"/>
      </w:r>
      <w:r w:rsidR="0075478B">
        <w:rPr>
          <w:noProof/>
        </w:rPr>
        <w:t>8</w:t>
      </w:r>
      <w:r w:rsidR="00252893">
        <w:rPr>
          <w:noProof/>
        </w:rPr>
        <w:fldChar w:fldCharType="end"/>
      </w:r>
      <w:r>
        <w:t xml:space="preserve">.  </w:t>
      </w:r>
      <w:bookmarkEnd w:id="62"/>
      <w:r w:rsidR="006370AD">
        <w:t>Energy Settings</w:t>
      </w:r>
    </w:p>
    <w:tbl>
      <w:tblPr>
        <w:tblStyle w:val="2015Table"/>
        <w:tblW w:w="0" w:type="auto"/>
        <w:tblLook w:val="04A0" w:firstRow="1" w:lastRow="0" w:firstColumn="1" w:lastColumn="0" w:noHBand="0" w:noVBand="1"/>
      </w:tblPr>
      <w:tblGrid>
        <w:gridCol w:w="2157"/>
        <w:gridCol w:w="7197"/>
      </w:tblGrid>
      <w:tr w:rsidR="007A00E8" w:rsidRPr="00BD6250" w:rsidTr="003E7E09">
        <w:trPr>
          <w:cnfStyle w:val="100000000000" w:firstRow="1" w:lastRow="0" w:firstColumn="0" w:lastColumn="0" w:oddVBand="0" w:evenVBand="0" w:oddHBand="0" w:evenHBand="0" w:firstRowFirstColumn="0" w:firstRowLastColumn="0" w:lastRowFirstColumn="0" w:lastRowLastColumn="0"/>
        </w:trPr>
        <w:tc>
          <w:tcPr>
            <w:tcW w:w="2157" w:type="dxa"/>
          </w:tcPr>
          <w:p w:rsidR="007A00E8" w:rsidRPr="00BD6250" w:rsidRDefault="007A00E8" w:rsidP="003E7E09">
            <w:pPr>
              <w:spacing w:before="60" w:after="24" w:line="240" w:lineRule="auto"/>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Option/Setting Name</w:t>
            </w:r>
          </w:p>
        </w:tc>
        <w:tc>
          <w:tcPr>
            <w:tcW w:w="7197" w:type="dxa"/>
          </w:tcPr>
          <w:p w:rsidR="007A00E8" w:rsidRPr="00BD6250" w:rsidRDefault="007A00E8" w:rsidP="003E7E09">
            <w:pPr>
              <w:pStyle w:val="ListParagraph"/>
              <w:spacing w:before="60" w:after="24" w:line="240" w:lineRule="auto"/>
              <w:ind w:left="0"/>
              <w:contextualSpacing w:val="0"/>
              <w:rPr>
                <w:rFonts w:asciiTheme="majorHAnsi" w:hAnsiTheme="majorHAnsi" w:cstheme="majorHAnsi"/>
                <w:b/>
                <w:color w:val="2F2F2F" w:themeColor="text2" w:themeShade="BF"/>
                <w:sz w:val="18"/>
                <w:szCs w:val="18"/>
              </w:rPr>
            </w:pPr>
            <w:r w:rsidRPr="00BD6250">
              <w:rPr>
                <w:rFonts w:asciiTheme="majorHAnsi" w:hAnsiTheme="majorHAnsi" w:cstheme="majorHAnsi"/>
                <w:b/>
                <w:color w:val="2F2F2F" w:themeColor="text2" w:themeShade="BF"/>
                <w:sz w:val="18"/>
                <w:szCs w:val="18"/>
              </w:rPr>
              <w:t>Description</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Global</w:t>
            </w:r>
          </w:p>
        </w:tc>
        <w:tc>
          <w:tcPr>
            <w:tcW w:w="719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set global default values of energy price, price</w:t>
            </w:r>
            <w:r w:rsidR="003E7E09">
              <w:rPr>
                <w:rFonts w:asciiTheme="majorHAnsi" w:hAnsiTheme="majorHAnsi" w:cstheme="majorHAnsi"/>
                <w:color w:val="2F2F2F" w:themeColor="text2" w:themeShade="BF"/>
                <w:sz w:val="18"/>
                <w:szCs w:val="18"/>
              </w:rPr>
              <w:t xml:space="preserve"> </w:t>
            </w:r>
            <w:r w:rsidRPr="00BD6250">
              <w:rPr>
                <w:rFonts w:asciiTheme="majorHAnsi" w:hAnsiTheme="majorHAnsi" w:cstheme="majorHAnsi"/>
                <w:color w:val="2F2F2F" w:themeColor="text2" w:themeShade="BF"/>
                <w:sz w:val="18"/>
                <w:szCs w:val="18"/>
              </w:rPr>
              <w:t>pattern, and pumping efficiency for all pumps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Pump</w:t>
            </w:r>
          </w:p>
        </w:tc>
        <w:tc>
          <w:tcPr>
            <w:tcW w:w="719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override global defaults for specific pumps</w:t>
            </w:r>
          </w:p>
        </w:tc>
      </w:tr>
      <w:tr w:rsidR="007A00E8" w:rsidRPr="00BD6250" w:rsidTr="003E7E09">
        <w:tc>
          <w:tcPr>
            <w:tcW w:w="215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Demand Charge</w:t>
            </w:r>
          </w:p>
        </w:tc>
        <w:tc>
          <w:tcPr>
            <w:tcW w:w="7197" w:type="dxa"/>
          </w:tcPr>
          <w:p w:rsidR="007A00E8" w:rsidRPr="00BD6250" w:rsidRDefault="007A00E8" w:rsidP="003E7E09">
            <w:pPr>
              <w:spacing w:before="60" w:after="24" w:line="240" w:lineRule="auto"/>
              <w:rPr>
                <w:rFonts w:asciiTheme="majorHAnsi" w:hAnsiTheme="majorHAnsi" w:cstheme="majorHAnsi"/>
                <w:color w:val="2F2F2F" w:themeColor="text2" w:themeShade="BF"/>
                <w:sz w:val="18"/>
                <w:szCs w:val="18"/>
              </w:rPr>
            </w:pPr>
            <w:r w:rsidRPr="00BD6250">
              <w:rPr>
                <w:rFonts w:asciiTheme="majorHAnsi" w:hAnsiTheme="majorHAnsi" w:cstheme="majorHAnsi"/>
                <w:color w:val="2F2F2F" w:themeColor="text2" w:themeShade="BF"/>
                <w:sz w:val="18"/>
                <w:szCs w:val="18"/>
              </w:rPr>
              <w:t>Used to specify added cost per maximum kW usage during the simulation period</w:t>
            </w:r>
          </w:p>
        </w:tc>
      </w:tr>
    </w:tbl>
    <w:p w:rsidR="007A00E8" w:rsidRDefault="007A00E8" w:rsidP="007A00E8">
      <w:pPr>
        <w:rPr>
          <w:color w:val="2F2F2F" w:themeColor="text2" w:themeShade="BF"/>
          <w:sz w:val="36"/>
          <w:szCs w:val="36"/>
        </w:rPr>
      </w:pPr>
    </w:p>
    <w:p w:rsidR="003E7E09" w:rsidRDefault="003E7E09" w:rsidP="007A00E8">
      <w:pPr>
        <w:rPr>
          <w:color w:val="2F2F2F" w:themeColor="text2" w:themeShade="BF"/>
          <w:sz w:val="36"/>
          <w:szCs w:val="36"/>
        </w:rPr>
        <w:sectPr w:rsidR="003E7E09" w:rsidSect="009200A5">
          <w:footerReference w:type="default" r:id="rId16"/>
          <w:pgSz w:w="12240" w:h="15840"/>
          <w:pgMar w:top="1440" w:right="1440" w:bottom="1440" w:left="1440" w:header="720" w:footer="864" w:gutter="0"/>
          <w:pgNumType w:start="2"/>
          <w:cols w:space="720"/>
          <w:docGrid w:linePitch="286"/>
        </w:sectPr>
      </w:pPr>
    </w:p>
    <w:p w:rsidR="003E7E09" w:rsidRDefault="003E7E09" w:rsidP="003E7E09">
      <w:pPr>
        <w:pStyle w:val="Appendix"/>
      </w:pPr>
      <w:bookmarkStart w:id="63" w:name="_Toc437875047"/>
      <w:bookmarkStart w:id="64" w:name="_Toc437940670"/>
      <w:r>
        <w:lastRenderedPageBreak/>
        <w:t>Appendix B</w:t>
      </w:r>
      <w:bookmarkEnd w:id="63"/>
      <w:bookmarkEnd w:id="64"/>
    </w:p>
    <w:p w:rsidR="003E7E09" w:rsidRDefault="003E7E09" w:rsidP="003E7E09">
      <w:pPr>
        <w:pStyle w:val="Appendix"/>
      </w:pPr>
      <w:bookmarkStart w:id="65" w:name="_Toc437940671"/>
      <w:r>
        <w:t xml:space="preserve">Details of SWMM and EPANET </w:t>
      </w:r>
      <w:r w:rsidR="00620F35">
        <w:t>SPECIALIZED PROPERTY EDITORS</w:t>
      </w:r>
      <w:bookmarkEnd w:id="65"/>
    </w:p>
    <w:p w:rsidR="003E7E09" w:rsidRDefault="003E7E09" w:rsidP="007A00E8">
      <w:pPr>
        <w:rPr>
          <w:color w:val="2F2F2F" w:themeColor="text2" w:themeShade="BF"/>
          <w:sz w:val="36"/>
          <w:szCs w:val="36"/>
        </w:rPr>
        <w:sectPr w:rsidR="003E7E09" w:rsidSect="003E7E09">
          <w:footerReference w:type="default" r:id="rId17"/>
          <w:pgSz w:w="12240" w:h="15840"/>
          <w:pgMar w:top="4320" w:right="1440" w:bottom="1440" w:left="1440" w:header="720" w:footer="864" w:gutter="0"/>
          <w:pgNumType w:start="1"/>
          <w:cols w:space="720"/>
          <w:docGrid w:linePitch="286"/>
        </w:sectPr>
      </w:pPr>
    </w:p>
    <w:p w:rsidR="003E7E09" w:rsidRDefault="003E7E09" w:rsidP="003E7E09">
      <w:pPr>
        <w:pStyle w:val="Heading1"/>
        <w:numPr>
          <w:ilvl w:val="0"/>
          <w:numId w:val="0"/>
        </w:numPr>
        <w:ind w:left="2160" w:hanging="2160"/>
      </w:pPr>
      <w:bookmarkStart w:id="66" w:name="_Toc437875049"/>
      <w:bookmarkStart w:id="67" w:name="_Toc437940672"/>
      <w:r>
        <w:lastRenderedPageBreak/>
        <w:t>Appendix B.</w:t>
      </w:r>
      <w:r>
        <w:tab/>
        <w:t xml:space="preserve">Details of SWMM and EPANET </w:t>
      </w:r>
      <w:r w:rsidR="00620F35">
        <w:t>SPECIALIZED PROPERTY EDITORS</w:t>
      </w:r>
      <w:bookmarkEnd w:id="66"/>
      <w:bookmarkEnd w:id="67"/>
    </w:p>
    <w:p w:rsidR="007A00E8" w:rsidRDefault="00620F35" w:rsidP="00F32405">
      <w:pPr>
        <w:pStyle w:val="AppA2"/>
        <w:numPr>
          <w:ilvl w:val="0"/>
          <w:numId w:val="0"/>
        </w:numPr>
      </w:pPr>
      <w:bookmarkStart w:id="68" w:name="_Toc437940673"/>
      <w:r>
        <w:t>B</w:t>
      </w:r>
      <w:r w:rsidR="00F32405">
        <w:t>.1</w:t>
      </w:r>
      <w:r w:rsidR="00F32405">
        <w:tab/>
      </w:r>
      <w:r w:rsidR="007A00E8">
        <w:t>SWMM Specialized Property Editors</w:t>
      </w:r>
      <w:bookmarkEnd w:id="68"/>
      <w:r w:rsidR="007A00E8">
        <w:t xml:space="preserve"> </w:t>
      </w:r>
    </w:p>
    <w:p w:rsidR="007A00E8" w:rsidRDefault="00620F35" w:rsidP="009200A5">
      <w:pPr>
        <w:pStyle w:val="AppA3"/>
        <w:numPr>
          <w:ilvl w:val="0"/>
          <w:numId w:val="0"/>
        </w:numPr>
      </w:pPr>
      <w:bookmarkStart w:id="69" w:name="_Toc437940674"/>
      <w:r>
        <w:t>B</w:t>
      </w:r>
      <w:r w:rsidR="00F32405">
        <w:t>.1.1</w:t>
      </w:r>
      <w:r w:rsidR="00F32405">
        <w:tab/>
      </w:r>
      <w:r w:rsidR="007A00E8">
        <w:t>Aquifers Editor</w:t>
      </w:r>
      <w:bookmarkEnd w:id="69"/>
    </w:p>
    <w:p w:rsidR="007A00E8" w:rsidRDefault="007A00E8" w:rsidP="003E7E09">
      <w:r>
        <w:t>The UI will provide a means for adding and removing unconfined aquifers in the simulation study area, as well as to supply</w:t>
      </w:r>
      <w:r w:rsidRPr="000843D9">
        <w:t xml:space="preserve"> parameters for each unconfined groundwater aquifer in the study area</w:t>
      </w:r>
      <w:r>
        <w:t>.  Editable parameters include the following:</w:t>
      </w:r>
    </w:p>
    <w:p w:rsidR="005762CF" w:rsidRDefault="00EF1B85" w:rsidP="00EF1B85">
      <w:pPr>
        <w:pStyle w:val="Caption"/>
      </w:pPr>
      <w:bookmarkStart w:id="70" w:name="_Toc437941406"/>
      <w:r>
        <w:t>Table B-</w:t>
      </w:r>
      <w:r w:rsidR="00252893">
        <w:fldChar w:fldCharType="begin"/>
      </w:r>
      <w:r w:rsidR="00252893">
        <w:instrText xml:space="preserve"> SEQ Table_B- \* ARABIC </w:instrText>
      </w:r>
      <w:r w:rsidR="00252893">
        <w:fldChar w:fldCharType="separate"/>
      </w:r>
      <w:r w:rsidR="0075478B">
        <w:rPr>
          <w:noProof/>
        </w:rPr>
        <w:t>1</w:t>
      </w:r>
      <w:r w:rsidR="00252893">
        <w:rPr>
          <w:noProof/>
        </w:rPr>
        <w:fldChar w:fldCharType="end"/>
      </w:r>
      <w:r w:rsidR="005762CF">
        <w:t xml:space="preserve">.  </w:t>
      </w:r>
      <w:bookmarkEnd w:id="70"/>
      <w:r w:rsidR="006370AD">
        <w:t>Aquifers Parameters</w:t>
      </w:r>
    </w:p>
    <w:tbl>
      <w:tblPr>
        <w:tblStyle w:val="2015Table"/>
        <w:tblW w:w="9360" w:type="dxa"/>
        <w:jc w:val="left"/>
        <w:tblInd w:w="87" w:type="dxa"/>
        <w:tblLook w:val="04A0" w:firstRow="1" w:lastRow="0" w:firstColumn="1" w:lastColumn="0" w:noHBand="0" w:noVBand="1"/>
      </w:tblPr>
      <w:tblGrid>
        <w:gridCol w:w="2337"/>
        <w:gridCol w:w="7023"/>
      </w:tblGrid>
      <w:tr w:rsidR="007A00E8" w:rsidRPr="003E7E09" w:rsidTr="003E7E09">
        <w:trPr>
          <w:cnfStyle w:val="100000000000" w:firstRow="1" w:lastRow="0" w:firstColumn="0" w:lastColumn="0" w:oddVBand="0" w:evenVBand="0" w:oddHBand="0" w:evenHBand="0" w:firstRowFirstColumn="0" w:firstRowLastColumn="0" w:lastRowFirstColumn="0" w:lastRowLastColumn="0"/>
          <w:jc w:val="left"/>
        </w:trPr>
        <w:tc>
          <w:tcPr>
            <w:tcW w:w="2337" w:type="dxa"/>
          </w:tcPr>
          <w:p w:rsidR="007A00E8" w:rsidRPr="003E7E09"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3E7E09">
              <w:rPr>
                <w:rFonts w:asciiTheme="majorHAnsi" w:hAnsiTheme="majorHAnsi" w:cstheme="majorHAnsi"/>
                <w:b/>
                <w:color w:val="2F2F2F" w:themeColor="text2" w:themeShade="BF"/>
                <w:sz w:val="18"/>
                <w:szCs w:val="18"/>
              </w:rPr>
              <w:t>Option/Setting Name</w:t>
            </w:r>
          </w:p>
        </w:tc>
        <w:tc>
          <w:tcPr>
            <w:tcW w:w="7023" w:type="dxa"/>
          </w:tcPr>
          <w:p w:rsidR="007A00E8" w:rsidRPr="003E7E09"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3E7E09">
              <w:rPr>
                <w:rFonts w:asciiTheme="majorHAnsi" w:hAnsiTheme="majorHAnsi" w:cstheme="majorHAnsi"/>
                <w:b/>
                <w:color w:val="2F2F2F" w:themeColor="text2" w:themeShade="BF"/>
                <w:sz w:val="18"/>
                <w:szCs w:val="18"/>
              </w:rPr>
              <w:t>Description</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Name</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Name of aquifer</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Porosity</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Soil porosity</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Wilting Point</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Soil wilting point</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Field Capacity</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Soil field capacity</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Conductivity</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Saturated hydraulic conductivity</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Conduct. Slope</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Slope of the logarithm of hydraulic conductivity versus moisture deficit curve</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Tension Slope</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Slope of soil tension versus moisture content curve</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Upper Evap Fraction</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Fraction of total evaporation available for evapotranspiration in the upper unsaturated zone</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Lower Evap Depth</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Maximum depth into the lower saturated zone over which evapotranspiration can occur</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Lower GW Loss Rate</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Rate of percolation from saturated zone to deep groundwater when water table is at ground surface</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Bottom Elevation</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Elevation of the bottom of the aquifer</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Water Table Elevation</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Water table elevation at start of simulation</w:t>
            </w:r>
          </w:p>
        </w:tc>
      </w:tr>
      <w:tr w:rsidR="007A00E8" w:rsidRPr="003E7E09" w:rsidTr="003E7E09">
        <w:trPr>
          <w:jc w:val="left"/>
        </w:trPr>
        <w:tc>
          <w:tcPr>
            <w:tcW w:w="2337"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proofErr w:type="spellStart"/>
            <w:r w:rsidRPr="003E7E09">
              <w:rPr>
                <w:rFonts w:asciiTheme="majorHAnsi" w:hAnsiTheme="majorHAnsi" w:cstheme="majorHAnsi"/>
                <w:color w:val="2F2F2F" w:themeColor="text2" w:themeShade="BF"/>
                <w:sz w:val="18"/>
                <w:szCs w:val="18"/>
              </w:rPr>
              <w:t>Unsat</w:t>
            </w:r>
            <w:proofErr w:type="spellEnd"/>
            <w:r w:rsidRPr="003E7E09">
              <w:rPr>
                <w:rFonts w:asciiTheme="majorHAnsi" w:hAnsiTheme="majorHAnsi" w:cstheme="majorHAnsi"/>
                <w:color w:val="2F2F2F" w:themeColor="text2" w:themeShade="BF"/>
                <w:sz w:val="18"/>
                <w:szCs w:val="18"/>
              </w:rPr>
              <w:t xml:space="preserve"> Zone Moisture</w:t>
            </w:r>
          </w:p>
        </w:tc>
        <w:tc>
          <w:tcPr>
            <w:tcW w:w="7023" w:type="dxa"/>
          </w:tcPr>
          <w:p w:rsidR="007A00E8" w:rsidRPr="003E7E09" w:rsidRDefault="007A00E8" w:rsidP="005762CF">
            <w:pPr>
              <w:spacing w:before="60" w:after="24" w:line="240" w:lineRule="auto"/>
              <w:rPr>
                <w:rFonts w:asciiTheme="majorHAnsi" w:hAnsiTheme="majorHAnsi" w:cstheme="majorHAnsi"/>
                <w:color w:val="2F2F2F" w:themeColor="text2" w:themeShade="BF"/>
                <w:sz w:val="18"/>
                <w:szCs w:val="18"/>
              </w:rPr>
            </w:pPr>
            <w:r w:rsidRPr="003E7E09">
              <w:rPr>
                <w:rFonts w:asciiTheme="majorHAnsi" w:hAnsiTheme="majorHAnsi" w:cstheme="majorHAnsi"/>
                <w:color w:val="2F2F2F" w:themeColor="text2" w:themeShade="BF"/>
                <w:sz w:val="18"/>
                <w:szCs w:val="18"/>
              </w:rPr>
              <w:t>Unsaturated zone moisture content at start of simulation</w:t>
            </w:r>
          </w:p>
        </w:tc>
      </w:tr>
    </w:tbl>
    <w:p w:rsidR="007A00E8" w:rsidRPr="00D8569B" w:rsidRDefault="00D8569B" w:rsidP="009200A5">
      <w:pPr>
        <w:pStyle w:val="AppA3"/>
        <w:numPr>
          <w:ilvl w:val="0"/>
          <w:numId w:val="0"/>
        </w:numPr>
        <w:rPr>
          <w:caps/>
        </w:rPr>
      </w:pPr>
      <w:bookmarkStart w:id="71" w:name="_Toc437940675"/>
      <w:r>
        <w:t>B.1.2</w:t>
      </w:r>
      <w:r>
        <w:tab/>
      </w:r>
      <w:r w:rsidR="007A00E8" w:rsidRPr="00D8569B">
        <w:t>Climatology</w:t>
      </w:r>
      <w:r w:rsidR="007A00E8" w:rsidRPr="00D8569B">
        <w:rPr>
          <w:caps/>
        </w:rPr>
        <w:t xml:space="preserve"> </w:t>
      </w:r>
      <w:r w:rsidR="007A00E8" w:rsidRPr="00D8569B">
        <w:t>Editor</w:t>
      </w:r>
      <w:bookmarkEnd w:id="71"/>
    </w:p>
    <w:p w:rsidR="007A00E8" w:rsidRPr="003E7E09" w:rsidRDefault="005762CF" w:rsidP="00504376">
      <w:pPr>
        <w:pStyle w:val="AppA3"/>
        <w:numPr>
          <w:ilvl w:val="0"/>
          <w:numId w:val="0"/>
        </w:numPr>
        <w:ind w:left="990" w:hanging="990"/>
      </w:pPr>
      <w:bookmarkStart w:id="72" w:name="_Toc437940676"/>
      <w:r>
        <w:t>B</w:t>
      </w:r>
      <w:r w:rsidR="00F32405">
        <w:t>.</w:t>
      </w:r>
      <w:r w:rsidR="00D8569B">
        <w:t>1</w:t>
      </w:r>
      <w:r w:rsidR="00F32405">
        <w:t>.</w:t>
      </w:r>
      <w:r w:rsidR="00894C74">
        <w:t>2.1</w:t>
      </w:r>
      <w:r w:rsidR="00F32405">
        <w:tab/>
      </w:r>
      <w:r w:rsidR="007A00E8" w:rsidRPr="003E7E09">
        <w:t>Evaporation</w:t>
      </w:r>
      <w:bookmarkEnd w:id="72"/>
    </w:p>
    <w:p w:rsidR="00020459" w:rsidRDefault="007A00E8" w:rsidP="00620F35">
      <w:r>
        <w:t xml:space="preserve">The UI will provide a means for setting evaporation as a constant, monthly values, </w:t>
      </w:r>
      <w:proofErr w:type="spellStart"/>
      <w:r>
        <w:t>timseries</w:t>
      </w:r>
      <w:proofErr w:type="spellEnd"/>
      <w:r>
        <w:t>, computed from temperature, or read from a file.  In addition, the UI will provide an interface for specifying optional monthly recovery rates, and for determining if evaporation occurs only during periods of no precipitation.</w:t>
      </w:r>
    </w:p>
    <w:p w:rsidR="00020459" w:rsidRDefault="00020459" w:rsidP="00620F35"/>
    <w:p w:rsidR="005762CF" w:rsidRDefault="005762CF" w:rsidP="00620F35">
      <w:r>
        <w:br w:type="page"/>
      </w:r>
    </w:p>
    <w:p w:rsidR="005762CF" w:rsidRDefault="005762CF" w:rsidP="005762CF">
      <w:pPr>
        <w:pStyle w:val="Caption"/>
      </w:pPr>
      <w:bookmarkStart w:id="73" w:name="_Toc437941407"/>
      <w:r>
        <w:lastRenderedPageBreak/>
        <w:t>Table B-</w:t>
      </w:r>
      <w:r w:rsidR="00252893">
        <w:fldChar w:fldCharType="begin"/>
      </w:r>
      <w:r w:rsidR="00252893">
        <w:instrText xml:space="preserve"> SEQ Table_B- \* ARABIC </w:instrText>
      </w:r>
      <w:r w:rsidR="00252893">
        <w:fldChar w:fldCharType="separate"/>
      </w:r>
      <w:r w:rsidR="0075478B">
        <w:rPr>
          <w:noProof/>
        </w:rPr>
        <w:t>2</w:t>
      </w:r>
      <w:r w:rsidR="00252893">
        <w:rPr>
          <w:noProof/>
        </w:rPr>
        <w:fldChar w:fldCharType="end"/>
      </w:r>
      <w:r>
        <w:t xml:space="preserve">.  </w:t>
      </w:r>
      <w:bookmarkEnd w:id="73"/>
      <w:r w:rsidR="006370AD">
        <w:t>Evaporation Parameters</w:t>
      </w:r>
    </w:p>
    <w:tbl>
      <w:tblPr>
        <w:tblStyle w:val="2015Table"/>
        <w:tblW w:w="0" w:type="auto"/>
        <w:tblLook w:val="04A0" w:firstRow="1" w:lastRow="0" w:firstColumn="1" w:lastColumn="0" w:noHBand="0" w:noVBand="1"/>
      </w:tblPr>
      <w:tblGrid>
        <w:gridCol w:w="2427"/>
        <w:gridCol w:w="692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42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92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Constant</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Use constant evaporation rate</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Monthly</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Use monthly values for evaporation rates</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proofErr w:type="spellStart"/>
            <w:r w:rsidRPr="00620F35">
              <w:rPr>
                <w:rFonts w:asciiTheme="majorHAnsi" w:hAnsiTheme="majorHAnsi" w:cstheme="majorHAnsi"/>
                <w:color w:val="2F2F2F" w:themeColor="text2" w:themeShade="BF"/>
                <w:sz w:val="18"/>
                <w:szCs w:val="18"/>
              </w:rPr>
              <w:t>Timeseries</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Use </w:t>
            </w:r>
            <w:proofErr w:type="spellStart"/>
            <w:r w:rsidRPr="00620F35">
              <w:rPr>
                <w:rFonts w:asciiTheme="majorHAnsi" w:hAnsiTheme="majorHAnsi" w:cstheme="majorHAnsi"/>
                <w:color w:val="2F2F2F" w:themeColor="text2" w:themeShade="BF"/>
                <w:sz w:val="18"/>
                <w:szCs w:val="18"/>
              </w:rPr>
              <w:t>timeseries</w:t>
            </w:r>
            <w:proofErr w:type="spellEnd"/>
            <w:r w:rsidRPr="00620F35">
              <w:rPr>
                <w:rFonts w:asciiTheme="majorHAnsi" w:hAnsiTheme="majorHAnsi" w:cstheme="majorHAnsi"/>
                <w:color w:val="2F2F2F" w:themeColor="text2" w:themeShade="BF"/>
                <w:sz w:val="18"/>
                <w:szCs w:val="18"/>
              </w:rPr>
              <w:t xml:space="preserve"> from </w:t>
            </w:r>
            <w:proofErr w:type="spellStart"/>
            <w:r w:rsidRPr="00620F35">
              <w:rPr>
                <w:rFonts w:asciiTheme="majorHAnsi" w:hAnsiTheme="majorHAnsi" w:cstheme="majorHAnsi"/>
                <w:color w:val="2F2F2F" w:themeColor="text2" w:themeShade="BF"/>
                <w:sz w:val="18"/>
                <w:szCs w:val="18"/>
              </w:rPr>
              <w:t>timeseries</w:t>
            </w:r>
            <w:proofErr w:type="spellEnd"/>
            <w:r w:rsidRPr="00620F35">
              <w:rPr>
                <w:rFonts w:asciiTheme="majorHAnsi" w:hAnsiTheme="majorHAnsi" w:cstheme="majorHAnsi"/>
                <w:color w:val="2F2F2F" w:themeColor="text2" w:themeShade="BF"/>
                <w:sz w:val="18"/>
                <w:szCs w:val="18"/>
              </w:rPr>
              <w:t xml:space="preserve"> section</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Temperature</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Compute from daily air temperature</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File</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Use same file as in temperature section</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Recovery</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Specifies monthly time pattern</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Dry only</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Determines if evaporation only occurs during periods with no precipitation</w:t>
            </w:r>
          </w:p>
        </w:tc>
      </w:tr>
    </w:tbl>
    <w:p w:rsidR="007A00E8" w:rsidRPr="00D8569B" w:rsidRDefault="00D8569B" w:rsidP="00504376">
      <w:pPr>
        <w:pStyle w:val="AppA3"/>
        <w:numPr>
          <w:ilvl w:val="0"/>
          <w:numId w:val="0"/>
        </w:numPr>
        <w:ind w:left="990" w:hanging="990"/>
      </w:pPr>
      <w:bookmarkStart w:id="74" w:name="_Toc437940677"/>
      <w:r>
        <w:t>B.1.</w:t>
      </w:r>
      <w:r w:rsidR="00894C74">
        <w:t>2.2</w:t>
      </w:r>
      <w:r>
        <w:tab/>
      </w:r>
      <w:r w:rsidR="007A00E8" w:rsidRPr="00D8569B">
        <w:t>Temperature, Wind Speed, Snow Melt</w:t>
      </w:r>
      <w:bookmarkEnd w:id="74"/>
    </w:p>
    <w:p w:rsidR="007A00E8" w:rsidRDefault="007A00E8" w:rsidP="00620F35">
      <w:r>
        <w:t xml:space="preserve">The UI will provide a means for setting </w:t>
      </w:r>
      <w:r w:rsidRPr="003D6D9F">
        <w:t>daily air temperatures, monthly wind speed, and various snowmelt parameters for the study are</w:t>
      </w:r>
      <w:r>
        <w:t>a.</w:t>
      </w:r>
    </w:p>
    <w:p w:rsidR="00620F35" w:rsidRDefault="00620F35" w:rsidP="00620F35">
      <w:pPr>
        <w:pStyle w:val="Caption"/>
      </w:pPr>
      <w:bookmarkStart w:id="75" w:name="_Toc437941408"/>
      <w:r>
        <w:t>Table B-</w:t>
      </w:r>
      <w:r w:rsidR="00252893">
        <w:fldChar w:fldCharType="begin"/>
      </w:r>
      <w:r w:rsidR="00252893">
        <w:instrText xml:space="preserve"> SEQ Table_B- \* ARABIC </w:instrText>
      </w:r>
      <w:r w:rsidR="00252893">
        <w:fldChar w:fldCharType="separate"/>
      </w:r>
      <w:r w:rsidR="0075478B">
        <w:rPr>
          <w:noProof/>
        </w:rPr>
        <w:t>3</w:t>
      </w:r>
      <w:r w:rsidR="00252893">
        <w:rPr>
          <w:noProof/>
        </w:rPr>
        <w:fldChar w:fldCharType="end"/>
      </w:r>
      <w:r>
        <w:t xml:space="preserve">.  </w:t>
      </w:r>
      <w:bookmarkEnd w:id="75"/>
      <w:r w:rsidR="006370AD">
        <w:t>Temperature, Wind Speed, Snow Melt Parameters</w:t>
      </w:r>
    </w:p>
    <w:tbl>
      <w:tblPr>
        <w:tblStyle w:val="2015Table"/>
        <w:tblW w:w="0" w:type="auto"/>
        <w:tblLook w:val="04A0" w:firstRow="1" w:lastRow="0" w:firstColumn="1" w:lastColumn="0" w:noHBand="0" w:noVBand="1"/>
      </w:tblPr>
      <w:tblGrid>
        <w:gridCol w:w="2427"/>
        <w:gridCol w:w="692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42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92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proofErr w:type="spellStart"/>
            <w:r w:rsidRPr="00620F35">
              <w:rPr>
                <w:rFonts w:asciiTheme="majorHAnsi" w:hAnsiTheme="majorHAnsi" w:cstheme="majorHAnsi"/>
                <w:color w:val="2F2F2F" w:themeColor="text2" w:themeShade="BF"/>
                <w:sz w:val="18"/>
                <w:szCs w:val="18"/>
              </w:rPr>
              <w:t>Timeseries</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Name of </w:t>
            </w:r>
            <w:proofErr w:type="spellStart"/>
            <w:r w:rsidRPr="00620F35">
              <w:rPr>
                <w:rFonts w:asciiTheme="majorHAnsi" w:hAnsiTheme="majorHAnsi" w:cstheme="majorHAnsi"/>
                <w:color w:val="2F2F2F" w:themeColor="text2" w:themeShade="BF"/>
                <w:sz w:val="18"/>
                <w:szCs w:val="18"/>
              </w:rPr>
              <w:t>timeseries</w:t>
            </w:r>
            <w:proofErr w:type="spellEnd"/>
            <w:r w:rsidRPr="00620F35">
              <w:rPr>
                <w:rFonts w:asciiTheme="majorHAnsi" w:hAnsiTheme="majorHAnsi" w:cstheme="majorHAnsi"/>
                <w:color w:val="2F2F2F" w:themeColor="text2" w:themeShade="BF"/>
                <w:sz w:val="18"/>
                <w:szCs w:val="18"/>
              </w:rPr>
              <w:t xml:space="preserve"> in </w:t>
            </w:r>
            <w:proofErr w:type="spellStart"/>
            <w:r w:rsidRPr="00620F35">
              <w:rPr>
                <w:rFonts w:asciiTheme="majorHAnsi" w:hAnsiTheme="majorHAnsi" w:cstheme="majorHAnsi"/>
                <w:color w:val="2F2F2F" w:themeColor="text2" w:themeShade="BF"/>
                <w:sz w:val="18"/>
                <w:szCs w:val="18"/>
              </w:rPr>
              <w:t>timeseries</w:t>
            </w:r>
            <w:proofErr w:type="spellEnd"/>
            <w:r w:rsidRPr="00620F35">
              <w:rPr>
                <w:rFonts w:asciiTheme="majorHAnsi" w:hAnsiTheme="majorHAnsi" w:cstheme="majorHAnsi"/>
                <w:color w:val="2F2F2F" w:themeColor="text2" w:themeShade="BF"/>
                <w:sz w:val="18"/>
                <w:szCs w:val="18"/>
              </w:rPr>
              <w:t xml:space="preserve"> section</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File</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external climate file</w:t>
            </w:r>
          </w:p>
        </w:tc>
      </w:tr>
      <w:tr w:rsidR="007A00E8" w:rsidRPr="00620F35" w:rsidTr="005762CF">
        <w:tc>
          <w:tcPr>
            <w:tcW w:w="24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proofErr w:type="spellStart"/>
            <w:r w:rsidRPr="00620F35">
              <w:rPr>
                <w:rFonts w:asciiTheme="majorHAnsi" w:hAnsiTheme="majorHAnsi" w:cstheme="majorHAnsi"/>
                <w:color w:val="2F2F2F" w:themeColor="text2" w:themeShade="BF"/>
                <w:sz w:val="18"/>
                <w:szCs w:val="18"/>
              </w:rPr>
              <w:t>Windspeed</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Average monthly </w:t>
            </w:r>
            <w:proofErr w:type="spellStart"/>
            <w:r w:rsidRPr="00620F35">
              <w:rPr>
                <w:rFonts w:asciiTheme="majorHAnsi" w:hAnsiTheme="majorHAnsi" w:cstheme="majorHAnsi"/>
                <w:color w:val="2F2F2F" w:themeColor="text2" w:themeShade="BF"/>
                <w:sz w:val="18"/>
                <w:szCs w:val="18"/>
              </w:rPr>
              <w:t>windspeed</w:t>
            </w:r>
            <w:proofErr w:type="spellEnd"/>
            <w:r w:rsidRPr="00620F35">
              <w:rPr>
                <w:rFonts w:asciiTheme="majorHAnsi" w:hAnsiTheme="majorHAnsi" w:cstheme="majorHAnsi"/>
                <w:color w:val="2F2F2F" w:themeColor="text2" w:themeShade="BF"/>
                <w:sz w:val="18"/>
                <w:szCs w:val="18"/>
              </w:rPr>
              <w:t xml:space="preserve"> or external climate file</w:t>
            </w:r>
          </w:p>
        </w:tc>
      </w:tr>
      <w:tr w:rsidR="007A00E8" w:rsidRPr="00620F35" w:rsidTr="005762CF">
        <w:tc>
          <w:tcPr>
            <w:tcW w:w="2427" w:type="dxa"/>
          </w:tcPr>
          <w:p w:rsidR="007A00E8" w:rsidRPr="00620F35" w:rsidRDefault="007A00E8" w:rsidP="005762CF">
            <w:pPr>
              <w:spacing w:before="60" w:after="24" w:line="240" w:lineRule="auto"/>
              <w:ind w:left="249"/>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Snowmelt</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proofErr w:type="spellStart"/>
            <w:r w:rsidRPr="005762CF">
              <w:rPr>
                <w:rFonts w:asciiTheme="majorHAnsi" w:hAnsiTheme="majorHAnsi" w:cstheme="majorHAnsi"/>
                <w:color w:val="2F2F2F" w:themeColor="text2" w:themeShade="BF"/>
                <w:sz w:val="18"/>
                <w:szCs w:val="18"/>
              </w:rPr>
              <w:t>Stemp</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Air temperature at which precipitation falls as snow</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proofErr w:type="spellStart"/>
            <w:r w:rsidRPr="005762CF">
              <w:rPr>
                <w:rFonts w:asciiTheme="majorHAnsi" w:hAnsiTheme="majorHAnsi" w:cstheme="majorHAnsi"/>
                <w:color w:val="2F2F2F" w:themeColor="text2" w:themeShade="BF"/>
                <w:sz w:val="18"/>
                <w:szCs w:val="18"/>
              </w:rPr>
              <w:t>ATIwt</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Antecedent temperature index weight</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r w:rsidRPr="005762CF">
              <w:rPr>
                <w:rFonts w:asciiTheme="majorHAnsi" w:hAnsiTheme="majorHAnsi" w:cstheme="majorHAnsi"/>
                <w:color w:val="2F2F2F" w:themeColor="text2" w:themeShade="BF"/>
                <w:sz w:val="18"/>
                <w:szCs w:val="18"/>
              </w:rPr>
              <w:t>RNM</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Negative melt ratio</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proofErr w:type="spellStart"/>
            <w:r w:rsidRPr="005762CF">
              <w:rPr>
                <w:rFonts w:asciiTheme="majorHAnsi" w:hAnsiTheme="majorHAnsi" w:cstheme="majorHAnsi"/>
                <w:color w:val="2F2F2F" w:themeColor="text2" w:themeShade="BF"/>
                <w:sz w:val="18"/>
                <w:szCs w:val="18"/>
              </w:rPr>
              <w:t>Elev</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Average elevation of study area above mean sea level</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proofErr w:type="spellStart"/>
            <w:r w:rsidRPr="005762CF">
              <w:rPr>
                <w:rFonts w:asciiTheme="majorHAnsi" w:hAnsiTheme="majorHAnsi" w:cstheme="majorHAnsi"/>
                <w:color w:val="2F2F2F" w:themeColor="text2" w:themeShade="BF"/>
                <w:sz w:val="18"/>
                <w:szCs w:val="18"/>
              </w:rPr>
              <w:t>Lat</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Latitude of the study area in degrees North</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proofErr w:type="spellStart"/>
            <w:r w:rsidRPr="005762CF">
              <w:rPr>
                <w:rFonts w:asciiTheme="majorHAnsi" w:hAnsiTheme="majorHAnsi" w:cstheme="majorHAnsi"/>
                <w:color w:val="2F2F2F" w:themeColor="text2" w:themeShade="BF"/>
                <w:sz w:val="18"/>
                <w:szCs w:val="18"/>
              </w:rPr>
              <w:t>DTLong</w:t>
            </w:r>
            <w:proofErr w:type="spellEnd"/>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Correction, in minutes of time, between true solar time and the standard clock time</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r w:rsidRPr="005762CF">
              <w:rPr>
                <w:rFonts w:asciiTheme="majorHAnsi" w:hAnsiTheme="majorHAnsi" w:cstheme="majorHAnsi"/>
                <w:color w:val="2F2F2F" w:themeColor="text2" w:themeShade="BF"/>
                <w:sz w:val="18"/>
                <w:szCs w:val="18"/>
              </w:rPr>
              <w:t>ADC Impervious</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Areal Depletion Curve for impervious land uses</w:t>
            </w:r>
          </w:p>
        </w:tc>
      </w:tr>
      <w:tr w:rsidR="007A00E8" w:rsidRPr="00620F35" w:rsidTr="005762CF">
        <w:tc>
          <w:tcPr>
            <w:tcW w:w="2427" w:type="dxa"/>
          </w:tcPr>
          <w:p w:rsidR="007A00E8" w:rsidRPr="005762CF" w:rsidRDefault="007A00E8" w:rsidP="005762CF">
            <w:pPr>
              <w:suppressAutoHyphens w:val="0"/>
              <w:spacing w:before="60" w:after="24" w:line="240" w:lineRule="auto"/>
              <w:ind w:left="249"/>
              <w:jc w:val="left"/>
              <w:rPr>
                <w:rFonts w:asciiTheme="majorHAnsi" w:hAnsiTheme="majorHAnsi" w:cstheme="majorHAnsi"/>
                <w:color w:val="2F2F2F" w:themeColor="text2" w:themeShade="BF"/>
                <w:sz w:val="18"/>
                <w:szCs w:val="18"/>
              </w:rPr>
            </w:pPr>
            <w:r w:rsidRPr="005762CF">
              <w:rPr>
                <w:rFonts w:asciiTheme="majorHAnsi" w:hAnsiTheme="majorHAnsi" w:cstheme="majorHAnsi"/>
                <w:color w:val="2F2F2F" w:themeColor="text2" w:themeShade="BF"/>
                <w:sz w:val="18"/>
                <w:szCs w:val="18"/>
              </w:rPr>
              <w:t>ADC Pervious</w:t>
            </w:r>
          </w:p>
        </w:tc>
        <w:tc>
          <w:tcPr>
            <w:tcW w:w="692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Areal Depletion Curve for pervious land uses</w:t>
            </w:r>
          </w:p>
        </w:tc>
      </w:tr>
    </w:tbl>
    <w:p w:rsidR="007A00E8" w:rsidRPr="00D8569B" w:rsidRDefault="00D8569B" w:rsidP="009200A5">
      <w:pPr>
        <w:pStyle w:val="AppA3"/>
        <w:numPr>
          <w:ilvl w:val="0"/>
          <w:numId w:val="0"/>
        </w:numPr>
      </w:pPr>
      <w:bookmarkStart w:id="76" w:name="_Toc437940678"/>
      <w:r>
        <w:t>B.1.</w:t>
      </w:r>
      <w:r w:rsidR="00894C74">
        <w:t>3</w:t>
      </w:r>
      <w:r>
        <w:tab/>
      </w:r>
      <w:r w:rsidR="007A00E8" w:rsidRPr="00D8569B">
        <w:t>Control Rules Editor</w:t>
      </w:r>
      <w:bookmarkEnd w:id="76"/>
    </w:p>
    <w:p w:rsidR="007A00E8" w:rsidRDefault="007A00E8" w:rsidP="00620F35">
      <w:r>
        <w:t xml:space="preserve">The UI will provide a means for adding, deleting, and editing control rules.  </w:t>
      </w:r>
    </w:p>
    <w:p w:rsidR="007A00E8" w:rsidRPr="00D8569B" w:rsidRDefault="00894C74" w:rsidP="009200A5">
      <w:pPr>
        <w:pStyle w:val="AppA3"/>
        <w:numPr>
          <w:ilvl w:val="0"/>
          <w:numId w:val="0"/>
        </w:numPr>
      </w:pPr>
      <w:bookmarkStart w:id="77" w:name="_Toc437940679"/>
      <w:r>
        <w:t>B.1.4</w:t>
      </w:r>
      <w:r w:rsidR="00D8569B">
        <w:tab/>
      </w:r>
      <w:r w:rsidR="007A00E8" w:rsidRPr="00D8569B">
        <w:t>Cross-Section Editor</w:t>
      </w:r>
      <w:bookmarkEnd w:id="77"/>
    </w:p>
    <w:p w:rsidR="007A00E8" w:rsidRDefault="007A00E8" w:rsidP="00620F35">
      <w:r w:rsidRPr="00EA27E0">
        <w:t xml:space="preserve">The UI will </w:t>
      </w:r>
      <w:r w:rsidRPr="00407F54">
        <w:t xml:space="preserve">provide a Cross-Section Editor for </w:t>
      </w:r>
      <w:r>
        <w:t xml:space="preserve">specifying the shape and dimensions of each conduit cross-section. </w:t>
      </w:r>
    </w:p>
    <w:p w:rsidR="007A00E8" w:rsidRPr="00D8569B" w:rsidRDefault="00894C74" w:rsidP="00D8569B">
      <w:pPr>
        <w:pStyle w:val="AppA2"/>
        <w:numPr>
          <w:ilvl w:val="0"/>
          <w:numId w:val="0"/>
        </w:numPr>
        <w:rPr>
          <w:rFonts w:eastAsiaTheme="minorHAnsi" w:cs="Times New Roman"/>
          <w:caps w:val="0"/>
          <w:szCs w:val="20"/>
        </w:rPr>
      </w:pPr>
      <w:bookmarkStart w:id="78" w:name="_Toc437940680"/>
      <w:r>
        <w:t>B.1.5</w:t>
      </w:r>
      <w:r w:rsidR="00D8569B">
        <w:tab/>
      </w:r>
      <w:r w:rsidR="007A00E8" w:rsidRPr="00D8569B">
        <w:rPr>
          <w:rFonts w:eastAsiaTheme="minorHAnsi" w:cs="Times New Roman"/>
          <w:caps w:val="0"/>
          <w:szCs w:val="20"/>
        </w:rPr>
        <w:t>Curves Editor</w:t>
      </w:r>
      <w:bookmarkEnd w:id="78"/>
    </w:p>
    <w:p w:rsidR="007A00E8" w:rsidRDefault="007A00E8" w:rsidP="00620F35">
      <w:r>
        <w:t>The UI will provide a means for adding, deleting, and editing curve objects.</w:t>
      </w:r>
      <w:r w:rsidRPr="00EA27E0">
        <w:t xml:space="preserve"> </w:t>
      </w:r>
      <w:r>
        <w:t xml:space="preserve"> </w:t>
      </w:r>
      <w:r w:rsidRPr="00EA27E0">
        <w:t xml:space="preserve">The editor </w:t>
      </w:r>
      <w:r>
        <w:t xml:space="preserve">will </w:t>
      </w:r>
      <w:r w:rsidRPr="00EA27E0">
        <w:t>adapt itself to the category of curve being edited (Storage, Tidal, Diversion, Pump, or Rating)</w:t>
      </w:r>
      <w:r>
        <w:t xml:space="preserve">.  </w:t>
      </w:r>
    </w:p>
    <w:p w:rsidR="007A00E8" w:rsidRPr="00D8569B" w:rsidRDefault="00894C74" w:rsidP="00D8569B">
      <w:pPr>
        <w:pStyle w:val="AppA2"/>
        <w:numPr>
          <w:ilvl w:val="0"/>
          <w:numId w:val="0"/>
        </w:numPr>
        <w:rPr>
          <w:rFonts w:eastAsiaTheme="minorHAnsi" w:cs="Times New Roman"/>
          <w:caps w:val="0"/>
          <w:szCs w:val="20"/>
        </w:rPr>
      </w:pPr>
      <w:bookmarkStart w:id="79" w:name="_Toc437940681"/>
      <w:r>
        <w:lastRenderedPageBreak/>
        <w:t>B.1.6</w:t>
      </w:r>
      <w:r w:rsidR="00D8569B">
        <w:tab/>
      </w:r>
      <w:r w:rsidR="007A00E8" w:rsidRPr="00D8569B">
        <w:rPr>
          <w:rFonts w:eastAsiaTheme="minorHAnsi" w:cs="Times New Roman"/>
          <w:caps w:val="0"/>
          <w:szCs w:val="20"/>
        </w:rPr>
        <w:t>Groundwater Flow Editor</w:t>
      </w:r>
      <w:bookmarkEnd w:id="79"/>
    </w:p>
    <w:p w:rsidR="007A00E8" w:rsidRDefault="007A00E8" w:rsidP="00B3585D">
      <w:r w:rsidRPr="00EA27E0">
        <w:t xml:space="preserve">The UI will </w:t>
      </w:r>
      <w:r w:rsidRPr="00407F54">
        <w:t xml:space="preserve">provide a Groundwater Flow Editor for </w:t>
      </w:r>
      <w:r>
        <w:t xml:space="preserve">editing the groundwater property of each </w:t>
      </w:r>
      <w:proofErr w:type="spellStart"/>
      <w:r>
        <w:t>subcatchment</w:t>
      </w:r>
      <w:proofErr w:type="spellEnd"/>
      <w:r>
        <w:t>.  The parameters include the following:</w:t>
      </w:r>
    </w:p>
    <w:p w:rsidR="00620F35" w:rsidRDefault="00620F35" w:rsidP="00620F35">
      <w:pPr>
        <w:pStyle w:val="Caption"/>
      </w:pPr>
      <w:bookmarkStart w:id="80" w:name="_Toc437941409"/>
      <w:r>
        <w:t>Table B-</w:t>
      </w:r>
      <w:r w:rsidR="00252893">
        <w:fldChar w:fldCharType="begin"/>
      </w:r>
      <w:r w:rsidR="00252893">
        <w:instrText xml:space="preserve"> SEQ Table_B- \* ARABIC </w:instrText>
      </w:r>
      <w:r w:rsidR="00252893">
        <w:fldChar w:fldCharType="separate"/>
      </w:r>
      <w:r w:rsidR="0075478B">
        <w:rPr>
          <w:noProof/>
        </w:rPr>
        <w:t>4</w:t>
      </w:r>
      <w:r w:rsidR="00252893">
        <w:rPr>
          <w:noProof/>
        </w:rPr>
        <w:fldChar w:fldCharType="end"/>
      </w:r>
      <w:r>
        <w:t xml:space="preserve">.  </w:t>
      </w:r>
      <w:bookmarkEnd w:id="80"/>
      <w:r w:rsidR="006370AD">
        <w:t>Groundwater Flow Parameters</w:t>
      </w:r>
    </w:p>
    <w:tbl>
      <w:tblPr>
        <w:tblStyle w:val="2015Table"/>
        <w:tblW w:w="0" w:type="auto"/>
        <w:tblLook w:val="04A0" w:firstRow="1" w:lastRow="0" w:firstColumn="1" w:lastColumn="0" w:noHBand="0" w:noVBand="1"/>
      </w:tblPr>
      <w:tblGrid>
        <w:gridCol w:w="2517"/>
        <w:gridCol w:w="6837"/>
      </w:tblGrid>
      <w:tr w:rsidR="007A00E8" w:rsidRPr="00620F35" w:rsidTr="00020459">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020459">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020459">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Aquifer Name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aquifer object that supplies groundwater</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Receiving Node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node that receives groundwater from the aquifer</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Elevation</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Elevation of ground surface for the </w:t>
            </w:r>
            <w:proofErr w:type="spellStart"/>
            <w:r w:rsidRPr="00620F35">
              <w:rPr>
                <w:rFonts w:asciiTheme="majorHAnsi" w:hAnsiTheme="majorHAnsi" w:cstheme="majorHAnsi"/>
                <w:color w:val="2F2F2F" w:themeColor="text2" w:themeShade="BF"/>
                <w:sz w:val="18"/>
                <w:szCs w:val="18"/>
              </w:rPr>
              <w:t>subcatchment</w:t>
            </w:r>
            <w:proofErr w:type="spellEnd"/>
            <w:r w:rsidRPr="00620F35">
              <w:rPr>
                <w:rFonts w:asciiTheme="majorHAnsi" w:hAnsiTheme="majorHAnsi" w:cstheme="majorHAnsi"/>
                <w:color w:val="2F2F2F" w:themeColor="text2" w:themeShade="BF"/>
                <w:sz w:val="18"/>
                <w:szCs w:val="18"/>
              </w:rPr>
              <w:t xml:space="preserve"> that lies above the aquifer</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Groundwater Flow Coefficient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of A1 in the groundwater flow formula</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Groundwater Flow Exponent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of B1 in the groundwater flow formula</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Water Flow Coefficient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of A2 in the groundwater flow formula</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Water Flow Exponent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of B2 in the groundwater flow formula</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Surface-GW Interaction Coefficient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of A3 in the groundwater flow formula</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Fixed Surface Water Depth</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Fixed depth of surface water at the receiving node</w:t>
            </w:r>
          </w:p>
        </w:tc>
      </w:tr>
      <w:tr w:rsidR="007A00E8" w:rsidRPr="00620F35" w:rsidTr="00020459">
        <w:tc>
          <w:tcPr>
            <w:tcW w:w="2517" w:type="dxa"/>
          </w:tcPr>
          <w:p w:rsidR="007A00E8" w:rsidRPr="00620F35" w:rsidRDefault="007A00E8" w:rsidP="00020459">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Threshold Groundwater Elevation</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Groundwater elevation that must be reached before any flow occurs</w:t>
            </w:r>
          </w:p>
        </w:tc>
      </w:tr>
    </w:tbl>
    <w:p w:rsidR="007A00E8" w:rsidRPr="00D8569B" w:rsidRDefault="00D8569B" w:rsidP="00D8569B">
      <w:pPr>
        <w:pStyle w:val="AppA2"/>
        <w:numPr>
          <w:ilvl w:val="0"/>
          <w:numId w:val="0"/>
        </w:numPr>
      </w:pPr>
      <w:bookmarkStart w:id="81" w:name="_Toc437940682"/>
      <w:r>
        <w:t>B.1.</w:t>
      </w:r>
      <w:r w:rsidR="00894C74">
        <w:t>7</w:t>
      </w:r>
      <w:r>
        <w:tab/>
      </w:r>
      <w:r w:rsidRPr="00D8569B">
        <w:rPr>
          <w:caps w:val="0"/>
        </w:rPr>
        <w:t>Infiltration Editor</w:t>
      </w:r>
      <w:bookmarkEnd w:id="81"/>
    </w:p>
    <w:p w:rsidR="007A00E8" w:rsidRDefault="007A00E8" w:rsidP="00620F35">
      <w:r w:rsidRPr="00EA27E0">
        <w:t xml:space="preserve">The UI will </w:t>
      </w:r>
      <w:r w:rsidRPr="00897463">
        <w:t>provide a</w:t>
      </w:r>
      <w:r>
        <w:t>n</w:t>
      </w:r>
      <w:r w:rsidRPr="00897463">
        <w:t xml:space="preserve"> Infiltration Editor for </w:t>
      </w:r>
      <w:r>
        <w:t xml:space="preserve">specifying </w:t>
      </w:r>
      <w:r w:rsidRPr="00897463">
        <w:t xml:space="preserve">values for the parameters that describe the rate at which rainfall infiltrates into the upper soil zone in a </w:t>
      </w:r>
      <w:proofErr w:type="spellStart"/>
      <w:r w:rsidRPr="00897463">
        <w:t>subcatchment's</w:t>
      </w:r>
      <w:proofErr w:type="spellEnd"/>
      <w:r w:rsidRPr="00897463">
        <w:t xml:space="preserve"> pervious area</w:t>
      </w:r>
      <w:r>
        <w:t xml:space="preserve">.  </w:t>
      </w:r>
      <w:r w:rsidRPr="00897463">
        <w:t>The infiltration parameters depend on which infiltration model was selected for the project: Horton, Green-</w:t>
      </w:r>
      <w:proofErr w:type="spellStart"/>
      <w:r w:rsidRPr="00897463">
        <w:t>Ampt</w:t>
      </w:r>
      <w:proofErr w:type="spellEnd"/>
      <w:r w:rsidRPr="00897463">
        <w:t>, or Curve Number.</w:t>
      </w:r>
    </w:p>
    <w:p w:rsidR="00620F35" w:rsidRDefault="00620F35" w:rsidP="00620F35">
      <w:pPr>
        <w:pStyle w:val="Caption"/>
      </w:pPr>
      <w:bookmarkStart w:id="82" w:name="_Toc437941410"/>
      <w:r>
        <w:t>Table B-</w:t>
      </w:r>
      <w:r w:rsidR="00252893">
        <w:fldChar w:fldCharType="begin"/>
      </w:r>
      <w:r w:rsidR="00252893">
        <w:instrText xml:space="preserve"> SEQ Table_B- \* ARABIC </w:instrText>
      </w:r>
      <w:r w:rsidR="00252893">
        <w:fldChar w:fldCharType="separate"/>
      </w:r>
      <w:r w:rsidR="0075478B">
        <w:rPr>
          <w:noProof/>
        </w:rPr>
        <w:t>5</w:t>
      </w:r>
      <w:r w:rsidR="00252893">
        <w:rPr>
          <w:noProof/>
        </w:rPr>
        <w:fldChar w:fldCharType="end"/>
      </w:r>
      <w:r>
        <w:t xml:space="preserve">.  </w:t>
      </w:r>
      <w:bookmarkEnd w:id="82"/>
      <w:r w:rsidR="006370AD">
        <w:t>Infiltration Parameters</w:t>
      </w:r>
    </w:p>
    <w:tbl>
      <w:tblPr>
        <w:tblStyle w:val="2015Table"/>
        <w:tblW w:w="0" w:type="auto"/>
        <w:tblLook w:val="04A0" w:firstRow="1" w:lastRow="0" w:firstColumn="1" w:lastColumn="0" w:noHBand="0" w:noVBand="1"/>
      </w:tblPr>
      <w:tblGrid>
        <w:gridCol w:w="2517"/>
        <w:gridCol w:w="6837"/>
      </w:tblGrid>
      <w:tr w:rsidR="007A00E8" w:rsidRPr="00620F35" w:rsidTr="00020459">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020459">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020459">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Horton Max </w:t>
            </w:r>
            <w:proofErr w:type="spellStart"/>
            <w:r w:rsidRPr="00620F35">
              <w:rPr>
                <w:rFonts w:asciiTheme="majorHAnsi" w:hAnsiTheme="majorHAnsi" w:cstheme="majorHAnsi"/>
                <w:color w:val="2F2F2F" w:themeColor="text2" w:themeShade="BF"/>
                <w:sz w:val="18"/>
                <w:szCs w:val="18"/>
              </w:rPr>
              <w:t>Infilt</w:t>
            </w:r>
            <w:proofErr w:type="spellEnd"/>
            <w:r w:rsidRPr="00620F35">
              <w:rPr>
                <w:rFonts w:asciiTheme="majorHAnsi" w:hAnsiTheme="majorHAnsi" w:cstheme="majorHAnsi"/>
                <w:color w:val="2F2F2F" w:themeColor="text2" w:themeShade="BF"/>
                <w:sz w:val="18"/>
                <w:szCs w:val="18"/>
              </w:rPr>
              <w:t xml:space="preserve"> Rate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Maximum infiltration rate on the Horton curve</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Horton Min </w:t>
            </w:r>
            <w:proofErr w:type="spellStart"/>
            <w:r w:rsidRPr="00620F35">
              <w:rPr>
                <w:rFonts w:asciiTheme="majorHAnsi" w:hAnsiTheme="majorHAnsi" w:cstheme="majorHAnsi"/>
                <w:color w:val="2F2F2F" w:themeColor="text2" w:themeShade="BF"/>
                <w:sz w:val="18"/>
                <w:szCs w:val="18"/>
              </w:rPr>
              <w:t>Infilt</w:t>
            </w:r>
            <w:proofErr w:type="spellEnd"/>
            <w:r w:rsidRPr="00620F35">
              <w:rPr>
                <w:rFonts w:asciiTheme="majorHAnsi" w:hAnsiTheme="majorHAnsi" w:cstheme="majorHAnsi"/>
                <w:color w:val="2F2F2F" w:themeColor="text2" w:themeShade="BF"/>
                <w:sz w:val="18"/>
                <w:szCs w:val="18"/>
              </w:rPr>
              <w:t xml:space="preserve"> Rate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Minimum infiltration rate on the Horton curve</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Horton Decay </w:t>
            </w:r>
            <w:proofErr w:type="spellStart"/>
            <w:r w:rsidRPr="00620F35">
              <w:rPr>
                <w:rFonts w:asciiTheme="majorHAnsi" w:hAnsiTheme="majorHAnsi" w:cstheme="majorHAnsi"/>
                <w:color w:val="2F2F2F" w:themeColor="text2" w:themeShade="BF"/>
                <w:sz w:val="18"/>
                <w:szCs w:val="18"/>
              </w:rPr>
              <w:t>Const</w:t>
            </w:r>
            <w:proofErr w:type="spellEnd"/>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Infiltration rate decay constant for the Horton curve</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Horton Drying Time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Time in days for a fully saturated soil to dry completely</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Horton Max </w:t>
            </w:r>
            <w:proofErr w:type="spellStart"/>
            <w:r w:rsidRPr="00620F35">
              <w:rPr>
                <w:rFonts w:asciiTheme="majorHAnsi" w:hAnsiTheme="majorHAnsi" w:cstheme="majorHAnsi"/>
                <w:color w:val="2F2F2F" w:themeColor="text2" w:themeShade="BF"/>
                <w:sz w:val="18"/>
                <w:szCs w:val="18"/>
              </w:rPr>
              <w:t>Infilt</w:t>
            </w:r>
            <w:proofErr w:type="spellEnd"/>
            <w:r w:rsidRPr="00620F35">
              <w:rPr>
                <w:rFonts w:asciiTheme="majorHAnsi" w:hAnsiTheme="majorHAnsi" w:cstheme="majorHAnsi"/>
                <w:color w:val="2F2F2F" w:themeColor="text2" w:themeShade="BF"/>
                <w:sz w:val="18"/>
                <w:szCs w:val="18"/>
              </w:rPr>
              <w:t xml:space="preserve"> Volume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Maximum infiltration volume possible</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Green-</w:t>
            </w:r>
            <w:proofErr w:type="spellStart"/>
            <w:r w:rsidRPr="00620F35">
              <w:rPr>
                <w:rFonts w:asciiTheme="majorHAnsi" w:hAnsiTheme="majorHAnsi" w:cstheme="majorHAnsi"/>
                <w:color w:val="2F2F2F" w:themeColor="text2" w:themeShade="BF"/>
                <w:sz w:val="18"/>
                <w:szCs w:val="18"/>
              </w:rPr>
              <w:t>Ampt</w:t>
            </w:r>
            <w:proofErr w:type="spellEnd"/>
            <w:r w:rsidRPr="00620F35">
              <w:rPr>
                <w:rFonts w:asciiTheme="majorHAnsi" w:hAnsiTheme="majorHAnsi" w:cstheme="majorHAnsi"/>
                <w:color w:val="2F2F2F" w:themeColor="text2" w:themeShade="BF"/>
                <w:sz w:val="18"/>
                <w:szCs w:val="18"/>
              </w:rPr>
              <w:t xml:space="preserve"> Suction Head</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Average value of soil capillary suction along the wetting front</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Green-</w:t>
            </w:r>
            <w:proofErr w:type="spellStart"/>
            <w:r w:rsidRPr="00620F35">
              <w:rPr>
                <w:rFonts w:asciiTheme="majorHAnsi" w:hAnsiTheme="majorHAnsi" w:cstheme="majorHAnsi"/>
                <w:color w:val="2F2F2F" w:themeColor="text2" w:themeShade="BF"/>
                <w:sz w:val="18"/>
                <w:szCs w:val="18"/>
              </w:rPr>
              <w:t>Ampt</w:t>
            </w:r>
            <w:proofErr w:type="spellEnd"/>
            <w:r w:rsidRPr="00620F35">
              <w:rPr>
                <w:rFonts w:asciiTheme="majorHAnsi" w:hAnsiTheme="majorHAnsi" w:cstheme="majorHAnsi"/>
                <w:color w:val="2F2F2F" w:themeColor="text2" w:themeShade="BF"/>
                <w:sz w:val="18"/>
                <w:szCs w:val="18"/>
              </w:rPr>
              <w:t xml:space="preserve"> Conductivity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saturated hydraulic conductivity</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Green-</w:t>
            </w:r>
            <w:proofErr w:type="spellStart"/>
            <w:r w:rsidRPr="00620F35">
              <w:rPr>
                <w:rFonts w:asciiTheme="majorHAnsi" w:hAnsiTheme="majorHAnsi" w:cstheme="majorHAnsi"/>
                <w:color w:val="2F2F2F" w:themeColor="text2" w:themeShade="BF"/>
                <w:sz w:val="18"/>
                <w:szCs w:val="18"/>
              </w:rPr>
              <w:t>Ampt</w:t>
            </w:r>
            <w:proofErr w:type="spellEnd"/>
          </w:p>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Initial Deficit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soil volume that is initially dry</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Curve Number </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SCS curve number</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Curve Number Conductivity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Deprecated and is no longer used</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Curve Number Drying Time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Number of days it takes a fully saturated soil to dry.</w:t>
            </w:r>
          </w:p>
        </w:tc>
      </w:tr>
    </w:tbl>
    <w:p w:rsidR="007A00E8" w:rsidRPr="008E6554" w:rsidRDefault="00D8569B" w:rsidP="00D8569B">
      <w:pPr>
        <w:pStyle w:val="AppA2"/>
        <w:numPr>
          <w:ilvl w:val="0"/>
          <w:numId w:val="0"/>
        </w:numPr>
        <w:rPr>
          <w:caps w:val="0"/>
        </w:rPr>
      </w:pPr>
      <w:bookmarkStart w:id="83" w:name="_Toc437940683"/>
      <w:r>
        <w:lastRenderedPageBreak/>
        <w:t>B.</w:t>
      </w:r>
      <w:r w:rsidR="008E6554">
        <w:t>1.</w:t>
      </w:r>
      <w:r w:rsidR="00894C74">
        <w:t>8</w:t>
      </w:r>
      <w:r w:rsidR="008E6554">
        <w:tab/>
      </w:r>
      <w:r w:rsidR="007A00E8" w:rsidRPr="008E6554">
        <w:rPr>
          <w:caps w:val="0"/>
        </w:rPr>
        <w:t>Inflows Editor</w:t>
      </w:r>
      <w:bookmarkEnd w:id="83"/>
    </w:p>
    <w:p w:rsidR="007A00E8" w:rsidRDefault="007A00E8" w:rsidP="00620F35">
      <w:r w:rsidRPr="00EA27E0">
        <w:t xml:space="preserve">The UI will provide </w:t>
      </w:r>
      <w:r>
        <w:t>an Inflows Editor for assigning Direct, Dry Weather, and RDII inflow into a node of the drainage system.  For direct inflows, editable parameters include the following:</w:t>
      </w:r>
    </w:p>
    <w:p w:rsidR="00620F35" w:rsidRDefault="00620F35" w:rsidP="00B3585D">
      <w:pPr>
        <w:pStyle w:val="Caption"/>
        <w:spacing w:before="200"/>
      </w:pPr>
      <w:bookmarkStart w:id="84" w:name="_Toc437941411"/>
      <w:r>
        <w:t>Table B-</w:t>
      </w:r>
      <w:r w:rsidR="00252893">
        <w:fldChar w:fldCharType="begin"/>
      </w:r>
      <w:r w:rsidR="00252893">
        <w:instrText xml:space="preserve"> SEQ Table_B- \* ARABIC </w:instrText>
      </w:r>
      <w:r w:rsidR="00252893">
        <w:fldChar w:fldCharType="separate"/>
      </w:r>
      <w:r w:rsidR="0075478B">
        <w:rPr>
          <w:noProof/>
        </w:rPr>
        <w:t>6</w:t>
      </w:r>
      <w:r w:rsidR="00252893">
        <w:rPr>
          <w:noProof/>
        </w:rPr>
        <w:fldChar w:fldCharType="end"/>
      </w:r>
      <w:r>
        <w:t xml:space="preserve">.  </w:t>
      </w:r>
      <w:r w:rsidR="00B3585D">
        <w:t>Direct Inflows, Editable Parameters</w:t>
      </w:r>
      <w:bookmarkEnd w:id="84"/>
      <w:r w:rsidR="00B3585D">
        <w:t xml:space="preserve"> </w:t>
      </w:r>
    </w:p>
    <w:tbl>
      <w:tblPr>
        <w:tblStyle w:val="2015Table"/>
        <w:tblW w:w="0" w:type="auto"/>
        <w:tblLook w:val="04A0" w:firstRow="1" w:lastRow="0" w:firstColumn="1" w:lastColumn="0" w:noHBand="0" w:noVBand="1"/>
      </w:tblPr>
      <w:tblGrid>
        <w:gridCol w:w="2517"/>
        <w:gridCol w:w="6837"/>
      </w:tblGrid>
      <w:tr w:rsidR="007A00E8" w:rsidRPr="00620F35" w:rsidTr="00020459">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020459">
            <w:pPr>
              <w:spacing w:before="60" w:after="24" w:line="240" w:lineRule="auto"/>
              <w:jc w:val="center"/>
              <w:rPr>
                <w:b/>
                <w:color w:val="2F2F2F" w:themeColor="text2" w:themeShade="BF"/>
                <w:sz w:val="18"/>
                <w:szCs w:val="18"/>
              </w:rPr>
            </w:pPr>
            <w:r w:rsidRPr="00620F35">
              <w:rPr>
                <w:b/>
                <w:color w:val="2F2F2F" w:themeColor="text2" w:themeShade="BF"/>
                <w:sz w:val="18"/>
                <w:szCs w:val="18"/>
              </w:rPr>
              <w:t>Option/Setting Name</w:t>
            </w:r>
          </w:p>
        </w:tc>
        <w:tc>
          <w:tcPr>
            <w:tcW w:w="6837" w:type="dxa"/>
          </w:tcPr>
          <w:p w:rsidR="007A00E8" w:rsidRPr="00620F35" w:rsidRDefault="007A00E8" w:rsidP="00020459">
            <w:pPr>
              <w:pStyle w:val="ListParagraph"/>
              <w:spacing w:before="60" w:after="24" w:line="240" w:lineRule="auto"/>
              <w:ind w:left="0"/>
              <w:contextualSpacing w:val="0"/>
              <w:jc w:val="center"/>
              <w:rPr>
                <w:b/>
                <w:color w:val="2F2F2F" w:themeColor="text2" w:themeShade="BF"/>
                <w:sz w:val="18"/>
                <w:szCs w:val="18"/>
              </w:rPr>
            </w:pPr>
            <w:r w:rsidRPr="00620F35">
              <w:rPr>
                <w:b/>
                <w:color w:val="2F2F2F" w:themeColor="text2" w:themeShade="BF"/>
                <w:sz w:val="18"/>
                <w:szCs w:val="18"/>
              </w:rPr>
              <w:t>Description</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Constituent</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Name of constituent</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Baseline</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Value of the constant baseline component of the constituent's inflow</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Baseline Pattern</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Optional Time Pattern whose factors adjust the baseline inflow on either an hourly, daily, or monthly basis</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Time Series</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Name of the time series that contains inflow data for the selected constituent</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Scale Factor</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Multiplier used to adjust the values of the constituent's inflow time series</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Inflow Type</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Selects the type of inflow data contained in the time series as being either a concentration (mass/volume) or mass flow rate (mass/time)</w:t>
            </w:r>
          </w:p>
        </w:tc>
      </w:tr>
      <w:tr w:rsidR="007A00E8" w:rsidRPr="00620F35" w:rsidTr="00020459">
        <w:tc>
          <w:tcPr>
            <w:tcW w:w="251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Conversion Factor</w:t>
            </w:r>
          </w:p>
        </w:tc>
        <w:tc>
          <w:tcPr>
            <w:tcW w:w="6837" w:type="dxa"/>
          </w:tcPr>
          <w:p w:rsidR="007A00E8" w:rsidRPr="00620F35" w:rsidRDefault="007A00E8" w:rsidP="005762CF">
            <w:pPr>
              <w:spacing w:before="60" w:after="24" w:line="240" w:lineRule="auto"/>
              <w:rPr>
                <w:color w:val="2F2F2F" w:themeColor="text2" w:themeShade="BF"/>
                <w:sz w:val="18"/>
                <w:szCs w:val="18"/>
              </w:rPr>
            </w:pPr>
            <w:r w:rsidRPr="00620F35">
              <w:rPr>
                <w:color w:val="2F2F2F" w:themeColor="text2" w:themeShade="BF"/>
                <w:sz w:val="18"/>
                <w:szCs w:val="18"/>
              </w:rPr>
              <w:t>Numerical factor used to convert the units of pollutant mass flow rate in the time series data into concentration mass units per second</w:t>
            </w:r>
          </w:p>
        </w:tc>
      </w:tr>
    </w:tbl>
    <w:p w:rsidR="007A00E8" w:rsidRDefault="007A00E8" w:rsidP="00620F35"/>
    <w:p w:rsidR="007A00E8" w:rsidRDefault="007A00E8" w:rsidP="00B3585D">
      <w:r>
        <w:t>For dry weather inflows, editable parameters include the following:</w:t>
      </w:r>
    </w:p>
    <w:p w:rsidR="00620F35" w:rsidRDefault="00620F35" w:rsidP="00B3585D">
      <w:pPr>
        <w:pStyle w:val="Caption"/>
        <w:spacing w:before="200"/>
      </w:pPr>
      <w:bookmarkStart w:id="85" w:name="_Toc437941412"/>
      <w:r>
        <w:t>Table B-</w:t>
      </w:r>
      <w:r w:rsidR="00252893">
        <w:fldChar w:fldCharType="begin"/>
      </w:r>
      <w:r w:rsidR="00252893">
        <w:instrText xml:space="preserve"> SEQ Table_B- \* ARABIC </w:instrText>
      </w:r>
      <w:r w:rsidR="00252893">
        <w:fldChar w:fldCharType="separate"/>
      </w:r>
      <w:r w:rsidR="0075478B">
        <w:rPr>
          <w:noProof/>
        </w:rPr>
        <w:t>7</w:t>
      </w:r>
      <w:r w:rsidR="00252893">
        <w:rPr>
          <w:noProof/>
        </w:rPr>
        <w:fldChar w:fldCharType="end"/>
      </w:r>
      <w:r>
        <w:t xml:space="preserve">.  </w:t>
      </w:r>
      <w:r w:rsidR="00B3585D">
        <w:t>Dry Weather Inflows, Editable Parameters</w:t>
      </w:r>
      <w:bookmarkEnd w:id="85"/>
    </w:p>
    <w:tbl>
      <w:tblPr>
        <w:tblStyle w:val="2015Table"/>
        <w:tblW w:w="0" w:type="auto"/>
        <w:tblLook w:val="04A0" w:firstRow="1" w:lastRow="0" w:firstColumn="1" w:lastColumn="0" w:noHBand="0" w:noVBand="1"/>
      </w:tblPr>
      <w:tblGrid>
        <w:gridCol w:w="2517"/>
        <w:gridCol w:w="6837"/>
      </w:tblGrid>
      <w:tr w:rsidR="007A00E8" w:rsidRPr="00620F35" w:rsidTr="00020459">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020459">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020459">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Constituent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constituent</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Average Value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Average (or baseline) value of the dry weather inflow of the constituent in the relevant units</w:t>
            </w:r>
          </w:p>
        </w:tc>
      </w:tr>
      <w:tr w:rsidR="007A00E8" w:rsidRPr="00620F35" w:rsidTr="00020459">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Time Patterns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Names of the time patterns to be used to allow the dry weather flow to vary in a periodic fashion by month of the year, by day of the week, and by time of day</w:t>
            </w:r>
          </w:p>
        </w:tc>
      </w:tr>
    </w:tbl>
    <w:p w:rsidR="007A00E8" w:rsidRDefault="007A00E8" w:rsidP="007A00E8">
      <w:pPr>
        <w:ind w:left="720"/>
        <w:rPr>
          <w:color w:val="2F2F2F" w:themeColor="text2" w:themeShade="BF"/>
          <w:sz w:val="24"/>
          <w:szCs w:val="24"/>
        </w:rPr>
      </w:pPr>
    </w:p>
    <w:p w:rsidR="007A00E8" w:rsidRDefault="007A00E8" w:rsidP="00620F35">
      <w:r>
        <w:t>For rainfall-dependent infiltration/inflow (RDII), editable parameters include the following:</w:t>
      </w:r>
    </w:p>
    <w:p w:rsidR="00620F35" w:rsidRDefault="00620F35" w:rsidP="00B3585D">
      <w:pPr>
        <w:pStyle w:val="Caption"/>
        <w:spacing w:before="200"/>
      </w:pPr>
      <w:bookmarkStart w:id="86" w:name="_Toc437941413"/>
      <w:r>
        <w:t>Table B-</w:t>
      </w:r>
      <w:r w:rsidR="00252893">
        <w:fldChar w:fldCharType="begin"/>
      </w:r>
      <w:r w:rsidR="00252893">
        <w:instrText xml:space="preserve"> SEQ Table_B- \* ARABIC </w:instrText>
      </w:r>
      <w:r w:rsidR="00252893">
        <w:fldChar w:fldCharType="separate"/>
      </w:r>
      <w:r w:rsidR="0075478B">
        <w:rPr>
          <w:noProof/>
        </w:rPr>
        <w:t>8</w:t>
      </w:r>
      <w:r w:rsidR="00252893">
        <w:rPr>
          <w:noProof/>
        </w:rPr>
        <w:fldChar w:fldCharType="end"/>
      </w:r>
      <w:r>
        <w:t xml:space="preserve">.  </w:t>
      </w:r>
      <w:r w:rsidR="00B3585D">
        <w:t>Rainfall-Dependent Infiltration/Inflow Editable Parameters</w:t>
      </w:r>
      <w:bookmarkEnd w:id="86"/>
      <w:r w:rsidR="00B3585D">
        <w:t xml:space="preserve"> </w:t>
      </w:r>
    </w:p>
    <w:tbl>
      <w:tblPr>
        <w:tblStyle w:val="2015Table"/>
        <w:tblW w:w="0" w:type="auto"/>
        <w:tblLook w:val="04A0" w:firstRow="1" w:lastRow="0" w:firstColumn="1" w:lastColumn="0" w:noHBand="0" w:noVBand="1"/>
      </w:tblPr>
      <w:tblGrid>
        <w:gridCol w:w="2508"/>
        <w:gridCol w:w="6846"/>
      </w:tblGrid>
      <w:tr w:rsidR="007A00E8" w:rsidRPr="00620F35" w:rsidTr="00020459">
        <w:trPr>
          <w:cnfStyle w:val="100000000000" w:firstRow="1" w:lastRow="0" w:firstColumn="0" w:lastColumn="0" w:oddVBand="0" w:evenVBand="0" w:oddHBand="0" w:evenHBand="0" w:firstRowFirstColumn="0" w:firstRowLastColumn="0" w:lastRowFirstColumn="0" w:lastRowLastColumn="0"/>
        </w:trPr>
        <w:tc>
          <w:tcPr>
            <w:tcW w:w="2508" w:type="dxa"/>
          </w:tcPr>
          <w:p w:rsidR="007A00E8" w:rsidRPr="00620F35" w:rsidRDefault="007A00E8" w:rsidP="00020459">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46" w:type="dxa"/>
          </w:tcPr>
          <w:p w:rsidR="007A00E8" w:rsidRPr="00620F35" w:rsidRDefault="007A00E8" w:rsidP="00020459">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020459">
        <w:tc>
          <w:tcPr>
            <w:tcW w:w="250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Unit Hydrograph Group</w:t>
            </w:r>
          </w:p>
        </w:tc>
        <w:tc>
          <w:tcPr>
            <w:tcW w:w="684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the Unit Hydrograph group that applies to the node in question</w:t>
            </w:r>
          </w:p>
        </w:tc>
      </w:tr>
      <w:tr w:rsidR="007A00E8" w:rsidRPr="00620F35" w:rsidTr="00020459">
        <w:tc>
          <w:tcPr>
            <w:tcW w:w="250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proofErr w:type="spellStart"/>
            <w:r w:rsidRPr="00620F35">
              <w:rPr>
                <w:rFonts w:asciiTheme="majorHAnsi" w:hAnsiTheme="majorHAnsi" w:cstheme="majorHAnsi"/>
                <w:color w:val="2F2F2F" w:themeColor="text2" w:themeShade="BF"/>
                <w:sz w:val="18"/>
                <w:szCs w:val="18"/>
              </w:rPr>
              <w:t>Sewershed</w:t>
            </w:r>
            <w:proofErr w:type="spellEnd"/>
            <w:r w:rsidRPr="00620F35">
              <w:rPr>
                <w:rFonts w:asciiTheme="majorHAnsi" w:hAnsiTheme="majorHAnsi" w:cstheme="majorHAnsi"/>
                <w:color w:val="2F2F2F" w:themeColor="text2" w:themeShade="BF"/>
                <w:sz w:val="18"/>
                <w:szCs w:val="18"/>
              </w:rPr>
              <w:t xml:space="preserve"> Area</w:t>
            </w:r>
          </w:p>
        </w:tc>
        <w:tc>
          <w:tcPr>
            <w:tcW w:w="684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Area (in acres or hectares) of the </w:t>
            </w:r>
            <w:proofErr w:type="spellStart"/>
            <w:r w:rsidRPr="00620F35">
              <w:rPr>
                <w:rFonts w:asciiTheme="majorHAnsi" w:hAnsiTheme="majorHAnsi" w:cstheme="majorHAnsi"/>
                <w:color w:val="2F2F2F" w:themeColor="text2" w:themeShade="BF"/>
                <w:sz w:val="18"/>
                <w:szCs w:val="18"/>
              </w:rPr>
              <w:t>sewershed</w:t>
            </w:r>
            <w:proofErr w:type="spellEnd"/>
            <w:r w:rsidRPr="00620F35">
              <w:rPr>
                <w:rFonts w:asciiTheme="majorHAnsi" w:hAnsiTheme="majorHAnsi" w:cstheme="majorHAnsi"/>
                <w:color w:val="2F2F2F" w:themeColor="text2" w:themeShade="BF"/>
                <w:sz w:val="18"/>
                <w:szCs w:val="18"/>
              </w:rPr>
              <w:t xml:space="preserve"> that contributes RDII to the node in question</w:t>
            </w:r>
          </w:p>
        </w:tc>
      </w:tr>
    </w:tbl>
    <w:p w:rsidR="007A00E8" w:rsidRPr="008E6554" w:rsidRDefault="00D8569B" w:rsidP="00B3585D">
      <w:pPr>
        <w:pStyle w:val="AppA2"/>
        <w:numPr>
          <w:ilvl w:val="0"/>
          <w:numId w:val="0"/>
        </w:numPr>
        <w:spacing w:before="280"/>
        <w:rPr>
          <w:caps w:val="0"/>
        </w:rPr>
      </w:pPr>
      <w:bookmarkStart w:id="87" w:name="_Toc437940684"/>
      <w:r>
        <w:t>B.</w:t>
      </w:r>
      <w:r w:rsidR="008E6554">
        <w:t>1.</w:t>
      </w:r>
      <w:r w:rsidR="00B3585D">
        <w:t>9</w:t>
      </w:r>
      <w:r>
        <w:tab/>
      </w:r>
      <w:r w:rsidR="007A00E8" w:rsidRPr="008E6554">
        <w:rPr>
          <w:caps w:val="0"/>
        </w:rPr>
        <w:t>Initial Buildup Editor</w:t>
      </w:r>
      <w:bookmarkEnd w:id="87"/>
    </w:p>
    <w:p w:rsidR="007A00E8" w:rsidRDefault="007A00E8" w:rsidP="00620F35">
      <w:r w:rsidRPr="00EA27E0">
        <w:t xml:space="preserve">The UI will provide </w:t>
      </w:r>
      <w:r>
        <w:t xml:space="preserve">an Initial Buildup Editor for specifying for each pollutant the amount of pollutant buildup existing over the </w:t>
      </w:r>
      <w:proofErr w:type="spellStart"/>
      <w:r>
        <w:t>subcatchment</w:t>
      </w:r>
      <w:proofErr w:type="spellEnd"/>
      <w:r>
        <w:t xml:space="preserve"> at the start of the simulation.  </w:t>
      </w:r>
    </w:p>
    <w:p w:rsidR="007A00E8" w:rsidRPr="008E6554" w:rsidRDefault="008E6554" w:rsidP="00B3585D">
      <w:pPr>
        <w:pStyle w:val="AppA2"/>
        <w:numPr>
          <w:ilvl w:val="0"/>
          <w:numId w:val="0"/>
        </w:numPr>
        <w:spacing w:before="280"/>
        <w:rPr>
          <w:caps w:val="0"/>
        </w:rPr>
      </w:pPr>
      <w:bookmarkStart w:id="88" w:name="_Toc437940685"/>
      <w:r>
        <w:t>B.1.1</w:t>
      </w:r>
      <w:r w:rsidR="00B3585D">
        <w:t>0</w:t>
      </w:r>
      <w:r w:rsidR="00D8569B">
        <w:tab/>
      </w:r>
      <w:r w:rsidR="007A00E8" w:rsidRPr="008E6554">
        <w:rPr>
          <w:caps w:val="0"/>
        </w:rPr>
        <w:t>Land Uses Editor</w:t>
      </w:r>
      <w:bookmarkEnd w:id="88"/>
    </w:p>
    <w:p w:rsidR="007A00E8" w:rsidRDefault="007A00E8" w:rsidP="00620F35">
      <w:r w:rsidRPr="00EA27E0">
        <w:t>The UI will provide a Land Use</w:t>
      </w:r>
      <w:r>
        <w:t>s</w:t>
      </w:r>
      <w:r w:rsidRPr="00EA27E0">
        <w:t xml:space="preserve"> Editor dialog </w:t>
      </w:r>
      <w:r>
        <w:t>for defining each</w:t>
      </w:r>
      <w:r w:rsidRPr="00EA27E0">
        <w:t xml:space="preserve"> category of land use for the study area and to define </w:t>
      </w:r>
      <w:r>
        <w:t xml:space="preserve">each land </w:t>
      </w:r>
      <w:proofErr w:type="spellStart"/>
      <w:r>
        <w:t>use’s</w:t>
      </w:r>
      <w:proofErr w:type="spellEnd"/>
      <w:r w:rsidRPr="00EA27E0">
        <w:t xml:space="preserve"> pollutant buildup and </w:t>
      </w:r>
      <w:proofErr w:type="spellStart"/>
      <w:r w:rsidRPr="00EA27E0">
        <w:t>washoff</w:t>
      </w:r>
      <w:proofErr w:type="spellEnd"/>
      <w:r w:rsidRPr="00EA27E0">
        <w:t xml:space="preserve"> characteristics.</w:t>
      </w:r>
      <w:r w:rsidR="00B3585D">
        <w:t xml:space="preserve"> </w:t>
      </w:r>
      <w:r>
        <w:t xml:space="preserve">General editable parameters </w:t>
      </w:r>
      <w:r w:rsidR="00B3585D">
        <w:t xml:space="preserve">are listed in Table B-9. </w:t>
      </w:r>
    </w:p>
    <w:p w:rsidR="00620F35" w:rsidRDefault="00620F35" w:rsidP="00B3585D">
      <w:pPr>
        <w:pStyle w:val="Caption"/>
        <w:spacing w:before="200"/>
      </w:pPr>
      <w:bookmarkStart w:id="89" w:name="_Toc437941414"/>
      <w:r>
        <w:lastRenderedPageBreak/>
        <w:t>Table B-</w:t>
      </w:r>
      <w:r w:rsidR="00252893">
        <w:fldChar w:fldCharType="begin"/>
      </w:r>
      <w:r w:rsidR="00252893">
        <w:instrText xml:space="preserve"> SEQ Table_B- \* ARABIC </w:instrText>
      </w:r>
      <w:r w:rsidR="00252893">
        <w:fldChar w:fldCharType="separate"/>
      </w:r>
      <w:r w:rsidR="0075478B">
        <w:rPr>
          <w:noProof/>
        </w:rPr>
        <w:t>9</w:t>
      </w:r>
      <w:r w:rsidR="00252893">
        <w:rPr>
          <w:noProof/>
        </w:rPr>
        <w:fldChar w:fldCharType="end"/>
      </w:r>
      <w:r>
        <w:t xml:space="preserve">.  </w:t>
      </w:r>
      <w:r w:rsidR="00B3585D">
        <w:t>General Editable Parameters</w:t>
      </w:r>
      <w:bookmarkEnd w:id="89"/>
    </w:p>
    <w:tbl>
      <w:tblPr>
        <w:tblStyle w:val="2015Table"/>
        <w:tblW w:w="0" w:type="auto"/>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Land Use Name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assigned to the land use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Description</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Optional comment or description of the land use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Street Sweeping Interval</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Days between street sweeping within the land use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Street Sweeping Availability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the buildup of all pollutants that is available for removal by sweeping</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Last Swept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Number of days since last swept at the start of the simulation</w:t>
            </w:r>
          </w:p>
        </w:tc>
      </w:tr>
    </w:tbl>
    <w:p w:rsidR="007A00E8" w:rsidRDefault="007A00E8" w:rsidP="00B3585D">
      <w:pPr>
        <w:spacing w:before="200"/>
      </w:pPr>
      <w:r>
        <w:t xml:space="preserve">Editable Buildup parameters </w:t>
      </w:r>
      <w:r w:rsidR="00B3585D">
        <w:t>are listed in Table B-10.</w:t>
      </w:r>
    </w:p>
    <w:p w:rsidR="00620F35" w:rsidRDefault="00620F35" w:rsidP="00B3585D">
      <w:pPr>
        <w:pStyle w:val="Caption"/>
        <w:spacing w:before="200"/>
      </w:pPr>
      <w:bookmarkStart w:id="90" w:name="_Toc437941415"/>
      <w:r>
        <w:t>Table B-</w:t>
      </w:r>
      <w:r w:rsidR="00252893">
        <w:fldChar w:fldCharType="begin"/>
      </w:r>
      <w:r w:rsidR="00252893">
        <w:instrText xml:space="preserve"> SEQ Table_B- \* ARABIC </w:instrText>
      </w:r>
      <w:r w:rsidR="00252893">
        <w:fldChar w:fldCharType="separate"/>
      </w:r>
      <w:r w:rsidR="0075478B">
        <w:rPr>
          <w:noProof/>
        </w:rPr>
        <w:t>10</w:t>
      </w:r>
      <w:r w:rsidR="00252893">
        <w:rPr>
          <w:noProof/>
        </w:rPr>
        <w:fldChar w:fldCharType="end"/>
      </w:r>
      <w:r>
        <w:t xml:space="preserve">.  </w:t>
      </w:r>
      <w:r w:rsidR="00B3585D">
        <w:t>Editable Buildup Parameters</w:t>
      </w:r>
      <w:bookmarkEnd w:id="90"/>
    </w:p>
    <w:tbl>
      <w:tblPr>
        <w:tblStyle w:val="2015Table"/>
        <w:tblW w:w="0" w:type="auto"/>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Pollutant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Pollutant whose buildup properties are being edited</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Function</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Type of buildup function to use for the pollutant</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 Buildup</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Maximum buildup that can occur</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Rate Constant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Time constant that governs the rate of pollutant buildup</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Power/Sat. Constant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Exponent C3 used in the Power buildup formula, or the half-saturation constant C2 used in the Saturation buildup formula</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Scaling Factor</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Multiplier used to adjust the buildup rates listed in the time series</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Time Series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the Time Series that contains buildup rates</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Normalizer</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Variable to which buildup is normalized on a per unit basis</w:t>
            </w:r>
          </w:p>
        </w:tc>
      </w:tr>
    </w:tbl>
    <w:p w:rsidR="007A00E8" w:rsidRDefault="007A00E8" w:rsidP="00B3585D">
      <w:pPr>
        <w:spacing w:before="200"/>
      </w:pPr>
      <w:r>
        <w:t xml:space="preserve">Editable </w:t>
      </w:r>
      <w:proofErr w:type="spellStart"/>
      <w:r>
        <w:t>Washoff</w:t>
      </w:r>
      <w:proofErr w:type="spellEnd"/>
      <w:r>
        <w:t xml:space="preserve"> parameters </w:t>
      </w:r>
      <w:r w:rsidR="00B3585D">
        <w:t>are listed in Table B-11.</w:t>
      </w:r>
    </w:p>
    <w:p w:rsidR="00620F35" w:rsidRDefault="00620F35" w:rsidP="00B3585D">
      <w:pPr>
        <w:pStyle w:val="Caption"/>
        <w:spacing w:before="200"/>
      </w:pPr>
      <w:bookmarkStart w:id="91" w:name="_Toc437941416"/>
      <w:r>
        <w:t>Table B-</w:t>
      </w:r>
      <w:r w:rsidR="00252893">
        <w:fldChar w:fldCharType="begin"/>
      </w:r>
      <w:r w:rsidR="00252893">
        <w:instrText xml:space="preserve"> SEQ Table_B- \* ARABIC </w:instrText>
      </w:r>
      <w:r w:rsidR="00252893">
        <w:fldChar w:fldCharType="separate"/>
      </w:r>
      <w:r w:rsidR="0075478B">
        <w:rPr>
          <w:noProof/>
        </w:rPr>
        <w:t>11</w:t>
      </w:r>
      <w:r w:rsidR="00252893">
        <w:rPr>
          <w:noProof/>
        </w:rPr>
        <w:fldChar w:fldCharType="end"/>
      </w:r>
      <w:r>
        <w:t xml:space="preserve">.  </w:t>
      </w:r>
      <w:r w:rsidR="00B3585D">
        <w:t xml:space="preserve">Editable </w:t>
      </w:r>
      <w:proofErr w:type="spellStart"/>
      <w:r w:rsidR="00B3585D">
        <w:t>Washoff</w:t>
      </w:r>
      <w:proofErr w:type="spellEnd"/>
      <w:r w:rsidR="00B3585D">
        <w:t xml:space="preserve"> Parameters</w:t>
      </w:r>
      <w:bookmarkEnd w:id="91"/>
    </w:p>
    <w:tbl>
      <w:tblPr>
        <w:tblStyle w:val="2015Table"/>
        <w:tblW w:w="0" w:type="auto"/>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B3585D">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B3585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Pollutant</w:t>
            </w:r>
          </w:p>
        </w:tc>
        <w:tc>
          <w:tcPr>
            <w:tcW w:w="683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Pollutant whose </w:t>
            </w:r>
            <w:proofErr w:type="spellStart"/>
            <w:r w:rsidRPr="00620F35">
              <w:rPr>
                <w:rFonts w:asciiTheme="majorHAnsi" w:hAnsiTheme="majorHAnsi" w:cstheme="majorHAnsi"/>
                <w:color w:val="2F2F2F" w:themeColor="text2" w:themeShade="BF"/>
                <w:sz w:val="18"/>
                <w:szCs w:val="18"/>
              </w:rPr>
              <w:t>washoff</w:t>
            </w:r>
            <w:proofErr w:type="spellEnd"/>
            <w:r w:rsidRPr="00620F35">
              <w:rPr>
                <w:rFonts w:asciiTheme="majorHAnsi" w:hAnsiTheme="majorHAnsi" w:cstheme="majorHAnsi"/>
                <w:color w:val="2F2F2F" w:themeColor="text2" w:themeShade="BF"/>
                <w:sz w:val="18"/>
                <w:szCs w:val="18"/>
              </w:rPr>
              <w:t xml:space="preserve"> properties are being edited</w:t>
            </w:r>
          </w:p>
        </w:tc>
      </w:tr>
      <w:tr w:rsidR="007A00E8" w:rsidRPr="00620F35" w:rsidTr="005762CF">
        <w:tc>
          <w:tcPr>
            <w:tcW w:w="251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Function</w:t>
            </w:r>
          </w:p>
        </w:tc>
        <w:tc>
          <w:tcPr>
            <w:tcW w:w="683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Choice of </w:t>
            </w:r>
            <w:proofErr w:type="spellStart"/>
            <w:r w:rsidRPr="00620F35">
              <w:rPr>
                <w:rFonts w:asciiTheme="majorHAnsi" w:hAnsiTheme="majorHAnsi" w:cstheme="majorHAnsi"/>
                <w:color w:val="2F2F2F" w:themeColor="text2" w:themeShade="BF"/>
                <w:sz w:val="18"/>
                <w:szCs w:val="18"/>
              </w:rPr>
              <w:t>washoff</w:t>
            </w:r>
            <w:proofErr w:type="spellEnd"/>
            <w:r w:rsidRPr="00620F35">
              <w:rPr>
                <w:rFonts w:asciiTheme="majorHAnsi" w:hAnsiTheme="majorHAnsi" w:cstheme="majorHAnsi"/>
                <w:color w:val="2F2F2F" w:themeColor="text2" w:themeShade="BF"/>
                <w:sz w:val="18"/>
                <w:szCs w:val="18"/>
              </w:rPr>
              <w:t xml:space="preserve"> function to use for the pollutant</w:t>
            </w:r>
          </w:p>
        </w:tc>
      </w:tr>
      <w:tr w:rsidR="007A00E8" w:rsidRPr="00620F35" w:rsidTr="005762CF">
        <w:tc>
          <w:tcPr>
            <w:tcW w:w="251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Coefficient</w:t>
            </w:r>
          </w:p>
        </w:tc>
        <w:tc>
          <w:tcPr>
            <w:tcW w:w="683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of C1 in the exponential and rating curve formulas</w:t>
            </w:r>
          </w:p>
        </w:tc>
      </w:tr>
      <w:tr w:rsidR="007A00E8" w:rsidRPr="00620F35" w:rsidTr="005762CF">
        <w:tc>
          <w:tcPr>
            <w:tcW w:w="251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Exponent</w:t>
            </w:r>
          </w:p>
        </w:tc>
        <w:tc>
          <w:tcPr>
            <w:tcW w:w="683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Exponent used in the exponential and rating curve </w:t>
            </w:r>
            <w:proofErr w:type="spellStart"/>
            <w:r w:rsidRPr="00620F35">
              <w:rPr>
                <w:rFonts w:asciiTheme="majorHAnsi" w:hAnsiTheme="majorHAnsi" w:cstheme="majorHAnsi"/>
                <w:color w:val="2F2F2F" w:themeColor="text2" w:themeShade="BF"/>
                <w:sz w:val="18"/>
                <w:szCs w:val="18"/>
              </w:rPr>
              <w:t>washoff</w:t>
            </w:r>
            <w:proofErr w:type="spellEnd"/>
            <w:r w:rsidRPr="00620F35">
              <w:rPr>
                <w:rFonts w:asciiTheme="majorHAnsi" w:hAnsiTheme="majorHAnsi" w:cstheme="majorHAnsi"/>
                <w:color w:val="2F2F2F" w:themeColor="text2" w:themeShade="BF"/>
                <w:sz w:val="18"/>
                <w:szCs w:val="18"/>
              </w:rPr>
              <w:t xml:space="preserve"> formulas</w:t>
            </w:r>
          </w:p>
        </w:tc>
      </w:tr>
      <w:tr w:rsidR="007A00E8" w:rsidRPr="00620F35" w:rsidTr="005762CF">
        <w:tc>
          <w:tcPr>
            <w:tcW w:w="251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Cleaning Efficiency</w:t>
            </w:r>
          </w:p>
        </w:tc>
        <w:tc>
          <w:tcPr>
            <w:tcW w:w="683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Street cleaning removal efficiency (percent) for the pollutant</w:t>
            </w:r>
          </w:p>
        </w:tc>
      </w:tr>
      <w:tr w:rsidR="007A00E8" w:rsidRPr="00620F35" w:rsidTr="005762CF">
        <w:tc>
          <w:tcPr>
            <w:tcW w:w="251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BMP Efficiency</w:t>
            </w:r>
          </w:p>
        </w:tc>
        <w:tc>
          <w:tcPr>
            <w:tcW w:w="6837" w:type="dxa"/>
          </w:tcPr>
          <w:p w:rsidR="007A00E8" w:rsidRPr="00620F35" w:rsidRDefault="007A00E8" w:rsidP="00B3585D">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Removal efficiency (percent) associated with any Best Management Practice that might have been implemented</w:t>
            </w:r>
          </w:p>
        </w:tc>
      </w:tr>
    </w:tbl>
    <w:p w:rsidR="007A00E8" w:rsidRPr="00D8569B" w:rsidRDefault="00B3585D" w:rsidP="00B3585D">
      <w:pPr>
        <w:pStyle w:val="AppA2"/>
        <w:numPr>
          <w:ilvl w:val="0"/>
          <w:numId w:val="0"/>
        </w:numPr>
        <w:spacing w:before="280" w:after="80"/>
      </w:pPr>
      <w:bookmarkStart w:id="92" w:name="_Toc437940686"/>
      <w:r>
        <w:t>B.1.11</w:t>
      </w:r>
      <w:r w:rsidR="00D8569B">
        <w:tab/>
      </w:r>
      <w:r w:rsidR="007A00E8" w:rsidRPr="008E6554">
        <w:rPr>
          <w:caps w:val="0"/>
        </w:rPr>
        <w:t>Land Use Assignment Editor</w:t>
      </w:r>
      <w:bookmarkEnd w:id="92"/>
    </w:p>
    <w:p w:rsidR="007A00E8" w:rsidRPr="00EA27E0" w:rsidRDefault="007A00E8" w:rsidP="00620F35">
      <w:r w:rsidRPr="00EA27E0">
        <w:t xml:space="preserve">The UI will provide </w:t>
      </w:r>
      <w:r>
        <w:t xml:space="preserve">a Land Use Assignment Editor for assigning land uses to the </w:t>
      </w:r>
      <w:proofErr w:type="spellStart"/>
      <w:r>
        <w:t>subcatchment</w:t>
      </w:r>
      <w:proofErr w:type="spellEnd"/>
      <w:r>
        <w:t xml:space="preserve"> for water quality simulations.  The percent of land area in the </w:t>
      </w:r>
      <w:proofErr w:type="spellStart"/>
      <w:r>
        <w:t>subcatchment</w:t>
      </w:r>
      <w:proofErr w:type="spellEnd"/>
      <w:r>
        <w:t xml:space="preserve"> covered by each land use is entered.   </w:t>
      </w:r>
    </w:p>
    <w:p w:rsidR="007A00E8" w:rsidRPr="008E6554" w:rsidRDefault="00D8569B" w:rsidP="00B3585D">
      <w:pPr>
        <w:pStyle w:val="AppA2"/>
        <w:numPr>
          <w:ilvl w:val="0"/>
          <w:numId w:val="0"/>
        </w:numPr>
        <w:spacing w:before="280" w:after="80"/>
        <w:rPr>
          <w:caps w:val="0"/>
        </w:rPr>
      </w:pPr>
      <w:bookmarkStart w:id="93" w:name="_Toc437940687"/>
      <w:r>
        <w:t>B.1</w:t>
      </w:r>
      <w:r w:rsidR="00B3585D">
        <w:t>.12</w:t>
      </w:r>
      <w:r>
        <w:tab/>
      </w:r>
      <w:r w:rsidR="007A00E8" w:rsidRPr="008E6554">
        <w:rPr>
          <w:caps w:val="0"/>
        </w:rPr>
        <w:t>LID Controls Editor</w:t>
      </w:r>
      <w:bookmarkEnd w:id="93"/>
      <w:r w:rsidR="007A00E8" w:rsidRPr="008E6554">
        <w:rPr>
          <w:caps w:val="0"/>
        </w:rPr>
        <w:t xml:space="preserve"> </w:t>
      </w:r>
    </w:p>
    <w:p w:rsidR="007A00E8" w:rsidRDefault="007A00E8" w:rsidP="00620F35">
      <w:r w:rsidRPr="00EA27E0">
        <w:t>The UI will provide a</w:t>
      </w:r>
      <w:r>
        <w:t xml:space="preserve">n LID Controls Editor for defining each low impact development control that can be deployed throughout a study area to store, infiltrate, and evaporate </w:t>
      </w:r>
      <w:proofErr w:type="spellStart"/>
      <w:r>
        <w:t>subcatchment</w:t>
      </w:r>
      <w:proofErr w:type="spellEnd"/>
      <w:r>
        <w:t xml:space="preserve"> runoff.  </w:t>
      </w:r>
      <w:r w:rsidRPr="00F85F07">
        <w:t>The editor contains the following data entry fields</w:t>
      </w:r>
      <w:r>
        <w:t>:</w:t>
      </w:r>
    </w:p>
    <w:p w:rsidR="00620F35" w:rsidRDefault="00620F35" w:rsidP="00620F35">
      <w:pPr>
        <w:pStyle w:val="Caption"/>
      </w:pPr>
      <w:bookmarkStart w:id="94" w:name="_Toc437941417"/>
      <w:r>
        <w:lastRenderedPageBreak/>
        <w:t>Table B-</w:t>
      </w:r>
      <w:r w:rsidR="00252893">
        <w:fldChar w:fldCharType="begin"/>
      </w:r>
      <w:r w:rsidR="00252893">
        <w:instrText xml:space="preserve"> SEQ Table_B- \* ARABIC </w:instrText>
      </w:r>
      <w:r w:rsidR="00252893">
        <w:fldChar w:fldCharType="separate"/>
      </w:r>
      <w:r w:rsidR="0075478B">
        <w:rPr>
          <w:noProof/>
        </w:rPr>
        <w:t>12</w:t>
      </w:r>
      <w:r w:rsidR="00252893">
        <w:rPr>
          <w:noProof/>
        </w:rPr>
        <w:fldChar w:fldCharType="end"/>
      </w:r>
      <w:r>
        <w:t xml:space="preserve">.  </w:t>
      </w:r>
      <w:bookmarkEnd w:id="94"/>
      <w:r w:rsidR="00CA1CD6">
        <w:t>LID Controls Parameters</w:t>
      </w:r>
    </w:p>
    <w:tbl>
      <w:tblPr>
        <w:tblStyle w:val="2015Table"/>
        <w:tblW w:w="0" w:type="auto"/>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Control Name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used to identify the particular LID control</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LID Type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Generic type of LID being defined</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Process Layers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Layer, Pavement Layer, Soil Layer, Storage Layer, and Underdrain System</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Layer Storage Depth</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Maximum depth to which water can pond above the surface of the unit before overflow occurs</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Layer Vegetative Cover Fraction</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the storage area above the surface that is filled with vegetation</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Layer Surface Roughness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Manning's n for overland flow over the surface of porous pavement or a vegetative swale</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Layer Surface Slope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Slope of porous pavement surface or vegetative swale</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Layer Swale Side Slope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Slope (run over rise) of the side walls of a vegetative swale's cross section</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Pavement Layer Thickness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Thickness of the pavement layer</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Pavement Layer Void Ratio</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Volume of void space relative to the volume of solids in the pavement</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Pavement Layer Impervious Surface Fraction</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Ratio of impervious paver material to total area for modular systems</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Pavement Layer Permeability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Permeability of the concrete or asphalt used in continuous systems or hydraulic conductivity of the fill material (gravel or sand) used in modular systems </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Pavement Layer Clogging Factor</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Number of pavement layer void volumes of runoff treated it takes to completely clog the pavement</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Thickness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Thickness of the soil layer</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Porosity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Volume of pore space relative to total volume of soil</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Field Capacity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Volume of pore water relative to total volume after the soil has been allowed to drain fully</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Wilting Point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Volume of pore water relative to total volume for a well dried soil where only bound water remains</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Conductivity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Hydraulic conductivity for the fully saturated soil</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Conductivity Slope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Slope of the curve of log(conductivity) versus soil moisture content</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Soil Layer Suction Head</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Average value of soil capillary suction along the wetting front</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Height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Height of a rain barrel or thickness of a gravel layer</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Void Ratio</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Volume of void space relative to the volume of solids in the layer</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Filtration Rate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Maximum rate at which water can flow out the bottom of the layer after it is first constructed</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Clogging Factor</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Total volume of treated runoff it takes to completely clog the bottom of the layer divided by the void volume of the layer</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Drain Coefficient and Drain Exponent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Coefficient C and exponent n that determines the rate of flow through the underdrain as a function of height of stored water above the drain height</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Drain Offset Height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Height of any underdrain piping above the bottom of a storage layer or rain barrel</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Storage Layer Drain Delay</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Number of dry weather hours that must elapse before the drain line in a rain barrel is opened</w:t>
            </w:r>
          </w:p>
        </w:tc>
      </w:tr>
    </w:tbl>
    <w:p w:rsidR="007A00E8" w:rsidRPr="008E6554" w:rsidRDefault="00D8569B" w:rsidP="00D8569B">
      <w:pPr>
        <w:pStyle w:val="AppA2"/>
        <w:numPr>
          <w:ilvl w:val="0"/>
          <w:numId w:val="0"/>
        </w:numPr>
        <w:rPr>
          <w:caps w:val="0"/>
        </w:rPr>
      </w:pPr>
      <w:bookmarkStart w:id="95" w:name="_Toc437940688"/>
      <w:r>
        <w:lastRenderedPageBreak/>
        <w:t>B.1</w:t>
      </w:r>
      <w:r w:rsidR="008E6554">
        <w:t>.1</w:t>
      </w:r>
      <w:r w:rsidR="00B3585D">
        <w:t>3</w:t>
      </w:r>
      <w:r>
        <w:tab/>
      </w:r>
      <w:r w:rsidR="007A00E8" w:rsidRPr="008E6554">
        <w:rPr>
          <w:caps w:val="0"/>
        </w:rPr>
        <w:t>LID Group Editor</w:t>
      </w:r>
      <w:bookmarkEnd w:id="95"/>
    </w:p>
    <w:p w:rsidR="007A00E8" w:rsidRDefault="007A00E8" w:rsidP="00620F35">
      <w:r w:rsidRPr="00EA27E0">
        <w:t xml:space="preserve">The UI will provide </w:t>
      </w:r>
      <w:r>
        <w:t xml:space="preserve">an LID Group Editor for identifying </w:t>
      </w:r>
      <w:r w:rsidRPr="00982208">
        <w:t xml:space="preserve">a group of previously defined LID controls that will be placed within the </w:t>
      </w:r>
      <w:proofErr w:type="spellStart"/>
      <w:r w:rsidRPr="00982208">
        <w:t>subcatchment</w:t>
      </w:r>
      <w:proofErr w:type="spellEnd"/>
      <w:r w:rsidRPr="00982208">
        <w:t xml:space="preserve">, the sizing of each control, and what percent of runoff from the non-LID portion of the </w:t>
      </w:r>
      <w:proofErr w:type="spellStart"/>
      <w:r w:rsidRPr="00982208">
        <w:t>subcatchment</w:t>
      </w:r>
      <w:proofErr w:type="spellEnd"/>
      <w:r w:rsidRPr="00982208">
        <w:t xml:space="preserve"> each should treat.</w:t>
      </w:r>
    </w:p>
    <w:p w:rsidR="007A00E8" w:rsidRPr="008E6554" w:rsidRDefault="00B3585D" w:rsidP="00D8569B">
      <w:pPr>
        <w:pStyle w:val="AppA2"/>
        <w:numPr>
          <w:ilvl w:val="0"/>
          <w:numId w:val="0"/>
        </w:numPr>
        <w:rPr>
          <w:caps w:val="0"/>
        </w:rPr>
      </w:pPr>
      <w:bookmarkStart w:id="96" w:name="_Toc437940689"/>
      <w:r>
        <w:t>B.1.14</w:t>
      </w:r>
      <w:r w:rsidR="00D8569B">
        <w:tab/>
      </w:r>
      <w:r w:rsidR="007A00E8" w:rsidRPr="008E6554">
        <w:rPr>
          <w:caps w:val="0"/>
        </w:rPr>
        <w:t>LID Usage Editor</w:t>
      </w:r>
      <w:bookmarkEnd w:id="96"/>
    </w:p>
    <w:p w:rsidR="007A00E8" w:rsidRDefault="007A00E8" w:rsidP="00B3585D">
      <w:r w:rsidRPr="00EA27E0">
        <w:t xml:space="preserve">The UI will provide </w:t>
      </w:r>
      <w:r>
        <w:t>an LID Usage Editor</w:t>
      </w:r>
      <w:r w:rsidRPr="00982208">
        <w:t xml:space="preserve"> to specify how a particular LID control will be d</w:t>
      </w:r>
      <w:r w:rsidR="00B3585D">
        <w:t xml:space="preserve">eployed within the </w:t>
      </w:r>
      <w:proofErr w:type="spellStart"/>
      <w:r w:rsidR="00B3585D">
        <w:t>subcatchment</w:t>
      </w:r>
      <w:proofErr w:type="spellEnd"/>
      <w:r w:rsidR="00B3585D">
        <w:t xml:space="preserve">.  </w:t>
      </w:r>
      <w:r>
        <w:t>The parameters include the following:</w:t>
      </w:r>
    </w:p>
    <w:p w:rsidR="00620F35" w:rsidRDefault="00620F35" w:rsidP="00123115">
      <w:pPr>
        <w:pStyle w:val="Caption"/>
        <w:spacing w:before="200"/>
      </w:pPr>
      <w:bookmarkStart w:id="97" w:name="_Toc437941418"/>
      <w:r>
        <w:t>Table B-</w:t>
      </w:r>
      <w:r w:rsidR="00252893">
        <w:fldChar w:fldCharType="begin"/>
      </w:r>
      <w:r w:rsidR="00252893">
        <w:instrText xml:space="preserve"> SEQ T</w:instrText>
      </w:r>
      <w:r w:rsidR="00252893">
        <w:instrText xml:space="preserve">able_B- \* ARABIC </w:instrText>
      </w:r>
      <w:r w:rsidR="00252893">
        <w:fldChar w:fldCharType="separate"/>
      </w:r>
      <w:r w:rsidR="0075478B">
        <w:rPr>
          <w:noProof/>
        </w:rPr>
        <w:t>13</w:t>
      </w:r>
      <w:r w:rsidR="00252893">
        <w:rPr>
          <w:noProof/>
        </w:rPr>
        <w:fldChar w:fldCharType="end"/>
      </w:r>
      <w:r>
        <w:t xml:space="preserve">.  </w:t>
      </w:r>
      <w:bookmarkEnd w:id="97"/>
      <w:r w:rsidR="00CA1CD6">
        <w:t>LID Usage Parameters</w:t>
      </w:r>
    </w:p>
    <w:tbl>
      <w:tblPr>
        <w:tblStyle w:val="2015Table"/>
        <w:tblW w:w="0" w:type="auto"/>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Control Name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Name of a previously defined LID control to be used in the </w:t>
            </w:r>
            <w:proofErr w:type="spellStart"/>
            <w:r w:rsidRPr="00620F35">
              <w:rPr>
                <w:rFonts w:asciiTheme="majorHAnsi" w:hAnsiTheme="majorHAnsi" w:cstheme="majorHAnsi"/>
                <w:color w:val="2F2F2F" w:themeColor="text2" w:themeShade="BF"/>
                <w:sz w:val="18"/>
                <w:szCs w:val="18"/>
              </w:rPr>
              <w:t>subcatchment</w:t>
            </w:r>
            <w:proofErr w:type="spellEnd"/>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Number of Replicate Units</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000000"/>
                <w:sz w:val="18"/>
                <w:szCs w:val="18"/>
              </w:rPr>
              <w:t xml:space="preserve">Number of equal size units of the LID practice deployed within the </w:t>
            </w:r>
            <w:proofErr w:type="spellStart"/>
            <w:r w:rsidRPr="00620F35">
              <w:rPr>
                <w:rFonts w:asciiTheme="majorHAnsi" w:hAnsiTheme="majorHAnsi" w:cstheme="majorHAnsi"/>
                <w:color w:val="000000"/>
                <w:sz w:val="18"/>
                <w:szCs w:val="18"/>
              </w:rPr>
              <w:t>subcatchment</w:t>
            </w:r>
            <w:proofErr w:type="spellEnd"/>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Area of Each Unit</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Surface area devoted to each replicate LID unit</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Top Width of Overland Flow Surface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Width of the outflow face of each identical LID unit</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Percent Initially Saturated</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Degree to which storage zone is initially filled with water</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Percent of Impervious Area Treated</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Percent of the impervious portion of the </w:t>
            </w:r>
            <w:proofErr w:type="spellStart"/>
            <w:r w:rsidRPr="00620F35">
              <w:rPr>
                <w:rFonts w:asciiTheme="majorHAnsi" w:hAnsiTheme="majorHAnsi" w:cstheme="majorHAnsi"/>
                <w:color w:val="2F2F2F" w:themeColor="text2" w:themeShade="BF"/>
                <w:sz w:val="18"/>
                <w:szCs w:val="18"/>
              </w:rPr>
              <w:t>subcatchment's</w:t>
            </w:r>
            <w:proofErr w:type="spellEnd"/>
            <w:r w:rsidRPr="00620F35">
              <w:rPr>
                <w:rFonts w:asciiTheme="majorHAnsi" w:hAnsiTheme="majorHAnsi" w:cstheme="majorHAnsi"/>
                <w:color w:val="2F2F2F" w:themeColor="text2" w:themeShade="BF"/>
                <w:sz w:val="18"/>
                <w:szCs w:val="18"/>
              </w:rPr>
              <w:t xml:space="preserve"> non-LID area whose runoff is treated by the LID practice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Send Outflow to Pervious Area</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If the outflow from the LID is returned onto the </w:t>
            </w:r>
            <w:proofErr w:type="spellStart"/>
            <w:r w:rsidRPr="00620F35">
              <w:rPr>
                <w:rFonts w:asciiTheme="majorHAnsi" w:hAnsiTheme="majorHAnsi" w:cstheme="majorHAnsi"/>
                <w:color w:val="2F2F2F" w:themeColor="text2" w:themeShade="BF"/>
                <w:sz w:val="18"/>
                <w:szCs w:val="18"/>
              </w:rPr>
              <w:t>subcatchment's</w:t>
            </w:r>
            <w:proofErr w:type="spellEnd"/>
            <w:r w:rsidRPr="00620F35">
              <w:rPr>
                <w:rFonts w:asciiTheme="majorHAnsi" w:hAnsiTheme="majorHAnsi" w:cstheme="majorHAnsi"/>
                <w:color w:val="2F2F2F" w:themeColor="text2" w:themeShade="BF"/>
                <w:sz w:val="18"/>
                <w:szCs w:val="18"/>
              </w:rPr>
              <w:t xml:space="preserve"> pervious area rather than going to the </w:t>
            </w:r>
            <w:proofErr w:type="spellStart"/>
            <w:r w:rsidRPr="00620F35">
              <w:rPr>
                <w:rFonts w:asciiTheme="majorHAnsi" w:hAnsiTheme="majorHAnsi" w:cstheme="majorHAnsi"/>
                <w:color w:val="2F2F2F" w:themeColor="text2" w:themeShade="BF"/>
                <w:sz w:val="18"/>
                <w:szCs w:val="18"/>
              </w:rPr>
              <w:t>subcatchment's</w:t>
            </w:r>
            <w:proofErr w:type="spellEnd"/>
            <w:r w:rsidRPr="00620F35">
              <w:rPr>
                <w:rFonts w:asciiTheme="majorHAnsi" w:hAnsiTheme="majorHAnsi" w:cstheme="majorHAnsi"/>
                <w:color w:val="2F2F2F" w:themeColor="text2" w:themeShade="BF"/>
                <w:sz w:val="18"/>
                <w:szCs w:val="18"/>
              </w:rPr>
              <w:t xml:space="preserve"> outlet</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Detailed Report File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an optional file where detailed time series results for the LID will be written</w:t>
            </w:r>
          </w:p>
        </w:tc>
      </w:tr>
    </w:tbl>
    <w:p w:rsidR="007A00E8" w:rsidRPr="008E6554" w:rsidRDefault="00B3585D" w:rsidP="00D8569B">
      <w:pPr>
        <w:pStyle w:val="AppA2"/>
        <w:numPr>
          <w:ilvl w:val="0"/>
          <w:numId w:val="0"/>
        </w:numPr>
        <w:rPr>
          <w:caps w:val="0"/>
        </w:rPr>
      </w:pPr>
      <w:bookmarkStart w:id="98" w:name="_Toc437940690"/>
      <w:r>
        <w:rPr>
          <w:caps w:val="0"/>
        </w:rPr>
        <w:t>B.1.15</w:t>
      </w:r>
      <w:r w:rsidR="008E6554">
        <w:rPr>
          <w:caps w:val="0"/>
        </w:rPr>
        <w:tab/>
      </w:r>
      <w:r w:rsidR="007A00E8" w:rsidRPr="008E6554">
        <w:rPr>
          <w:caps w:val="0"/>
        </w:rPr>
        <w:t>Pollutants Editor</w:t>
      </w:r>
      <w:bookmarkEnd w:id="98"/>
    </w:p>
    <w:p w:rsidR="007A00E8" w:rsidRDefault="007A00E8" w:rsidP="00620F35">
      <w:r w:rsidRPr="00EA27E0">
        <w:t xml:space="preserve">The UI will provide </w:t>
      </w:r>
      <w:r>
        <w:t>a Pollutants Editor for defining each pollutant used in the simulation, including the pollutant name, units, concentrations, and decay terms.  The parameters include the following:</w:t>
      </w:r>
    </w:p>
    <w:p w:rsidR="00620F35" w:rsidRDefault="00620F35" w:rsidP="00123115">
      <w:pPr>
        <w:pStyle w:val="Caption"/>
        <w:spacing w:before="200"/>
      </w:pPr>
      <w:bookmarkStart w:id="99" w:name="_Toc437941419"/>
      <w:r>
        <w:t>Table B-</w:t>
      </w:r>
      <w:r w:rsidR="00252893">
        <w:fldChar w:fldCharType="begin"/>
      </w:r>
      <w:r w:rsidR="00252893">
        <w:instrText xml:space="preserve"> SEQ Table_B- \* ARABIC </w:instrText>
      </w:r>
      <w:r w:rsidR="00252893">
        <w:fldChar w:fldCharType="separate"/>
      </w:r>
      <w:r w:rsidR="0075478B">
        <w:rPr>
          <w:noProof/>
        </w:rPr>
        <w:t>14</w:t>
      </w:r>
      <w:r w:rsidR="00252893">
        <w:rPr>
          <w:noProof/>
        </w:rPr>
        <w:fldChar w:fldCharType="end"/>
      </w:r>
      <w:r>
        <w:t xml:space="preserve">.  </w:t>
      </w:r>
      <w:bookmarkEnd w:id="99"/>
      <w:r w:rsidR="00CA1CD6">
        <w:t>Pollutants Parameters</w:t>
      </w:r>
    </w:p>
    <w:tbl>
      <w:tblPr>
        <w:tblStyle w:val="2015Table"/>
        <w:tblW w:w="0" w:type="auto"/>
        <w:tblLook w:val="04A0" w:firstRow="1" w:lastRow="0" w:firstColumn="1" w:lastColumn="0" w:noHBand="0" w:noVBand="1"/>
      </w:tblPr>
      <w:tblGrid>
        <w:gridCol w:w="2616"/>
        <w:gridCol w:w="6738"/>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616"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738"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assigned to the pollutant</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Units</w:t>
            </w:r>
          </w:p>
        </w:tc>
        <w:tc>
          <w:tcPr>
            <w:tcW w:w="6738" w:type="dxa"/>
          </w:tcPr>
          <w:p w:rsidR="007A00E8" w:rsidRPr="00620F35" w:rsidRDefault="007A00E8" w:rsidP="005762CF">
            <w:pPr>
              <w:spacing w:before="60" w:after="24" w:line="240" w:lineRule="auto"/>
              <w:rPr>
                <w:rFonts w:asciiTheme="majorHAnsi" w:hAnsiTheme="majorHAnsi" w:cstheme="majorHAnsi"/>
                <w:color w:val="000000"/>
                <w:sz w:val="18"/>
                <w:szCs w:val="18"/>
              </w:rPr>
            </w:pPr>
            <w:r w:rsidRPr="00620F35">
              <w:rPr>
                <w:rFonts w:asciiTheme="majorHAnsi" w:hAnsiTheme="majorHAnsi" w:cstheme="majorHAnsi"/>
                <w:color w:val="000000"/>
                <w:sz w:val="18"/>
                <w:szCs w:val="18"/>
              </w:rPr>
              <w:t>Concentration units in which the pollutant concentration is expressed</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Rain Concentration</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Concentration of the pollutant in rain water</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GW Concentration</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Concentration of the pollutant in ground water</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I&amp;I Concentration</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Concentration of the pollutant in any Infiltration/Inflow</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DWF Concentration</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Concentration of the pollutant in any dry weather sanitary flow</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Decay Coefficient</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First-order decay coefficient of the pollutant</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Snow Only</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YES if pollutant buildup occurs only when there is snow cover, NO otherwise</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Co-Pollutant</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another pollutant whose runoff concentration contributes to the runoff concentration of the current pollutant</w:t>
            </w:r>
          </w:p>
        </w:tc>
      </w:tr>
      <w:tr w:rsidR="007A00E8" w:rsidRPr="00620F35" w:rsidTr="005762CF">
        <w:tc>
          <w:tcPr>
            <w:tcW w:w="261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Co-Fraction</w:t>
            </w:r>
          </w:p>
        </w:tc>
        <w:tc>
          <w:tcPr>
            <w:tcW w:w="6738"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the co-pollutant's runoff concentration that contributes to the runoff concentration of the current pollutant</w:t>
            </w:r>
          </w:p>
        </w:tc>
      </w:tr>
    </w:tbl>
    <w:p w:rsidR="007A00E8" w:rsidRPr="008E6554" w:rsidRDefault="00B3585D" w:rsidP="00123115">
      <w:pPr>
        <w:pStyle w:val="AppA2"/>
        <w:numPr>
          <w:ilvl w:val="0"/>
          <w:numId w:val="0"/>
        </w:numPr>
        <w:spacing w:before="280" w:after="80"/>
        <w:rPr>
          <w:caps w:val="0"/>
        </w:rPr>
      </w:pPr>
      <w:bookmarkStart w:id="100" w:name="_Toc437940691"/>
      <w:r>
        <w:rPr>
          <w:caps w:val="0"/>
        </w:rPr>
        <w:lastRenderedPageBreak/>
        <w:t>B.1.16</w:t>
      </w:r>
      <w:r w:rsidR="008E6554">
        <w:rPr>
          <w:caps w:val="0"/>
        </w:rPr>
        <w:tab/>
      </w:r>
      <w:r w:rsidR="007A00E8" w:rsidRPr="008E6554">
        <w:rPr>
          <w:caps w:val="0"/>
        </w:rPr>
        <w:t>Snow Packs Editor</w:t>
      </w:r>
      <w:bookmarkEnd w:id="100"/>
      <w:r w:rsidR="007A00E8" w:rsidRPr="008E6554">
        <w:rPr>
          <w:caps w:val="0"/>
        </w:rPr>
        <w:t xml:space="preserve"> </w:t>
      </w:r>
    </w:p>
    <w:p w:rsidR="007A00E8" w:rsidRDefault="007A00E8" w:rsidP="00620F35">
      <w:r w:rsidRPr="00EA27E0">
        <w:t xml:space="preserve">The UI will provide </w:t>
      </w:r>
      <w:r>
        <w:t xml:space="preserve">a Snow Packs Editor for creating and/or editing snow pack parameters.  </w:t>
      </w:r>
    </w:p>
    <w:p w:rsidR="007A00E8" w:rsidRDefault="007A00E8" w:rsidP="00620F35">
      <w:r>
        <w:t>The parameters include the following:</w:t>
      </w:r>
    </w:p>
    <w:p w:rsidR="00620F35" w:rsidRDefault="00620F35" w:rsidP="00123115">
      <w:pPr>
        <w:pStyle w:val="Caption"/>
        <w:spacing w:before="200"/>
      </w:pPr>
      <w:bookmarkStart w:id="101" w:name="_Toc437941420"/>
      <w:r>
        <w:t>Table B-</w:t>
      </w:r>
      <w:r w:rsidR="00252893">
        <w:fldChar w:fldCharType="begin"/>
      </w:r>
      <w:r w:rsidR="00252893">
        <w:instrText xml:space="preserve"> SEQ Table_B- \* ARABIC </w:instrText>
      </w:r>
      <w:r w:rsidR="00252893">
        <w:fldChar w:fldCharType="separate"/>
      </w:r>
      <w:r w:rsidR="0075478B">
        <w:rPr>
          <w:noProof/>
        </w:rPr>
        <w:t>15</w:t>
      </w:r>
      <w:r w:rsidR="00252893">
        <w:rPr>
          <w:noProof/>
        </w:rPr>
        <w:fldChar w:fldCharType="end"/>
      </w:r>
      <w:r>
        <w:t xml:space="preserve">.  </w:t>
      </w:r>
      <w:bookmarkEnd w:id="101"/>
      <w:r w:rsidR="00CA1CD6">
        <w:t>Snow Packs Parameters</w:t>
      </w:r>
    </w:p>
    <w:tbl>
      <w:tblPr>
        <w:tblStyle w:val="2015Table"/>
        <w:tblW w:w="0" w:type="auto"/>
        <w:tblLook w:val="04A0" w:firstRow="1" w:lastRow="0" w:firstColumn="1" w:lastColumn="0" w:noHBand="0" w:noVBand="1"/>
      </w:tblPr>
      <w:tblGrid>
        <w:gridCol w:w="2607"/>
        <w:gridCol w:w="674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60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74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Min</w:t>
            </w:r>
            <w:r w:rsidR="005762CF">
              <w:rPr>
                <w:rFonts w:asciiTheme="majorHAnsi" w:hAnsiTheme="majorHAnsi" w:cstheme="majorHAnsi"/>
                <w:color w:val="2F2F2F" w:themeColor="text2" w:themeShade="BF"/>
                <w:sz w:val="18"/>
                <w:szCs w:val="18"/>
              </w:rPr>
              <w:t>imum</w:t>
            </w:r>
            <w:r w:rsidRPr="00620F35">
              <w:rPr>
                <w:rFonts w:asciiTheme="majorHAnsi" w:hAnsiTheme="majorHAnsi" w:cstheme="majorHAnsi"/>
                <w:color w:val="2F2F2F" w:themeColor="text2" w:themeShade="BF"/>
                <w:sz w:val="18"/>
                <w:szCs w:val="18"/>
              </w:rPr>
              <w:t xml:space="preserve"> Melt Coefficient</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Degree-day snow melt coefficient that occurs on December 21</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w:t>
            </w:r>
            <w:r w:rsidR="005762CF">
              <w:rPr>
                <w:rFonts w:asciiTheme="majorHAnsi" w:hAnsiTheme="majorHAnsi" w:cstheme="majorHAnsi"/>
                <w:color w:val="2F2F2F" w:themeColor="text2" w:themeShade="BF"/>
                <w:sz w:val="18"/>
                <w:szCs w:val="18"/>
              </w:rPr>
              <w:t>imum</w:t>
            </w:r>
            <w:r w:rsidRPr="00620F35">
              <w:rPr>
                <w:rFonts w:asciiTheme="majorHAnsi" w:hAnsiTheme="majorHAnsi" w:cstheme="majorHAnsi"/>
                <w:color w:val="2F2F2F" w:themeColor="text2" w:themeShade="BF"/>
                <w:sz w:val="18"/>
                <w:szCs w:val="18"/>
              </w:rPr>
              <w:t xml:space="preserve"> Melt Coefficient</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Degree-day snow melt coefficient that occurs on June 21</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Base Temperature</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Temperature at which snow begins to melt</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Free Water Capacity</w:t>
            </w:r>
          </w:p>
        </w:tc>
        <w:tc>
          <w:tcPr>
            <w:tcW w:w="6747" w:type="dxa"/>
          </w:tcPr>
          <w:p w:rsidR="007A00E8" w:rsidRPr="00620F35" w:rsidRDefault="007A00E8" w:rsidP="00123115">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Volume of a snow pack's pore space which must fill with melted snow before liquid runoff</w:t>
            </w:r>
            <w:r w:rsidR="00123115">
              <w:rPr>
                <w:rFonts w:asciiTheme="majorHAnsi" w:hAnsiTheme="majorHAnsi" w:cstheme="majorHAnsi"/>
                <w:color w:val="2F2F2F" w:themeColor="text2" w:themeShade="BF"/>
                <w:sz w:val="18"/>
                <w:szCs w:val="18"/>
              </w:rPr>
              <w:t xml:space="preserve"> </w:t>
            </w:r>
            <w:r w:rsidRPr="00620F35">
              <w:rPr>
                <w:rFonts w:asciiTheme="majorHAnsi" w:hAnsiTheme="majorHAnsi" w:cstheme="majorHAnsi"/>
                <w:color w:val="2F2F2F" w:themeColor="text2" w:themeShade="BF"/>
                <w:sz w:val="18"/>
                <w:szCs w:val="18"/>
              </w:rPr>
              <w:t>from the pack begins, expressed as a fraction of snow pack depth</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Initial Snow Depth</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Depth of snow at the start of the simulation</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Initial Free Water</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Depth of melted water held within the pack at the start of the simulation</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Depth at 100% Cover</w:t>
            </w:r>
          </w:p>
        </w:tc>
        <w:tc>
          <w:tcPr>
            <w:tcW w:w="6747" w:type="dxa"/>
          </w:tcPr>
          <w:p w:rsidR="007A00E8" w:rsidRPr="00620F35" w:rsidRDefault="007A00E8" w:rsidP="00123115">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Depth of snow beyond which the entire area remains completely covered and is not subject to</w:t>
            </w:r>
            <w:r w:rsidR="00123115">
              <w:rPr>
                <w:rFonts w:asciiTheme="majorHAnsi" w:hAnsiTheme="majorHAnsi" w:cstheme="majorHAnsi"/>
                <w:color w:val="2F2F2F" w:themeColor="text2" w:themeShade="BF"/>
                <w:sz w:val="18"/>
                <w:szCs w:val="18"/>
              </w:rPr>
              <w:t xml:space="preserve"> </w:t>
            </w:r>
            <w:r w:rsidRPr="00620F35">
              <w:rPr>
                <w:rFonts w:asciiTheme="majorHAnsi" w:hAnsiTheme="majorHAnsi" w:cstheme="majorHAnsi"/>
                <w:color w:val="2F2F2F" w:themeColor="text2" w:themeShade="BF"/>
                <w:sz w:val="18"/>
                <w:szCs w:val="18"/>
              </w:rPr>
              <w:t>any areal depletion effect</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Fraction of Impervious Area That is </w:t>
            </w:r>
            <w:proofErr w:type="spellStart"/>
            <w:r w:rsidRPr="00620F35">
              <w:rPr>
                <w:rFonts w:asciiTheme="majorHAnsi" w:hAnsiTheme="majorHAnsi" w:cstheme="majorHAnsi"/>
                <w:color w:val="2F2F2F" w:themeColor="text2" w:themeShade="BF"/>
                <w:sz w:val="18"/>
                <w:szCs w:val="18"/>
              </w:rPr>
              <w:t>Plowable</w:t>
            </w:r>
            <w:proofErr w:type="spellEnd"/>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Fraction of impervious area that is </w:t>
            </w:r>
            <w:proofErr w:type="spellStart"/>
            <w:r w:rsidRPr="00620F35">
              <w:rPr>
                <w:rFonts w:asciiTheme="majorHAnsi" w:hAnsiTheme="majorHAnsi" w:cstheme="majorHAnsi"/>
                <w:color w:val="2F2F2F" w:themeColor="text2" w:themeShade="BF"/>
                <w:sz w:val="18"/>
                <w:szCs w:val="18"/>
              </w:rPr>
              <w:t>plowable</w:t>
            </w:r>
            <w:proofErr w:type="spellEnd"/>
            <w:r w:rsidRPr="00620F35">
              <w:rPr>
                <w:rFonts w:asciiTheme="majorHAnsi" w:hAnsiTheme="majorHAnsi" w:cstheme="majorHAnsi"/>
                <w:color w:val="2F2F2F" w:themeColor="text2" w:themeShade="BF"/>
                <w:sz w:val="18"/>
                <w:szCs w:val="18"/>
              </w:rPr>
              <w:t xml:space="preserve"> and therefore is not subject to areal depletion</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Depth at which snow removal begins</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Depth which must be reached before any snow removal begins</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transferred out of the watershed</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snow depth that is removed from the system</w:t>
            </w:r>
          </w:p>
        </w:tc>
      </w:tr>
      <w:tr w:rsidR="007A00E8" w:rsidRPr="00620F35" w:rsidTr="005762CF">
        <w:tc>
          <w:tcPr>
            <w:tcW w:w="260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transferred to the impervious area</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snow depth that is added to snow accumulation on the pack's impervious area</w:t>
            </w:r>
          </w:p>
        </w:tc>
      </w:tr>
      <w:tr w:rsidR="007A00E8" w:rsidRPr="00620F35" w:rsidTr="005762CF">
        <w:tc>
          <w:tcPr>
            <w:tcW w:w="260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transferred to the pervious area</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of snow depth that is added to snow accumulation on the pack's pervious area</w:t>
            </w:r>
          </w:p>
        </w:tc>
      </w:tr>
      <w:tr w:rsidR="007A00E8" w:rsidRPr="00620F35" w:rsidTr="005762CF">
        <w:tc>
          <w:tcPr>
            <w:tcW w:w="260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Fraction converted to immediate melt</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Fraction of snow depth that becomes liquid water which runs onto any </w:t>
            </w:r>
            <w:proofErr w:type="spellStart"/>
            <w:r w:rsidRPr="00620F35">
              <w:rPr>
                <w:rFonts w:asciiTheme="majorHAnsi" w:hAnsiTheme="majorHAnsi" w:cstheme="majorHAnsi"/>
                <w:color w:val="2F2F2F" w:themeColor="text2" w:themeShade="BF"/>
                <w:sz w:val="18"/>
                <w:szCs w:val="18"/>
              </w:rPr>
              <w:t>subcatchment</w:t>
            </w:r>
            <w:proofErr w:type="spellEnd"/>
            <w:r w:rsidRPr="00620F35">
              <w:rPr>
                <w:rFonts w:asciiTheme="majorHAnsi" w:hAnsiTheme="majorHAnsi" w:cstheme="majorHAnsi"/>
                <w:color w:val="2F2F2F" w:themeColor="text2" w:themeShade="BF"/>
                <w:sz w:val="18"/>
                <w:szCs w:val="18"/>
              </w:rPr>
              <w:t xml:space="preserve"> associated with the snow pack</w:t>
            </w:r>
          </w:p>
        </w:tc>
      </w:tr>
      <w:tr w:rsidR="007A00E8" w:rsidRPr="00620F35" w:rsidTr="005762CF">
        <w:tc>
          <w:tcPr>
            <w:tcW w:w="260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Fraction moved to another </w:t>
            </w:r>
            <w:proofErr w:type="spellStart"/>
            <w:r w:rsidRPr="00620F35">
              <w:rPr>
                <w:rFonts w:asciiTheme="majorHAnsi" w:hAnsiTheme="majorHAnsi" w:cstheme="majorHAnsi"/>
                <w:color w:val="2F2F2F" w:themeColor="text2" w:themeShade="BF"/>
                <w:sz w:val="18"/>
                <w:szCs w:val="18"/>
              </w:rPr>
              <w:t>subcatchment</w:t>
            </w:r>
            <w:proofErr w:type="spellEnd"/>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Fraction of snow depth which is added to the snow accumulation on some other </w:t>
            </w:r>
            <w:proofErr w:type="spellStart"/>
            <w:r w:rsidRPr="00620F35">
              <w:rPr>
                <w:rFonts w:asciiTheme="majorHAnsi" w:hAnsiTheme="majorHAnsi" w:cstheme="majorHAnsi"/>
                <w:color w:val="2F2F2F" w:themeColor="text2" w:themeShade="BF"/>
                <w:sz w:val="18"/>
                <w:szCs w:val="18"/>
              </w:rPr>
              <w:t>subcatchment</w:t>
            </w:r>
            <w:proofErr w:type="spellEnd"/>
          </w:p>
        </w:tc>
      </w:tr>
    </w:tbl>
    <w:p w:rsidR="007A00E8" w:rsidRPr="008E6554" w:rsidRDefault="008E6554" w:rsidP="00123115">
      <w:pPr>
        <w:pStyle w:val="AppA2"/>
        <w:numPr>
          <w:ilvl w:val="0"/>
          <w:numId w:val="0"/>
        </w:numPr>
        <w:spacing w:before="280" w:after="80"/>
        <w:rPr>
          <w:caps w:val="0"/>
        </w:rPr>
      </w:pPr>
      <w:bookmarkStart w:id="102" w:name="_Toc437940692"/>
      <w:r>
        <w:rPr>
          <w:caps w:val="0"/>
        </w:rPr>
        <w:t>B.1.1</w:t>
      </w:r>
      <w:r w:rsidR="00B3585D">
        <w:rPr>
          <w:caps w:val="0"/>
        </w:rPr>
        <w:t>7</w:t>
      </w:r>
      <w:r>
        <w:rPr>
          <w:caps w:val="0"/>
        </w:rPr>
        <w:tab/>
      </w:r>
      <w:r w:rsidR="007A00E8" w:rsidRPr="008E6554">
        <w:rPr>
          <w:caps w:val="0"/>
        </w:rPr>
        <w:t>Time Patterns Editor</w:t>
      </w:r>
      <w:bookmarkEnd w:id="102"/>
    </w:p>
    <w:p w:rsidR="007A00E8" w:rsidRDefault="007A00E8" w:rsidP="00620F35">
      <w:r w:rsidRPr="00EA27E0">
        <w:t xml:space="preserve">The UI will provide </w:t>
      </w:r>
      <w:r>
        <w:t>a Time Patterns Editor for creating and/or editing time pattern objects.</w:t>
      </w:r>
    </w:p>
    <w:p w:rsidR="007A00E8" w:rsidRDefault="007A00E8" w:rsidP="00620F35">
      <w:r>
        <w:t>The following fields are available for editing:</w:t>
      </w:r>
    </w:p>
    <w:p w:rsidR="00620F35" w:rsidRDefault="00620F35" w:rsidP="00123115">
      <w:pPr>
        <w:pStyle w:val="Caption"/>
        <w:spacing w:before="200"/>
      </w:pPr>
      <w:bookmarkStart w:id="103" w:name="_Toc437941421"/>
      <w:r>
        <w:t>Table B-</w:t>
      </w:r>
      <w:r w:rsidR="00252893">
        <w:fldChar w:fldCharType="begin"/>
      </w:r>
      <w:r w:rsidR="00252893">
        <w:instrText xml:space="preserve"> SEQ Table_B- \* ARABIC </w:instrText>
      </w:r>
      <w:r w:rsidR="00252893">
        <w:fldChar w:fldCharType="separate"/>
      </w:r>
      <w:r w:rsidR="0075478B">
        <w:rPr>
          <w:noProof/>
        </w:rPr>
        <w:t>16</w:t>
      </w:r>
      <w:r w:rsidR="00252893">
        <w:rPr>
          <w:noProof/>
        </w:rPr>
        <w:fldChar w:fldCharType="end"/>
      </w:r>
      <w:r>
        <w:t xml:space="preserve">.  </w:t>
      </w:r>
      <w:bookmarkEnd w:id="103"/>
      <w:r w:rsidR="00CA1CD6">
        <w:t>Time Patterns Settings</w:t>
      </w:r>
    </w:p>
    <w:tbl>
      <w:tblPr>
        <w:tblStyle w:val="2015Table"/>
        <w:tblW w:w="0" w:type="auto"/>
        <w:tblLook w:val="04A0" w:firstRow="1" w:lastRow="0" w:firstColumn="1" w:lastColumn="0" w:noHBand="0" w:noVBand="1"/>
      </w:tblPr>
      <w:tblGrid>
        <w:gridCol w:w="2589"/>
        <w:gridCol w:w="6765"/>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89"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765"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89"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w:t>
            </w:r>
          </w:p>
        </w:tc>
        <w:tc>
          <w:tcPr>
            <w:tcW w:w="6765"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assigned to the time pattern</w:t>
            </w:r>
          </w:p>
        </w:tc>
      </w:tr>
      <w:tr w:rsidR="007A00E8" w:rsidRPr="00620F35" w:rsidTr="005762CF">
        <w:tc>
          <w:tcPr>
            <w:tcW w:w="2589"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Type</w:t>
            </w:r>
          </w:p>
        </w:tc>
        <w:tc>
          <w:tcPr>
            <w:tcW w:w="6765"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Type of time pattern being specified</w:t>
            </w:r>
          </w:p>
        </w:tc>
      </w:tr>
      <w:tr w:rsidR="007A00E8" w:rsidRPr="00620F35" w:rsidTr="005762CF">
        <w:tc>
          <w:tcPr>
            <w:tcW w:w="2589"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Description</w:t>
            </w:r>
          </w:p>
        </w:tc>
        <w:tc>
          <w:tcPr>
            <w:tcW w:w="6765"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Optional comment or description for the time pattern</w:t>
            </w:r>
          </w:p>
        </w:tc>
      </w:tr>
      <w:tr w:rsidR="007A00E8" w:rsidRPr="00620F35" w:rsidTr="005762CF">
        <w:tc>
          <w:tcPr>
            <w:tcW w:w="2589"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Multipliers</w:t>
            </w:r>
          </w:p>
        </w:tc>
        <w:tc>
          <w:tcPr>
            <w:tcW w:w="6765"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 for each multiplier</w:t>
            </w:r>
          </w:p>
        </w:tc>
      </w:tr>
    </w:tbl>
    <w:p w:rsidR="007A00E8" w:rsidRPr="008E6554" w:rsidRDefault="008E6554" w:rsidP="00123115">
      <w:pPr>
        <w:pStyle w:val="AppA2"/>
        <w:numPr>
          <w:ilvl w:val="0"/>
          <w:numId w:val="0"/>
        </w:numPr>
        <w:spacing w:before="280" w:after="80"/>
        <w:rPr>
          <w:caps w:val="0"/>
        </w:rPr>
      </w:pPr>
      <w:bookmarkStart w:id="104" w:name="_Toc437940693"/>
      <w:r>
        <w:rPr>
          <w:caps w:val="0"/>
        </w:rPr>
        <w:t>B.1.</w:t>
      </w:r>
      <w:r w:rsidR="00B3585D">
        <w:rPr>
          <w:caps w:val="0"/>
        </w:rPr>
        <w:t>18</w:t>
      </w:r>
      <w:r>
        <w:rPr>
          <w:caps w:val="0"/>
        </w:rPr>
        <w:tab/>
      </w:r>
      <w:r w:rsidR="00B3585D">
        <w:rPr>
          <w:caps w:val="0"/>
        </w:rPr>
        <w:t>Time-</w:t>
      </w:r>
      <w:r w:rsidR="007A00E8" w:rsidRPr="008E6554">
        <w:rPr>
          <w:caps w:val="0"/>
        </w:rPr>
        <w:t>Series Editor</w:t>
      </w:r>
      <w:bookmarkEnd w:id="104"/>
    </w:p>
    <w:p w:rsidR="007A00E8" w:rsidRDefault="007A00E8" w:rsidP="00620F35">
      <w:r w:rsidRPr="00EA27E0">
        <w:t xml:space="preserve">The UI will provide </w:t>
      </w:r>
      <w:r w:rsidR="00B3585D">
        <w:t>a Time-</w:t>
      </w:r>
      <w:r>
        <w:t>Series Editor for creating and/or editing time series objects.  Time series may be entered as external files or entered directly through a data entry grid.</w:t>
      </w:r>
    </w:p>
    <w:p w:rsidR="007A00E8" w:rsidRPr="008E6554" w:rsidRDefault="00B3585D" w:rsidP="00123115">
      <w:pPr>
        <w:pStyle w:val="AppA2"/>
        <w:numPr>
          <w:ilvl w:val="0"/>
          <w:numId w:val="0"/>
        </w:numPr>
        <w:spacing w:before="280" w:after="80"/>
        <w:rPr>
          <w:caps w:val="0"/>
        </w:rPr>
      </w:pPr>
      <w:bookmarkStart w:id="105" w:name="_Toc437940694"/>
      <w:r>
        <w:rPr>
          <w:caps w:val="0"/>
        </w:rPr>
        <w:lastRenderedPageBreak/>
        <w:t>B.1.19</w:t>
      </w:r>
      <w:r w:rsidR="008E6554">
        <w:rPr>
          <w:caps w:val="0"/>
        </w:rPr>
        <w:tab/>
      </w:r>
      <w:r w:rsidR="007A00E8" w:rsidRPr="008E6554">
        <w:rPr>
          <w:caps w:val="0"/>
        </w:rPr>
        <w:t>Transects Editor</w:t>
      </w:r>
      <w:bookmarkEnd w:id="105"/>
    </w:p>
    <w:p w:rsidR="007A00E8" w:rsidRDefault="007A00E8" w:rsidP="00620F35">
      <w:r w:rsidRPr="00EA27E0">
        <w:t xml:space="preserve">The UI will </w:t>
      </w:r>
      <w:r w:rsidRPr="00EB656D">
        <w:t>provide a Transect</w:t>
      </w:r>
      <w:r>
        <w:t>s</w:t>
      </w:r>
      <w:r w:rsidRPr="00EB656D">
        <w:t xml:space="preserve"> Editor for</w:t>
      </w:r>
      <w:r>
        <w:t xml:space="preserve"> creating and/or editing transects.  It will contain the following data entry fields:</w:t>
      </w:r>
    </w:p>
    <w:p w:rsidR="00620F35" w:rsidRDefault="00620F35" w:rsidP="00123115">
      <w:pPr>
        <w:pStyle w:val="Caption"/>
        <w:spacing w:before="200"/>
      </w:pPr>
      <w:bookmarkStart w:id="106" w:name="_Toc437941422"/>
      <w:r>
        <w:t>Table B-</w:t>
      </w:r>
      <w:r w:rsidR="00252893">
        <w:fldChar w:fldCharType="begin"/>
      </w:r>
      <w:r w:rsidR="00252893">
        <w:instrText xml:space="preserve"> SEQ Table_B- \* ARABIC </w:instrText>
      </w:r>
      <w:r w:rsidR="00252893">
        <w:fldChar w:fldCharType="separate"/>
      </w:r>
      <w:r w:rsidR="0075478B">
        <w:rPr>
          <w:noProof/>
        </w:rPr>
        <w:t>17</w:t>
      </w:r>
      <w:r w:rsidR="00252893">
        <w:rPr>
          <w:noProof/>
        </w:rPr>
        <w:fldChar w:fldCharType="end"/>
      </w:r>
      <w:r>
        <w:t xml:space="preserve">.  </w:t>
      </w:r>
      <w:bookmarkEnd w:id="106"/>
      <w:r w:rsidR="00CA1CD6">
        <w:t>Transects Fields</w:t>
      </w:r>
    </w:p>
    <w:tbl>
      <w:tblPr>
        <w:tblStyle w:val="2015Table"/>
        <w:tblW w:w="0" w:type="auto"/>
        <w:tblLook w:val="04A0" w:firstRow="1" w:lastRow="0" w:firstColumn="1" w:lastColumn="0" w:noHBand="0" w:noVBand="1"/>
      </w:tblPr>
      <w:tblGrid>
        <w:gridCol w:w="2607"/>
        <w:gridCol w:w="674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60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74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assigned to the transect</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Description</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Optional comment or description of the transect</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Station/Elevation Data Grid</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Values of distance from the left side of the channel along with the corresponding elevation of the channel bottom as one moves across the channel from left to right, looking in the downstream direction</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Roughness</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Values of Manning's roughness for the left overbank, right </w:t>
            </w:r>
            <w:proofErr w:type="spellStart"/>
            <w:r w:rsidRPr="00620F35">
              <w:rPr>
                <w:rFonts w:asciiTheme="majorHAnsi" w:hAnsiTheme="majorHAnsi" w:cstheme="majorHAnsi"/>
                <w:color w:val="2F2F2F" w:themeColor="text2" w:themeShade="BF"/>
                <w:sz w:val="18"/>
                <w:szCs w:val="18"/>
              </w:rPr>
              <w:t>overbank</w:t>
            </w:r>
            <w:proofErr w:type="spellEnd"/>
            <w:r w:rsidRPr="00620F35">
              <w:rPr>
                <w:rFonts w:asciiTheme="majorHAnsi" w:hAnsiTheme="majorHAnsi" w:cstheme="majorHAnsi"/>
                <w:color w:val="2F2F2F" w:themeColor="text2" w:themeShade="BF"/>
                <w:sz w:val="18"/>
                <w:szCs w:val="18"/>
              </w:rPr>
              <w:t>, and main channel portion of the transect</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Bank Stations</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Distance values appearing in the Station/Elevation grid that mark the end of the left </w:t>
            </w:r>
            <w:proofErr w:type="spellStart"/>
            <w:r w:rsidRPr="00620F35">
              <w:rPr>
                <w:rFonts w:asciiTheme="majorHAnsi" w:hAnsiTheme="majorHAnsi" w:cstheme="majorHAnsi"/>
                <w:color w:val="2F2F2F" w:themeColor="text2" w:themeShade="BF"/>
                <w:sz w:val="18"/>
                <w:szCs w:val="18"/>
              </w:rPr>
              <w:t>overbank</w:t>
            </w:r>
            <w:proofErr w:type="spellEnd"/>
            <w:r w:rsidRPr="00620F35">
              <w:rPr>
                <w:rFonts w:asciiTheme="majorHAnsi" w:hAnsiTheme="majorHAnsi" w:cstheme="majorHAnsi"/>
                <w:color w:val="2F2F2F" w:themeColor="text2" w:themeShade="BF"/>
                <w:sz w:val="18"/>
                <w:szCs w:val="18"/>
              </w:rPr>
              <w:t xml:space="preserve"> and the start of the right overbank</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Stations Modifier</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Factor by which the distance between each station will be multiplied when the transect data is processed</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Elevations Modifier </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Constant value that will be added to each elevation value</w:t>
            </w:r>
          </w:p>
        </w:tc>
      </w:tr>
      <w:tr w:rsidR="007A00E8" w:rsidRPr="00620F35" w:rsidTr="005762CF">
        <w:tc>
          <w:tcPr>
            <w:tcW w:w="260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Meander Modifier</w:t>
            </w:r>
          </w:p>
        </w:tc>
        <w:tc>
          <w:tcPr>
            <w:tcW w:w="674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Ratio of the length of a meandering main channel to the length of the overbank area that surrounds it.</w:t>
            </w:r>
          </w:p>
        </w:tc>
      </w:tr>
    </w:tbl>
    <w:p w:rsidR="007A00E8" w:rsidRPr="008E6554" w:rsidRDefault="008E6554" w:rsidP="00123115">
      <w:pPr>
        <w:pStyle w:val="AppA2"/>
        <w:numPr>
          <w:ilvl w:val="0"/>
          <w:numId w:val="0"/>
        </w:numPr>
        <w:spacing w:before="280" w:after="80"/>
        <w:rPr>
          <w:caps w:val="0"/>
        </w:rPr>
      </w:pPr>
      <w:bookmarkStart w:id="107" w:name="_Toc437940695"/>
      <w:r>
        <w:rPr>
          <w:caps w:val="0"/>
        </w:rPr>
        <w:t>B.1.</w:t>
      </w:r>
      <w:r w:rsidR="00B3585D">
        <w:rPr>
          <w:caps w:val="0"/>
        </w:rPr>
        <w:t>20</w:t>
      </w:r>
      <w:r>
        <w:rPr>
          <w:caps w:val="0"/>
        </w:rPr>
        <w:tab/>
      </w:r>
      <w:r w:rsidR="007A00E8" w:rsidRPr="008E6554">
        <w:rPr>
          <w:caps w:val="0"/>
        </w:rPr>
        <w:t>Treatment Editor</w:t>
      </w:r>
      <w:bookmarkEnd w:id="107"/>
    </w:p>
    <w:p w:rsidR="007A00E8" w:rsidRDefault="007A00E8" w:rsidP="00F32405">
      <w:r w:rsidRPr="00EA27E0">
        <w:t xml:space="preserve">The UI will provide </w:t>
      </w:r>
      <w:r>
        <w:t xml:space="preserve">a Treatment Editor for specifying the treatment property of a node using a treatment expression.  </w:t>
      </w:r>
    </w:p>
    <w:p w:rsidR="007A00E8" w:rsidRPr="008E6554" w:rsidRDefault="008E6554" w:rsidP="00123115">
      <w:pPr>
        <w:pStyle w:val="AppA2"/>
        <w:numPr>
          <w:ilvl w:val="0"/>
          <w:numId w:val="0"/>
        </w:numPr>
        <w:spacing w:before="280" w:after="80"/>
        <w:rPr>
          <w:caps w:val="0"/>
        </w:rPr>
      </w:pPr>
      <w:bookmarkStart w:id="108" w:name="_Toc437940696"/>
      <w:r>
        <w:rPr>
          <w:caps w:val="0"/>
        </w:rPr>
        <w:t>B.1.</w:t>
      </w:r>
      <w:r w:rsidR="00B3585D">
        <w:rPr>
          <w:caps w:val="0"/>
        </w:rPr>
        <w:t>21</w:t>
      </w:r>
      <w:r>
        <w:rPr>
          <w:caps w:val="0"/>
        </w:rPr>
        <w:tab/>
      </w:r>
      <w:r w:rsidR="007A00E8" w:rsidRPr="008E6554">
        <w:rPr>
          <w:caps w:val="0"/>
        </w:rPr>
        <w:t>Unit Hydrographs Editor</w:t>
      </w:r>
      <w:bookmarkEnd w:id="108"/>
    </w:p>
    <w:p w:rsidR="007A00E8" w:rsidRDefault="007A00E8" w:rsidP="00F32405">
      <w:r w:rsidRPr="00EA27E0">
        <w:t xml:space="preserve">The UI will provide </w:t>
      </w:r>
      <w:r>
        <w:t>a Unit Hydrographs Editor for creating and/or editing a unit hydrograph.</w:t>
      </w:r>
      <w:r w:rsidRPr="00B860B2">
        <w:t xml:space="preserve"> </w:t>
      </w:r>
      <w:r>
        <w:t xml:space="preserve"> It will contain the following data entry fields:</w:t>
      </w:r>
    </w:p>
    <w:p w:rsidR="00620F35" w:rsidRDefault="00620F35" w:rsidP="00123115">
      <w:pPr>
        <w:pStyle w:val="Caption"/>
        <w:spacing w:before="200"/>
      </w:pPr>
      <w:bookmarkStart w:id="109" w:name="_Toc437941423"/>
      <w:r>
        <w:t>Table B-</w:t>
      </w:r>
      <w:r w:rsidR="00252893">
        <w:fldChar w:fldCharType="begin"/>
      </w:r>
      <w:r w:rsidR="00252893">
        <w:instrText xml:space="preserve"> SEQ Table_B- \* ARABIC </w:instrText>
      </w:r>
      <w:r w:rsidR="00252893">
        <w:fldChar w:fldCharType="separate"/>
      </w:r>
      <w:r w:rsidR="0075478B">
        <w:rPr>
          <w:noProof/>
        </w:rPr>
        <w:t>18</w:t>
      </w:r>
      <w:r w:rsidR="00252893">
        <w:rPr>
          <w:noProof/>
        </w:rPr>
        <w:fldChar w:fldCharType="end"/>
      </w:r>
      <w:r>
        <w:t xml:space="preserve">.  </w:t>
      </w:r>
      <w:bookmarkEnd w:id="109"/>
      <w:r w:rsidR="00CA1CD6">
        <w:t>Unit Hydrographs Fields</w:t>
      </w:r>
    </w:p>
    <w:tbl>
      <w:tblPr>
        <w:tblStyle w:val="2015Table"/>
        <w:tblW w:w="0" w:type="auto"/>
        <w:tblLook w:val="04A0" w:firstRow="1" w:lastRow="0" w:firstColumn="1" w:lastColumn="0" w:noHBand="0" w:noVBand="1"/>
      </w:tblPr>
      <w:tblGrid>
        <w:gridCol w:w="2517"/>
        <w:gridCol w:w="6756"/>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020459">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756" w:type="dxa"/>
          </w:tcPr>
          <w:p w:rsidR="007A00E8" w:rsidRPr="00620F35" w:rsidRDefault="007A00E8" w:rsidP="00020459">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UH Group</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assigned to the UH Group</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Rain Gage Used</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Name of the rain gage that supplies rainfall data to the unit hydrographs in the group</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Hydrograph Months</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Month for which hydrograph parameters will be defined</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Unit Hydrographs</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R-T-K shape parameters for each set of unit hydrographs in selected months of the year</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Initial Abstraction Depth</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Maximum depth of initial abstraction available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Initial Abstraction Rate</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Rate at which any utilized initial abstraction is made available again</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Initial Abstraction Amount</w:t>
            </w:r>
          </w:p>
        </w:tc>
        <w:tc>
          <w:tcPr>
            <w:tcW w:w="6756"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Amount of initial abstraction that has already been utilized at the start of the simulation</w:t>
            </w:r>
          </w:p>
        </w:tc>
      </w:tr>
    </w:tbl>
    <w:p w:rsidR="00582BA3" w:rsidRDefault="00582BA3" w:rsidP="008E6554">
      <w:pPr>
        <w:pStyle w:val="AppA2"/>
        <w:numPr>
          <w:ilvl w:val="0"/>
          <w:numId w:val="0"/>
        </w:numPr>
      </w:pPr>
      <w:r>
        <w:br w:type="page"/>
      </w:r>
    </w:p>
    <w:p w:rsidR="007A00E8" w:rsidRPr="008E6554" w:rsidRDefault="008E6554" w:rsidP="008E6554">
      <w:pPr>
        <w:pStyle w:val="AppA2"/>
        <w:numPr>
          <w:ilvl w:val="0"/>
          <w:numId w:val="0"/>
        </w:numPr>
      </w:pPr>
      <w:bookmarkStart w:id="110" w:name="_Toc437940697"/>
      <w:r>
        <w:lastRenderedPageBreak/>
        <w:t>B.2</w:t>
      </w:r>
      <w:r>
        <w:tab/>
      </w:r>
      <w:r w:rsidR="007A00E8" w:rsidRPr="008E6554">
        <w:t>EPANET Specialized Property Editors</w:t>
      </w:r>
      <w:bookmarkEnd w:id="110"/>
      <w:r w:rsidR="007A00E8" w:rsidRPr="008E6554">
        <w:t xml:space="preserve"> </w:t>
      </w:r>
    </w:p>
    <w:p w:rsidR="007A00E8" w:rsidRPr="008E6554" w:rsidRDefault="008E6554" w:rsidP="008E6554">
      <w:pPr>
        <w:pStyle w:val="AppA2"/>
        <w:numPr>
          <w:ilvl w:val="0"/>
          <w:numId w:val="0"/>
        </w:numPr>
        <w:rPr>
          <w:caps w:val="0"/>
        </w:rPr>
      </w:pPr>
      <w:bookmarkStart w:id="111" w:name="_Toc437940698"/>
      <w:r>
        <w:rPr>
          <w:caps w:val="0"/>
        </w:rPr>
        <w:t>B.2.1</w:t>
      </w:r>
      <w:r>
        <w:rPr>
          <w:caps w:val="0"/>
        </w:rPr>
        <w:tab/>
      </w:r>
      <w:r w:rsidR="007A00E8" w:rsidRPr="008E6554">
        <w:rPr>
          <w:caps w:val="0"/>
        </w:rPr>
        <w:t>Time Patterns</w:t>
      </w:r>
      <w:bookmarkEnd w:id="111"/>
    </w:p>
    <w:p w:rsidR="007A00E8" w:rsidRDefault="007A00E8" w:rsidP="00F32405">
      <w:r>
        <w:t>The UI will provide a means for adding, removing and editing time patterns.  Editable parameters include the following:</w:t>
      </w:r>
    </w:p>
    <w:p w:rsidR="00620F35" w:rsidRDefault="00620F35" w:rsidP="00620F35">
      <w:pPr>
        <w:pStyle w:val="Caption"/>
      </w:pPr>
      <w:bookmarkStart w:id="112" w:name="_Toc437941424"/>
      <w:r>
        <w:t>Table B-</w:t>
      </w:r>
      <w:r w:rsidR="00252893">
        <w:fldChar w:fldCharType="begin"/>
      </w:r>
      <w:r w:rsidR="00252893">
        <w:instrText xml:space="preserve"> SEQ Table_B- \* ARABIC </w:instrText>
      </w:r>
      <w:r w:rsidR="00252893">
        <w:fldChar w:fldCharType="separate"/>
      </w:r>
      <w:r w:rsidR="0075478B">
        <w:rPr>
          <w:noProof/>
        </w:rPr>
        <w:t>19</w:t>
      </w:r>
      <w:r w:rsidR="00252893">
        <w:rPr>
          <w:noProof/>
        </w:rPr>
        <w:fldChar w:fldCharType="end"/>
      </w:r>
      <w:r>
        <w:t xml:space="preserve">.  </w:t>
      </w:r>
      <w:bookmarkEnd w:id="112"/>
      <w:r w:rsidR="00CA1CD6">
        <w:t>Time Patterns Parameters</w:t>
      </w:r>
    </w:p>
    <w:tbl>
      <w:tblPr>
        <w:tblStyle w:val="2015Table"/>
        <w:tblW w:w="0" w:type="auto"/>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Pattern ID</w:t>
            </w:r>
          </w:p>
        </w:tc>
        <w:tc>
          <w:tcPr>
            <w:tcW w:w="683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ID label of the pattern</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Description</w:t>
            </w:r>
          </w:p>
        </w:tc>
        <w:tc>
          <w:tcPr>
            <w:tcW w:w="683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Optional description of what the pattern represents</w:t>
            </w:r>
          </w:p>
        </w:tc>
      </w:tr>
      <w:tr w:rsidR="007A00E8" w:rsidRPr="00620F35" w:rsidTr="005762CF">
        <w:tc>
          <w:tcPr>
            <w:tcW w:w="251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Multipliers</w:t>
            </w:r>
          </w:p>
        </w:tc>
        <w:tc>
          <w:tcPr>
            <w:tcW w:w="6837" w:type="dxa"/>
          </w:tcPr>
          <w:p w:rsidR="007A00E8" w:rsidRPr="00620F35" w:rsidRDefault="007A00E8" w:rsidP="005762CF">
            <w:pPr>
              <w:spacing w:before="60" w:after="24" w:line="240" w:lineRule="auto"/>
              <w:jc w:val="left"/>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Multiplier value for each time period of the pattern</w:t>
            </w:r>
          </w:p>
        </w:tc>
      </w:tr>
    </w:tbl>
    <w:p w:rsidR="007A00E8" w:rsidRDefault="007A00E8" w:rsidP="007A00E8">
      <w:pPr>
        <w:ind w:left="720"/>
        <w:rPr>
          <w:color w:val="2F2F2F" w:themeColor="text2" w:themeShade="BF"/>
          <w:sz w:val="24"/>
          <w:szCs w:val="24"/>
        </w:rPr>
      </w:pPr>
    </w:p>
    <w:p w:rsidR="007A00E8" w:rsidRPr="009760C1" w:rsidRDefault="007A00E8" w:rsidP="00F32405">
      <w:r w:rsidRPr="00806656">
        <w:t xml:space="preserve">The </w:t>
      </w:r>
      <w:r>
        <w:t>editor will also provide the ability to add additional time periods and multipliers to the pattern, as well as a graphical display of the pattern</w:t>
      </w:r>
      <w:r w:rsidRPr="00806656">
        <w:t>.</w:t>
      </w:r>
      <w:r>
        <w:t xml:space="preserve">  Patterns can be saved to a file and loaded from a file.</w:t>
      </w:r>
    </w:p>
    <w:p w:rsidR="007A00E8" w:rsidRPr="008E6554" w:rsidRDefault="008E6554" w:rsidP="008E6554">
      <w:pPr>
        <w:pStyle w:val="AppA2"/>
        <w:numPr>
          <w:ilvl w:val="0"/>
          <w:numId w:val="0"/>
        </w:numPr>
        <w:rPr>
          <w:caps w:val="0"/>
        </w:rPr>
      </w:pPr>
      <w:bookmarkStart w:id="113" w:name="_Toc437940699"/>
      <w:r>
        <w:rPr>
          <w:caps w:val="0"/>
        </w:rPr>
        <w:t>B.2.2.</w:t>
      </w:r>
      <w:r>
        <w:rPr>
          <w:caps w:val="0"/>
        </w:rPr>
        <w:tab/>
      </w:r>
      <w:r w:rsidR="007A00E8" w:rsidRPr="008E6554">
        <w:rPr>
          <w:caps w:val="0"/>
        </w:rPr>
        <w:t>Curves</w:t>
      </w:r>
      <w:bookmarkEnd w:id="113"/>
    </w:p>
    <w:p w:rsidR="007A00E8" w:rsidRDefault="007A00E8" w:rsidP="00F32405">
      <w:r>
        <w:t>The UI will provide a means for adding, removing and editing curves, as well as to supply</w:t>
      </w:r>
      <w:r w:rsidRPr="000843D9">
        <w:t xml:space="preserve"> parameters for each </w:t>
      </w:r>
      <w:r>
        <w:t>curve.  Editable parameters include the following:</w:t>
      </w:r>
    </w:p>
    <w:p w:rsidR="00620F35" w:rsidRDefault="00620F35" w:rsidP="00620F35">
      <w:pPr>
        <w:pStyle w:val="Caption"/>
      </w:pPr>
      <w:bookmarkStart w:id="114" w:name="_Toc437941425"/>
      <w:r>
        <w:t>Table B-</w:t>
      </w:r>
      <w:r w:rsidR="00252893">
        <w:fldChar w:fldCharType="begin"/>
      </w:r>
      <w:r w:rsidR="00252893">
        <w:instrText xml:space="preserve"> SEQ Table_B- \* ARABIC </w:instrText>
      </w:r>
      <w:r w:rsidR="00252893">
        <w:fldChar w:fldCharType="separate"/>
      </w:r>
      <w:r w:rsidR="0075478B">
        <w:rPr>
          <w:noProof/>
        </w:rPr>
        <w:t>20</w:t>
      </w:r>
      <w:r w:rsidR="00252893">
        <w:rPr>
          <w:noProof/>
        </w:rPr>
        <w:fldChar w:fldCharType="end"/>
      </w:r>
      <w:r>
        <w:t xml:space="preserve">.  </w:t>
      </w:r>
      <w:bookmarkEnd w:id="114"/>
      <w:r w:rsidR="00CA1CD6">
        <w:t>Curves Parameters</w:t>
      </w:r>
    </w:p>
    <w:tbl>
      <w:tblPr>
        <w:tblStyle w:val="2015Table"/>
        <w:tblW w:w="0" w:type="auto"/>
        <w:tblLayout w:type="fixed"/>
        <w:tblCellMar>
          <w:left w:w="115" w:type="dxa"/>
          <w:right w:w="115" w:type="dxa"/>
        </w:tblCellMar>
        <w:tblLook w:val="04A0" w:firstRow="1" w:lastRow="0" w:firstColumn="1" w:lastColumn="0" w:noHBand="0" w:noVBand="1"/>
      </w:tblPr>
      <w:tblGrid>
        <w:gridCol w:w="2517"/>
        <w:gridCol w:w="6837"/>
      </w:tblGrid>
      <w:tr w:rsidR="007A00E8" w:rsidRPr="00620F35" w:rsidTr="005762CF">
        <w:trPr>
          <w:cnfStyle w:val="100000000000" w:firstRow="1" w:lastRow="0" w:firstColumn="0" w:lastColumn="0" w:oddVBand="0" w:evenVBand="0" w:oddHBand="0" w:evenHBand="0" w:firstRowFirstColumn="0" w:firstRowLastColumn="0" w:lastRowFirstColumn="0" w:lastRowLastColumn="0"/>
        </w:trPr>
        <w:tc>
          <w:tcPr>
            <w:tcW w:w="2517" w:type="dxa"/>
          </w:tcPr>
          <w:p w:rsidR="007A00E8" w:rsidRPr="00620F3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Option/Setting Name</w:t>
            </w:r>
          </w:p>
        </w:tc>
        <w:tc>
          <w:tcPr>
            <w:tcW w:w="6837" w:type="dxa"/>
          </w:tcPr>
          <w:p w:rsidR="007A00E8" w:rsidRPr="00620F3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620F35">
              <w:rPr>
                <w:rFonts w:asciiTheme="majorHAnsi" w:hAnsiTheme="majorHAnsi" w:cstheme="majorHAnsi"/>
                <w:b/>
                <w:color w:val="2F2F2F" w:themeColor="text2" w:themeShade="BF"/>
                <w:sz w:val="18"/>
                <w:szCs w:val="18"/>
              </w:rPr>
              <w:t>Description</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Curve ID</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ID label of the curve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 xml:space="preserve">Description </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Optional description of what the curve represents</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Type</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Type of curve</w:t>
            </w:r>
          </w:p>
        </w:tc>
      </w:tr>
      <w:tr w:rsidR="007A00E8" w:rsidRPr="00620F35" w:rsidTr="005762CF">
        <w:tc>
          <w:tcPr>
            <w:tcW w:w="251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X-Y Data</w:t>
            </w:r>
          </w:p>
        </w:tc>
        <w:tc>
          <w:tcPr>
            <w:tcW w:w="6837" w:type="dxa"/>
          </w:tcPr>
          <w:p w:rsidR="007A00E8" w:rsidRPr="00620F35" w:rsidRDefault="007A00E8" w:rsidP="005762CF">
            <w:pPr>
              <w:spacing w:before="60" w:after="24" w:line="240" w:lineRule="auto"/>
              <w:rPr>
                <w:rFonts w:asciiTheme="majorHAnsi" w:hAnsiTheme="majorHAnsi" w:cstheme="majorHAnsi"/>
                <w:color w:val="2F2F2F" w:themeColor="text2" w:themeShade="BF"/>
                <w:sz w:val="18"/>
                <w:szCs w:val="18"/>
              </w:rPr>
            </w:pPr>
            <w:r w:rsidRPr="00620F35">
              <w:rPr>
                <w:rFonts w:asciiTheme="majorHAnsi" w:hAnsiTheme="majorHAnsi" w:cstheme="majorHAnsi"/>
                <w:color w:val="2F2F2F" w:themeColor="text2" w:themeShade="BF"/>
                <w:sz w:val="18"/>
                <w:szCs w:val="18"/>
              </w:rPr>
              <w:t>X-Y data points for the curve</w:t>
            </w:r>
          </w:p>
        </w:tc>
      </w:tr>
    </w:tbl>
    <w:p w:rsidR="007A00E8" w:rsidRDefault="007A00E8" w:rsidP="00F32405"/>
    <w:p w:rsidR="007A00E8" w:rsidRPr="00806656" w:rsidRDefault="007A00E8" w:rsidP="00F32405">
      <w:r w:rsidRPr="00806656">
        <w:t>The equation and plot of the curve are also displayed in the curve editor.</w:t>
      </w:r>
    </w:p>
    <w:p w:rsidR="007A00E8" w:rsidRPr="008E6554" w:rsidRDefault="008E6554" w:rsidP="008E6554">
      <w:pPr>
        <w:pStyle w:val="AppA2"/>
        <w:numPr>
          <w:ilvl w:val="0"/>
          <w:numId w:val="0"/>
        </w:numPr>
        <w:rPr>
          <w:caps w:val="0"/>
        </w:rPr>
      </w:pPr>
      <w:bookmarkStart w:id="115" w:name="_Toc437940700"/>
      <w:r>
        <w:rPr>
          <w:caps w:val="0"/>
        </w:rPr>
        <w:t>B.2.3</w:t>
      </w:r>
      <w:r>
        <w:rPr>
          <w:caps w:val="0"/>
        </w:rPr>
        <w:tab/>
      </w:r>
      <w:r w:rsidR="007A00E8" w:rsidRPr="008E6554">
        <w:rPr>
          <w:caps w:val="0"/>
        </w:rPr>
        <w:t>Controls</w:t>
      </w:r>
      <w:bookmarkEnd w:id="115"/>
    </w:p>
    <w:p w:rsidR="007A00E8" w:rsidRPr="00A37358" w:rsidRDefault="007A00E8" w:rsidP="00F32405">
      <w:r>
        <w:t xml:space="preserve">The UI will provide a means for adding, deleting, and editing control rules.  </w:t>
      </w:r>
    </w:p>
    <w:p w:rsidR="007A00E8" w:rsidRPr="008E6554" w:rsidRDefault="008E6554" w:rsidP="008E6554">
      <w:pPr>
        <w:pStyle w:val="AppA2"/>
        <w:numPr>
          <w:ilvl w:val="0"/>
          <w:numId w:val="0"/>
        </w:numPr>
        <w:rPr>
          <w:caps w:val="0"/>
        </w:rPr>
      </w:pPr>
      <w:bookmarkStart w:id="116" w:name="_Toc437940701"/>
      <w:r>
        <w:rPr>
          <w:caps w:val="0"/>
        </w:rPr>
        <w:t>B.2.4</w:t>
      </w:r>
      <w:r>
        <w:rPr>
          <w:caps w:val="0"/>
        </w:rPr>
        <w:tab/>
      </w:r>
      <w:r w:rsidR="007A00E8" w:rsidRPr="008E6554">
        <w:rPr>
          <w:caps w:val="0"/>
        </w:rPr>
        <w:t>Demands</w:t>
      </w:r>
      <w:bookmarkEnd w:id="116"/>
    </w:p>
    <w:p w:rsidR="007A00E8" w:rsidRDefault="007A00E8" w:rsidP="00F32405">
      <w:r w:rsidRPr="00A37358">
        <w:t xml:space="preserve">The UI will provide a means to </w:t>
      </w:r>
      <w:r>
        <w:t xml:space="preserve">assign base demands and </w:t>
      </w:r>
      <w:r w:rsidRPr="00A37358">
        <w:t>time patterns when there is more than one category of water user at a junction</w:t>
      </w:r>
      <w:r>
        <w:t>.</w:t>
      </w:r>
    </w:p>
    <w:p w:rsidR="007A00E8" w:rsidRPr="008E6554" w:rsidRDefault="008E6554" w:rsidP="008E6554">
      <w:pPr>
        <w:pStyle w:val="AppA2"/>
        <w:numPr>
          <w:ilvl w:val="0"/>
          <w:numId w:val="0"/>
        </w:numPr>
        <w:rPr>
          <w:caps w:val="0"/>
        </w:rPr>
      </w:pPr>
      <w:bookmarkStart w:id="117" w:name="_Toc437940702"/>
      <w:r>
        <w:rPr>
          <w:caps w:val="0"/>
        </w:rPr>
        <w:t>B.2.5</w:t>
      </w:r>
      <w:r>
        <w:rPr>
          <w:caps w:val="0"/>
        </w:rPr>
        <w:tab/>
      </w:r>
      <w:r w:rsidR="007A00E8" w:rsidRPr="008E6554">
        <w:rPr>
          <w:caps w:val="0"/>
        </w:rPr>
        <w:t>Sources Quality</w:t>
      </w:r>
      <w:bookmarkEnd w:id="117"/>
    </w:p>
    <w:p w:rsidR="007A00E8" w:rsidRDefault="007A00E8" w:rsidP="00F32405">
      <w:r>
        <w:t>The UI will provide a means for editing the quality of the source flow entering the network at each specific node.  Editable parameters include the following:</w:t>
      </w:r>
    </w:p>
    <w:p w:rsidR="00620F35" w:rsidRDefault="00620F35" w:rsidP="00620F35">
      <w:pPr>
        <w:pStyle w:val="Caption"/>
      </w:pPr>
      <w:bookmarkStart w:id="118" w:name="_Toc437941426"/>
      <w:r>
        <w:lastRenderedPageBreak/>
        <w:t>Table B-</w:t>
      </w:r>
      <w:r w:rsidR="00252893">
        <w:fldChar w:fldCharType="begin"/>
      </w:r>
      <w:r w:rsidR="00252893">
        <w:instrText xml:space="preserve"> SEQ Table_B- \* ARABIC </w:instrText>
      </w:r>
      <w:r w:rsidR="00252893">
        <w:fldChar w:fldCharType="separate"/>
      </w:r>
      <w:r w:rsidR="0075478B">
        <w:rPr>
          <w:noProof/>
        </w:rPr>
        <w:t>21</w:t>
      </w:r>
      <w:r w:rsidR="00252893">
        <w:rPr>
          <w:noProof/>
        </w:rPr>
        <w:fldChar w:fldCharType="end"/>
      </w:r>
      <w:r>
        <w:t xml:space="preserve">.  </w:t>
      </w:r>
      <w:bookmarkEnd w:id="118"/>
      <w:r w:rsidR="00CA1CD6">
        <w:t>Sources Parameters</w:t>
      </w:r>
    </w:p>
    <w:tbl>
      <w:tblPr>
        <w:tblStyle w:val="2015Table"/>
        <w:tblW w:w="0" w:type="auto"/>
        <w:tblLayout w:type="fixed"/>
        <w:tblCellMar>
          <w:left w:w="115" w:type="dxa"/>
          <w:right w:w="115" w:type="dxa"/>
        </w:tblCellMar>
        <w:tblLook w:val="04A0" w:firstRow="1" w:lastRow="0" w:firstColumn="1" w:lastColumn="0" w:noHBand="0" w:noVBand="1"/>
      </w:tblPr>
      <w:tblGrid>
        <w:gridCol w:w="2337"/>
        <w:gridCol w:w="7017"/>
      </w:tblGrid>
      <w:tr w:rsidR="007A00E8" w:rsidRPr="00F32405" w:rsidTr="005762CF">
        <w:trPr>
          <w:cnfStyle w:val="100000000000" w:firstRow="1" w:lastRow="0" w:firstColumn="0" w:lastColumn="0" w:oddVBand="0" w:evenVBand="0" w:oddHBand="0" w:evenHBand="0" w:firstRowFirstColumn="0" w:firstRowLastColumn="0" w:lastRowFirstColumn="0" w:lastRowLastColumn="0"/>
        </w:trPr>
        <w:tc>
          <w:tcPr>
            <w:tcW w:w="2337" w:type="dxa"/>
          </w:tcPr>
          <w:p w:rsidR="007A00E8" w:rsidRPr="00F32405" w:rsidRDefault="007A00E8" w:rsidP="005762CF">
            <w:pPr>
              <w:spacing w:before="60" w:after="24"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Option/Setting Name</w:t>
            </w:r>
          </w:p>
        </w:tc>
        <w:tc>
          <w:tcPr>
            <w:tcW w:w="7017" w:type="dxa"/>
          </w:tcPr>
          <w:p w:rsidR="007A00E8" w:rsidRPr="00F32405" w:rsidRDefault="007A00E8" w:rsidP="005762CF">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r>
      <w:tr w:rsidR="007A00E8" w:rsidRPr="00F32405" w:rsidTr="005762CF">
        <w:tc>
          <w:tcPr>
            <w:tcW w:w="2337" w:type="dxa"/>
          </w:tcPr>
          <w:p w:rsidR="007A00E8" w:rsidRPr="00F32405" w:rsidRDefault="007A00E8" w:rsidP="005762CF">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Source Type</w:t>
            </w:r>
          </w:p>
        </w:tc>
        <w:tc>
          <w:tcPr>
            <w:tcW w:w="7017" w:type="dxa"/>
          </w:tcPr>
          <w:p w:rsidR="005762CF" w:rsidRDefault="007A00E8" w:rsidP="005762CF">
            <w:pPr>
              <w:spacing w:before="60" w:after="24" w:line="240" w:lineRule="auto"/>
              <w:jc w:val="left"/>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Select either:</w:t>
            </w:r>
          </w:p>
          <w:p w:rsidR="005762CF" w:rsidRDefault="007A00E8" w:rsidP="00020459">
            <w:pPr>
              <w:pStyle w:val="ListParagraph"/>
              <w:numPr>
                <w:ilvl w:val="0"/>
                <w:numId w:val="10"/>
              </w:numPr>
              <w:spacing w:before="60" w:after="24" w:line="240" w:lineRule="auto"/>
              <w:jc w:val="left"/>
              <w:rPr>
                <w:rFonts w:asciiTheme="majorHAnsi" w:hAnsiTheme="majorHAnsi" w:cstheme="majorHAnsi"/>
                <w:color w:val="2F2F2F" w:themeColor="text2" w:themeShade="BF"/>
                <w:sz w:val="18"/>
                <w:szCs w:val="18"/>
              </w:rPr>
            </w:pPr>
            <w:r w:rsidRPr="005762CF">
              <w:rPr>
                <w:rFonts w:asciiTheme="majorHAnsi" w:hAnsiTheme="majorHAnsi" w:cstheme="majorHAnsi"/>
                <w:color w:val="2F2F2F" w:themeColor="text2" w:themeShade="BF"/>
                <w:sz w:val="18"/>
                <w:szCs w:val="18"/>
              </w:rPr>
              <w:t>Concentration</w:t>
            </w:r>
          </w:p>
          <w:p w:rsidR="005762CF" w:rsidRDefault="007A00E8" w:rsidP="00020459">
            <w:pPr>
              <w:pStyle w:val="ListParagraph"/>
              <w:numPr>
                <w:ilvl w:val="0"/>
                <w:numId w:val="10"/>
              </w:numPr>
              <w:spacing w:before="60" w:after="24" w:line="240" w:lineRule="auto"/>
              <w:jc w:val="left"/>
              <w:rPr>
                <w:rFonts w:asciiTheme="majorHAnsi" w:hAnsiTheme="majorHAnsi" w:cstheme="majorHAnsi"/>
                <w:color w:val="2F2F2F" w:themeColor="text2" w:themeShade="BF"/>
                <w:sz w:val="18"/>
                <w:szCs w:val="18"/>
              </w:rPr>
            </w:pPr>
            <w:r w:rsidRPr="005762CF">
              <w:rPr>
                <w:rFonts w:asciiTheme="majorHAnsi" w:hAnsiTheme="majorHAnsi" w:cstheme="majorHAnsi"/>
                <w:color w:val="2F2F2F" w:themeColor="text2" w:themeShade="BF"/>
                <w:sz w:val="18"/>
                <w:szCs w:val="18"/>
              </w:rPr>
              <w:t>Mass Booster</w:t>
            </w:r>
          </w:p>
          <w:p w:rsidR="005762CF" w:rsidRDefault="007A00E8" w:rsidP="00020459">
            <w:pPr>
              <w:pStyle w:val="ListParagraph"/>
              <w:numPr>
                <w:ilvl w:val="0"/>
                <w:numId w:val="10"/>
              </w:numPr>
              <w:spacing w:before="60" w:after="24" w:line="240" w:lineRule="auto"/>
              <w:jc w:val="left"/>
              <w:rPr>
                <w:rFonts w:asciiTheme="majorHAnsi" w:hAnsiTheme="majorHAnsi" w:cstheme="majorHAnsi"/>
                <w:color w:val="2F2F2F" w:themeColor="text2" w:themeShade="BF"/>
                <w:sz w:val="18"/>
                <w:szCs w:val="18"/>
              </w:rPr>
            </w:pPr>
            <w:r w:rsidRPr="005762CF">
              <w:rPr>
                <w:rFonts w:asciiTheme="majorHAnsi" w:hAnsiTheme="majorHAnsi" w:cstheme="majorHAnsi"/>
                <w:color w:val="2F2F2F" w:themeColor="text2" w:themeShade="BF"/>
                <w:sz w:val="18"/>
                <w:szCs w:val="18"/>
              </w:rPr>
              <w:t>Flow Paced Booster</w:t>
            </w:r>
          </w:p>
          <w:p w:rsidR="007A00E8" w:rsidRPr="005762CF" w:rsidRDefault="007A00E8" w:rsidP="00020459">
            <w:pPr>
              <w:pStyle w:val="ListParagraph"/>
              <w:numPr>
                <w:ilvl w:val="0"/>
                <w:numId w:val="10"/>
              </w:numPr>
              <w:spacing w:before="60" w:after="24" w:line="240" w:lineRule="auto"/>
              <w:jc w:val="left"/>
              <w:rPr>
                <w:rFonts w:asciiTheme="majorHAnsi" w:hAnsiTheme="majorHAnsi" w:cstheme="majorHAnsi"/>
                <w:color w:val="2F2F2F" w:themeColor="text2" w:themeShade="BF"/>
                <w:sz w:val="18"/>
                <w:szCs w:val="18"/>
              </w:rPr>
            </w:pPr>
            <w:proofErr w:type="spellStart"/>
            <w:r w:rsidRPr="005762CF">
              <w:rPr>
                <w:rFonts w:asciiTheme="majorHAnsi" w:hAnsiTheme="majorHAnsi" w:cstheme="majorHAnsi"/>
                <w:color w:val="2F2F2F" w:themeColor="text2" w:themeShade="BF"/>
                <w:sz w:val="18"/>
                <w:szCs w:val="18"/>
              </w:rPr>
              <w:t>Setpoint</w:t>
            </w:r>
            <w:proofErr w:type="spellEnd"/>
            <w:r w:rsidRPr="005762CF">
              <w:rPr>
                <w:rFonts w:asciiTheme="majorHAnsi" w:hAnsiTheme="majorHAnsi" w:cstheme="majorHAnsi"/>
                <w:color w:val="2F2F2F" w:themeColor="text2" w:themeShade="BF"/>
                <w:sz w:val="18"/>
                <w:szCs w:val="18"/>
              </w:rPr>
              <w:t xml:space="preserve"> Booster</w:t>
            </w:r>
          </w:p>
        </w:tc>
      </w:tr>
      <w:tr w:rsidR="007A00E8" w:rsidRPr="00F32405" w:rsidTr="005762CF">
        <w:tc>
          <w:tcPr>
            <w:tcW w:w="2337" w:type="dxa"/>
          </w:tcPr>
          <w:p w:rsidR="007A00E8" w:rsidRPr="00F32405" w:rsidRDefault="007A00E8" w:rsidP="005762CF">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Source Quality</w:t>
            </w:r>
          </w:p>
        </w:tc>
        <w:tc>
          <w:tcPr>
            <w:tcW w:w="7017" w:type="dxa"/>
          </w:tcPr>
          <w:p w:rsidR="007A00E8" w:rsidRPr="00F32405" w:rsidRDefault="007A00E8" w:rsidP="005762CF">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Baseline or average concentration (or mass flow rate per</w:t>
            </w:r>
            <w:r w:rsidR="005762CF">
              <w:rPr>
                <w:rFonts w:asciiTheme="majorHAnsi" w:hAnsiTheme="majorHAnsi" w:cstheme="majorHAnsi"/>
                <w:color w:val="2F2F2F" w:themeColor="text2" w:themeShade="BF"/>
                <w:sz w:val="18"/>
                <w:szCs w:val="18"/>
              </w:rPr>
              <w:t xml:space="preserve"> </w:t>
            </w:r>
            <w:r w:rsidRPr="00F32405">
              <w:rPr>
                <w:rFonts w:asciiTheme="majorHAnsi" w:hAnsiTheme="majorHAnsi" w:cstheme="majorHAnsi"/>
                <w:color w:val="2F2F2F" w:themeColor="text2" w:themeShade="BF"/>
                <w:sz w:val="18"/>
                <w:szCs w:val="18"/>
              </w:rPr>
              <w:t>minute) of source</w:t>
            </w:r>
          </w:p>
        </w:tc>
      </w:tr>
      <w:tr w:rsidR="007A00E8" w:rsidRPr="00F32405" w:rsidTr="005762CF">
        <w:tc>
          <w:tcPr>
            <w:tcW w:w="2337" w:type="dxa"/>
          </w:tcPr>
          <w:p w:rsidR="007A00E8" w:rsidRPr="00F32405" w:rsidRDefault="007A00E8" w:rsidP="005762CF">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Quality Pattern</w:t>
            </w:r>
          </w:p>
        </w:tc>
        <w:tc>
          <w:tcPr>
            <w:tcW w:w="7017" w:type="dxa"/>
          </w:tcPr>
          <w:p w:rsidR="007A00E8" w:rsidRPr="00F32405" w:rsidRDefault="007A00E8" w:rsidP="005762CF">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ID label of time pattern used to make source quality vary</w:t>
            </w:r>
            <w:r w:rsidR="005762CF">
              <w:rPr>
                <w:rFonts w:asciiTheme="majorHAnsi" w:hAnsiTheme="majorHAnsi" w:cstheme="majorHAnsi"/>
                <w:color w:val="2F2F2F" w:themeColor="text2" w:themeShade="BF"/>
                <w:sz w:val="18"/>
                <w:szCs w:val="18"/>
              </w:rPr>
              <w:t xml:space="preserve"> </w:t>
            </w:r>
            <w:r w:rsidRPr="00F32405">
              <w:rPr>
                <w:rFonts w:asciiTheme="majorHAnsi" w:hAnsiTheme="majorHAnsi" w:cstheme="majorHAnsi"/>
                <w:color w:val="2F2F2F" w:themeColor="text2" w:themeShade="BF"/>
                <w:sz w:val="18"/>
                <w:szCs w:val="18"/>
              </w:rPr>
              <w:t>with time</w:t>
            </w:r>
          </w:p>
        </w:tc>
      </w:tr>
    </w:tbl>
    <w:p w:rsidR="00620F35" w:rsidRDefault="00620F35" w:rsidP="007A00E8">
      <w:pPr>
        <w:rPr>
          <w:color w:val="2F2F2F" w:themeColor="text2" w:themeShade="BF"/>
          <w:sz w:val="36"/>
          <w:szCs w:val="36"/>
        </w:rPr>
        <w:sectPr w:rsidR="00620F35" w:rsidSect="009200A5">
          <w:footerReference w:type="default" r:id="rId18"/>
          <w:pgSz w:w="12240" w:h="15840"/>
          <w:pgMar w:top="1440" w:right="1440" w:bottom="1440" w:left="1440" w:header="720" w:footer="864" w:gutter="0"/>
          <w:pgNumType w:start="2"/>
          <w:cols w:space="720"/>
          <w:docGrid w:linePitch="286"/>
        </w:sectPr>
      </w:pPr>
    </w:p>
    <w:p w:rsidR="00620F35" w:rsidRDefault="00620F35" w:rsidP="00620F35">
      <w:pPr>
        <w:pStyle w:val="Appendix"/>
      </w:pPr>
      <w:bookmarkStart w:id="119" w:name="_Toc437940703"/>
      <w:r>
        <w:lastRenderedPageBreak/>
        <w:t>Appendix C</w:t>
      </w:r>
      <w:bookmarkEnd w:id="119"/>
    </w:p>
    <w:p w:rsidR="00620F35" w:rsidRDefault="00620F35" w:rsidP="00620F35">
      <w:pPr>
        <w:pStyle w:val="Appendix"/>
      </w:pPr>
      <w:bookmarkStart w:id="120" w:name="_Toc437940704"/>
      <w:r>
        <w:t>Details of SWMM and EPANET VISUAL OBJECTS</w:t>
      </w:r>
      <w:bookmarkEnd w:id="120"/>
    </w:p>
    <w:p w:rsidR="00620F35" w:rsidRDefault="00620F35" w:rsidP="00620F35">
      <w:pPr>
        <w:rPr>
          <w:color w:val="2F2F2F" w:themeColor="text2" w:themeShade="BF"/>
          <w:sz w:val="36"/>
          <w:szCs w:val="36"/>
        </w:rPr>
        <w:sectPr w:rsidR="00620F35" w:rsidSect="003E7E09">
          <w:footerReference w:type="default" r:id="rId19"/>
          <w:pgSz w:w="12240" w:h="15840"/>
          <w:pgMar w:top="4320" w:right="1440" w:bottom="1440" w:left="1440" w:header="720" w:footer="864" w:gutter="0"/>
          <w:pgNumType w:start="1"/>
          <w:cols w:space="720"/>
          <w:docGrid w:linePitch="286"/>
        </w:sectPr>
      </w:pPr>
    </w:p>
    <w:p w:rsidR="00620F35" w:rsidRDefault="00620F35" w:rsidP="00620F35">
      <w:pPr>
        <w:pStyle w:val="Heading1"/>
        <w:numPr>
          <w:ilvl w:val="0"/>
          <w:numId w:val="0"/>
        </w:numPr>
        <w:ind w:left="2160" w:hanging="2160"/>
      </w:pPr>
      <w:bookmarkStart w:id="121" w:name="_Toc437940705"/>
      <w:r>
        <w:lastRenderedPageBreak/>
        <w:t>Appendix C.</w:t>
      </w:r>
      <w:r>
        <w:tab/>
        <w:t>Details of SWMM and EPANET VISUAL OBJECTS</w:t>
      </w:r>
      <w:bookmarkEnd w:id="121"/>
    </w:p>
    <w:p w:rsidR="007A00E8" w:rsidRPr="008E6554" w:rsidRDefault="008E6554" w:rsidP="008E6554">
      <w:pPr>
        <w:pStyle w:val="AppA2"/>
        <w:numPr>
          <w:ilvl w:val="0"/>
          <w:numId w:val="0"/>
        </w:numPr>
      </w:pPr>
      <w:bookmarkStart w:id="122" w:name="_Toc437940706"/>
      <w:r>
        <w:t>C.1</w:t>
      </w:r>
      <w:r>
        <w:tab/>
      </w:r>
      <w:r w:rsidR="007A00E8" w:rsidRPr="008E6554">
        <w:t>SWMM Visual Objects</w:t>
      </w:r>
      <w:bookmarkEnd w:id="122"/>
    </w:p>
    <w:p w:rsidR="007A00E8" w:rsidRPr="008E6554" w:rsidRDefault="008E6554" w:rsidP="008E6554">
      <w:pPr>
        <w:pStyle w:val="AppA2"/>
        <w:numPr>
          <w:ilvl w:val="0"/>
          <w:numId w:val="0"/>
        </w:numPr>
        <w:spacing w:before="0"/>
        <w:rPr>
          <w:caps w:val="0"/>
        </w:rPr>
      </w:pPr>
      <w:bookmarkStart w:id="123" w:name="_Toc437940707"/>
      <w:r>
        <w:rPr>
          <w:caps w:val="0"/>
        </w:rPr>
        <w:t>C.1.1</w:t>
      </w:r>
      <w:r>
        <w:rPr>
          <w:caps w:val="0"/>
        </w:rPr>
        <w:tab/>
      </w:r>
      <w:r w:rsidR="007A00E8" w:rsidRPr="008E6554">
        <w:rPr>
          <w:caps w:val="0"/>
        </w:rPr>
        <w:t>Rain Gages</w:t>
      </w:r>
      <w:bookmarkEnd w:id="123"/>
    </w:p>
    <w:p w:rsidR="007A00E8" w:rsidRDefault="007A00E8" w:rsidP="00F32405">
      <w:r w:rsidRPr="00CF1D0D">
        <w:t xml:space="preserve">Edit </w:t>
      </w:r>
      <w:r>
        <w:t>Rain Gage</w:t>
      </w:r>
      <w:r w:rsidRPr="00CF1D0D">
        <w:t xml:space="preserve"> Properties</w:t>
      </w:r>
      <w:r>
        <w:t xml:space="preserve"> -- The UI will provide the capability to edit the following rain gage properties:</w:t>
      </w:r>
    </w:p>
    <w:p w:rsidR="00620F35" w:rsidRDefault="00EF1B85" w:rsidP="00EF1B85">
      <w:pPr>
        <w:pStyle w:val="Caption"/>
      </w:pPr>
      <w:bookmarkStart w:id="124" w:name="_Toc437941427"/>
      <w:bookmarkStart w:id="125" w:name="_Toc437941593"/>
      <w:bookmarkStart w:id="126" w:name="_Toc437941610"/>
      <w:bookmarkStart w:id="127" w:name="_Toc437941627"/>
      <w:r>
        <w:t>Table C-</w:t>
      </w:r>
      <w:r w:rsidR="00252893">
        <w:fldChar w:fldCharType="begin"/>
      </w:r>
      <w:r w:rsidR="00252893">
        <w:instrText xml:space="preserve"> SEQ Table_C- \* ARABIC </w:instrText>
      </w:r>
      <w:r w:rsidR="00252893">
        <w:fldChar w:fldCharType="separate"/>
      </w:r>
      <w:r w:rsidR="0075478B">
        <w:rPr>
          <w:noProof/>
        </w:rPr>
        <w:t>1</w:t>
      </w:r>
      <w:r w:rsidR="00252893">
        <w:rPr>
          <w:noProof/>
        </w:rPr>
        <w:fldChar w:fldCharType="end"/>
      </w:r>
      <w:r w:rsidR="00620F35">
        <w:t xml:space="preserve">.  </w:t>
      </w:r>
      <w:bookmarkEnd w:id="124"/>
      <w:bookmarkEnd w:id="125"/>
      <w:bookmarkEnd w:id="126"/>
      <w:bookmarkEnd w:id="127"/>
      <w:r w:rsidR="00D375A4">
        <w:t>Rain G</w:t>
      </w:r>
      <w:r w:rsidR="00CA1CD6">
        <w:t>age Properties</w:t>
      </w:r>
    </w:p>
    <w:tbl>
      <w:tblPr>
        <w:tblStyle w:val="2015Table"/>
        <w:tblW w:w="0" w:type="auto"/>
        <w:tblLook w:val="04A0" w:firstRow="1" w:lastRow="0" w:firstColumn="1" w:lastColumn="0" w:noHBand="0" w:noVBand="1"/>
      </w:tblPr>
      <w:tblGrid>
        <w:gridCol w:w="2160"/>
        <w:gridCol w:w="4410"/>
        <w:gridCol w:w="1884"/>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2160"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41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88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rain gage name</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Horizontal location of the rain gage on the Study Area Map</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SYMBOLS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Vertical location of the rain gage on the Study Area Map</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SYMBOLS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description of the rain gage</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label used to categorize or classify the rain gage</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TAGS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Rain Format</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Format in which the rain data are supplied: INTENSITY: each rainfall value is an average rate in inches/hour (or mm/hour) over the recording interval, VOLUME: each rainfall value is the volume of rain that fell in the recording interval (in inches or millimeters), CUMULATIVE: each rainfall value represents the cumulative rainfall that has occurred since the start of the last series of non-zero values (in inches or millimeters)</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Rain Interval</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Recording time interval between gage readings in either decimal hours or </w:t>
            </w:r>
            <w:proofErr w:type="spellStart"/>
            <w:r w:rsidRPr="00F32405">
              <w:rPr>
                <w:rFonts w:asciiTheme="majorHAnsi" w:hAnsiTheme="majorHAnsi" w:cstheme="majorHAnsi"/>
                <w:color w:val="2F2F2F" w:themeColor="text2" w:themeShade="BF"/>
                <w:sz w:val="18"/>
                <w:szCs w:val="18"/>
              </w:rPr>
              <w:t>hours:minutes</w:t>
            </w:r>
            <w:proofErr w:type="spellEnd"/>
            <w:r w:rsidRPr="00F32405">
              <w:rPr>
                <w:rFonts w:asciiTheme="majorHAnsi" w:hAnsiTheme="majorHAnsi" w:cstheme="majorHAnsi"/>
                <w:color w:val="2F2F2F" w:themeColor="text2" w:themeShade="BF"/>
                <w:sz w:val="18"/>
                <w:szCs w:val="18"/>
              </w:rPr>
              <w:t xml:space="preserve"> format</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Snow Catch Factor</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Factor that corrects gage readings for snowfall</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Data Source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Source of rainfall data; either TIMESERIES for user-supplied time series data or FILE for an external data file</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TIME SERIES</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Series Name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time series with rainfall data if Data Source selection was TIMESERIES</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DATA FILE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File Name</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external file containing rainfall data</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Station No.</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Recording gage station number</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r w:rsidR="007A00E8" w:rsidRPr="00F32405" w:rsidTr="00F32405">
        <w:tc>
          <w:tcPr>
            <w:tcW w:w="216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Rain Units</w:t>
            </w:r>
          </w:p>
        </w:tc>
        <w:tc>
          <w:tcPr>
            <w:tcW w:w="4410"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units (IN or MM) for rainfall values in the file</w:t>
            </w:r>
          </w:p>
        </w:tc>
        <w:tc>
          <w:tcPr>
            <w:tcW w:w="188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RAINGAGES</w:t>
            </w:r>
            <w:r w:rsidRPr="00F32405">
              <w:rPr>
                <w:rFonts w:asciiTheme="majorHAnsi" w:hAnsiTheme="majorHAnsi" w:cstheme="majorHAnsi"/>
                <w:sz w:val="18"/>
                <w:szCs w:val="18"/>
              </w:rPr>
              <w:t>]</w:t>
            </w:r>
          </w:p>
        </w:tc>
      </w:tr>
    </w:tbl>
    <w:p w:rsidR="007A00E8" w:rsidRDefault="007A00E8" w:rsidP="00F32405">
      <w:r w:rsidRPr="00CF1D0D">
        <w:lastRenderedPageBreak/>
        <w:t xml:space="preserve">Add </w:t>
      </w:r>
      <w:r>
        <w:t>Rain Gage – The UI will provide the capability to add rain gages by clicking on the ‘Add’ button and then placing the rain gage on the map.</w:t>
      </w:r>
    </w:p>
    <w:p w:rsidR="008E6554" w:rsidRPr="00CF1D0D" w:rsidRDefault="008E6554" w:rsidP="00F32405"/>
    <w:p w:rsidR="007A00E8" w:rsidRPr="007531E9" w:rsidRDefault="007A00E8" w:rsidP="00F32405">
      <w:r w:rsidRPr="00CF1D0D">
        <w:t xml:space="preserve">Remove </w:t>
      </w:r>
      <w:r>
        <w:t>Rain Gage – The UI will provide the capability to remove a rain gage by selecting one and then clicking a ‘Remove’ button.</w:t>
      </w:r>
    </w:p>
    <w:p w:rsidR="007A00E8" w:rsidRPr="008E6554" w:rsidRDefault="00EF1B85" w:rsidP="008E6554">
      <w:pPr>
        <w:pStyle w:val="AppA2"/>
        <w:numPr>
          <w:ilvl w:val="0"/>
          <w:numId w:val="0"/>
        </w:numPr>
        <w:rPr>
          <w:caps w:val="0"/>
        </w:rPr>
      </w:pPr>
      <w:bookmarkStart w:id="128" w:name="_Toc437940708"/>
      <w:r>
        <w:rPr>
          <w:caps w:val="0"/>
        </w:rPr>
        <w:t>C.1.2</w:t>
      </w:r>
      <w:r w:rsidR="008E6554">
        <w:rPr>
          <w:caps w:val="0"/>
        </w:rPr>
        <w:tab/>
      </w:r>
      <w:proofErr w:type="spellStart"/>
      <w:r w:rsidR="007A00E8" w:rsidRPr="008E6554">
        <w:rPr>
          <w:caps w:val="0"/>
        </w:rPr>
        <w:t>Subcatchments</w:t>
      </w:r>
      <w:bookmarkEnd w:id="128"/>
      <w:proofErr w:type="spellEnd"/>
    </w:p>
    <w:p w:rsidR="007A00E8" w:rsidRDefault="007A00E8" w:rsidP="00F32405">
      <w:r w:rsidRPr="00CF1D0D">
        <w:t xml:space="preserve">Edit </w:t>
      </w:r>
      <w:proofErr w:type="spellStart"/>
      <w:r>
        <w:t>Subcatchment</w:t>
      </w:r>
      <w:proofErr w:type="spellEnd"/>
      <w:r w:rsidRPr="00CF1D0D">
        <w:t xml:space="preserve"> Properties</w:t>
      </w:r>
      <w:r>
        <w:t xml:space="preserve"> -- The UI will provide the capability to edit the following </w:t>
      </w:r>
      <w:proofErr w:type="spellStart"/>
      <w:r>
        <w:t>subcatchment</w:t>
      </w:r>
      <w:proofErr w:type="spellEnd"/>
      <w:r>
        <w:t xml:space="preserve"> properties:</w:t>
      </w:r>
    </w:p>
    <w:p w:rsidR="00620F35" w:rsidRDefault="00620F35" w:rsidP="00620F35">
      <w:pPr>
        <w:pStyle w:val="Caption"/>
      </w:pPr>
      <w:bookmarkStart w:id="129" w:name="_Toc437941428"/>
      <w:bookmarkStart w:id="130" w:name="_Toc437941594"/>
      <w:bookmarkStart w:id="131" w:name="_Toc437941611"/>
      <w:bookmarkStart w:id="132" w:name="_Toc437941628"/>
      <w:r>
        <w:t>Table C-</w:t>
      </w:r>
      <w:r w:rsidR="00252893">
        <w:fldChar w:fldCharType="begin"/>
      </w:r>
      <w:r w:rsidR="00252893">
        <w:instrText xml:space="preserve"> SEQ Table_C- \* ARABIC </w:instrText>
      </w:r>
      <w:r w:rsidR="00252893">
        <w:fldChar w:fldCharType="separate"/>
      </w:r>
      <w:r w:rsidR="0075478B">
        <w:rPr>
          <w:noProof/>
        </w:rPr>
        <w:t>2</w:t>
      </w:r>
      <w:r w:rsidR="00252893">
        <w:rPr>
          <w:noProof/>
        </w:rPr>
        <w:fldChar w:fldCharType="end"/>
      </w:r>
      <w:r>
        <w:t xml:space="preserve">.  </w:t>
      </w:r>
      <w:proofErr w:type="spellStart"/>
      <w:r w:rsidR="00CA1CD6">
        <w:t>Subcatchment</w:t>
      </w:r>
      <w:proofErr w:type="spellEnd"/>
      <w:r w:rsidR="00CA1CD6">
        <w:t xml:space="preserve"> Properties</w:t>
      </w:r>
      <w:r w:rsidR="00EA62FD">
        <w:t xml:space="preserve"> (Page 1 of 2)</w:t>
      </w:r>
      <w:bookmarkEnd w:id="129"/>
      <w:bookmarkEnd w:id="130"/>
      <w:bookmarkEnd w:id="131"/>
      <w:bookmarkEnd w:id="132"/>
    </w:p>
    <w:tbl>
      <w:tblPr>
        <w:tblStyle w:val="2015Table"/>
        <w:tblW w:w="0" w:type="auto"/>
        <w:tblLayout w:type="fixed"/>
        <w:tblCellMar>
          <w:left w:w="115" w:type="dxa"/>
          <w:right w:w="115" w:type="dxa"/>
        </w:tblCellMar>
        <w:tblLook w:val="04A0" w:firstRow="1" w:lastRow="0" w:firstColumn="1" w:lastColumn="0" w:noHBand="0" w:noVBand="1"/>
      </w:tblPr>
      <w:tblGrid>
        <w:gridCol w:w="1617"/>
        <w:gridCol w:w="5580"/>
        <w:gridCol w:w="2157"/>
      </w:tblGrid>
      <w:tr w:rsidR="007A00E8" w:rsidRPr="00F32405" w:rsidTr="00EA62FD">
        <w:trPr>
          <w:cnfStyle w:val="100000000000" w:firstRow="1" w:lastRow="0" w:firstColumn="0" w:lastColumn="0" w:oddVBand="0" w:evenVBand="0" w:oddHBand="0" w:evenHBand="0" w:firstRowFirstColumn="0" w:firstRowLastColumn="0" w:lastRowFirstColumn="0" w:lastRowLastColumn="0"/>
        </w:trPr>
        <w:tc>
          <w:tcPr>
            <w:tcW w:w="1617" w:type="dxa"/>
          </w:tcPr>
          <w:p w:rsidR="007A00E8" w:rsidRPr="00F32405" w:rsidRDefault="007A00E8" w:rsidP="00EA62FD">
            <w:pPr>
              <w:spacing w:before="60" w:after="24"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5580" w:type="dxa"/>
          </w:tcPr>
          <w:p w:rsidR="007A00E8" w:rsidRPr="00F32405" w:rsidRDefault="007A00E8"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157" w:type="dxa"/>
          </w:tcPr>
          <w:p w:rsidR="007A00E8" w:rsidRPr="00F32405" w:rsidRDefault="007A00E8"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User-assigned </w:t>
            </w: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name</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Horizontal location of the </w:t>
            </w:r>
            <w:proofErr w:type="spellStart"/>
            <w:r w:rsidRPr="00F32405">
              <w:rPr>
                <w:rFonts w:asciiTheme="majorHAnsi" w:hAnsiTheme="majorHAnsi" w:cstheme="majorHAnsi"/>
                <w:color w:val="2F2F2F" w:themeColor="text2" w:themeShade="BF"/>
                <w:sz w:val="18"/>
                <w:szCs w:val="18"/>
              </w:rPr>
              <w:t>subcatchment's</w:t>
            </w:r>
            <w:proofErr w:type="spellEnd"/>
            <w:r w:rsidRPr="00F32405">
              <w:rPr>
                <w:rFonts w:asciiTheme="majorHAnsi" w:hAnsiTheme="majorHAnsi" w:cstheme="majorHAnsi"/>
                <w:color w:val="2F2F2F" w:themeColor="text2" w:themeShade="BF"/>
                <w:sz w:val="18"/>
                <w:szCs w:val="18"/>
              </w:rPr>
              <w:t xml:space="preserve"> centroid on the Study Area Map</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POLYGONS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Vertical location of the </w:t>
            </w:r>
            <w:proofErr w:type="spellStart"/>
            <w:r w:rsidRPr="00F32405">
              <w:rPr>
                <w:rFonts w:asciiTheme="majorHAnsi" w:hAnsiTheme="majorHAnsi" w:cstheme="majorHAnsi"/>
                <w:color w:val="2F2F2F" w:themeColor="text2" w:themeShade="BF"/>
                <w:sz w:val="18"/>
                <w:szCs w:val="18"/>
              </w:rPr>
              <w:t>subcatchment's</w:t>
            </w:r>
            <w:proofErr w:type="spellEnd"/>
            <w:r w:rsidRPr="00F32405">
              <w:rPr>
                <w:rFonts w:asciiTheme="majorHAnsi" w:hAnsiTheme="majorHAnsi" w:cstheme="majorHAnsi"/>
                <w:color w:val="2F2F2F" w:themeColor="text2" w:themeShade="BF"/>
                <w:sz w:val="18"/>
                <w:szCs w:val="18"/>
              </w:rPr>
              <w:t xml:space="preserve"> centroid on the Study Area Map</w:t>
            </w:r>
          </w:p>
        </w:tc>
        <w:tc>
          <w:tcPr>
            <w:tcW w:w="2157" w:type="dxa"/>
          </w:tcPr>
          <w:p w:rsidR="007A00E8" w:rsidRPr="00F32405" w:rsidRDefault="007A00E8" w:rsidP="00EA62FD">
            <w:pPr>
              <w:pStyle w:val="Default"/>
              <w:spacing w:before="60" w:after="24"/>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POLYGONS</w:t>
            </w:r>
            <w:r w:rsidRPr="00F32405">
              <w:rPr>
                <w:rFonts w:asciiTheme="majorHAnsi" w:hAnsiTheme="majorHAnsi" w:cstheme="majorHAnsi"/>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Optional description of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Optional label used to categorize or classify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TAGS</w:t>
            </w:r>
            <w:r w:rsidRPr="00F32405">
              <w:rPr>
                <w:rFonts w:asciiTheme="majorHAnsi" w:hAnsiTheme="majorHAnsi" w:cstheme="majorHAnsi"/>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Rain Gage</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of the rain gage associated with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Outlet</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of the node or </w:t>
            </w: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which receives the </w:t>
            </w:r>
            <w:proofErr w:type="spellStart"/>
            <w:r w:rsidRPr="00F32405">
              <w:rPr>
                <w:rFonts w:asciiTheme="majorHAnsi" w:hAnsiTheme="majorHAnsi" w:cstheme="majorHAnsi"/>
                <w:color w:val="2F2F2F" w:themeColor="text2" w:themeShade="BF"/>
                <w:sz w:val="18"/>
                <w:szCs w:val="18"/>
              </w:rPr>
              <w:t>subcatchment's</w:t>
            </w:r>
            <w:proofErr w:type="spellEnd"/>
            <w:r w:rsidRPr="00F32405">
              <w:rPr>
                <w:rFonts w:asciiTheme="majorHAnsi" w:hAnsiTheme="majorHAnsi" w:cstheme="majorHAnsi"/>
                <w:color w:val="2F2F2F" w:themeColor="text2" w:themeShade="BF"/>
                <w:sz w:val="18"/>
                <w:szCs w:val="18"/>
              </w:rPr>
              <w:t xml:space="preserve"> runoff</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Area</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Area of the </w:t>
            </w: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(acres or hectares)</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Width</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Characteristic width of the overland flow path for sheet flow runoff (feet or meters)</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Slope</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Average percent slope of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 </w:t>
            </w:r>
            <w:proofErr w:type="spellStart"/>
            <w:r w:rsidRPr="00F32405">
              <w:rPr>
                <w:rFonts w:asciiTheme="majorHAnsi" w:hAnsiTheme="majorHAnsi" w:cstheme="majorHAnsi"/>
                <w:color w:val="2F2F2F" w:themeColor="text2" w:themeShade="BF"/>
                <w:sz w:val="18"/>
                <w:szCs w:val="18"/>
              </w:rPr>
              <w:t>Imperv</w:t>
            </w:r>
            <w:proofErr w:type="spellEnd"/>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Percent of land area which is impervious</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w:t>
            </w:r>
            <w:proofErr w:type="spellStart"/>
            <w:r w:rsidRPr="00F32405">
              <w:rPr>
                <w:rFonts w:asciiTheme="majorHAnsi" w:hAnsiTheme="majorHAnsi" w:cstheme="majorHAnsi"/>
                <w:color w:val="2F2F2F" w:themeColor="text2" w:themeShade="BF"/>
                <w:sz w:val="18"/>
                <w:szCs w:val="18"/>
              </w:rPr>
              <w:t>Imperv</w:t>
            </w:r>
            <w:proofErr w:type="spellEnd"/>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Manning's n for overland flow over the impervious portion of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w:t>
            </w:r>
            <w:proofErr w:type="spellStart"/>
            <w:r w:rsidRPr="00F32405">
              <w:rPr>
                <w:rFonts w:asciiTheme="majorHAnsi" w:hAnsiTheme="majorHAnsi" w:cstheme="majorHAnsi"/>
                <w:color w:val="2F2F2F" w:themeColor="text2" w:themeShade="BF"/>
                <w:sz w:val="18"/>
                <w:szCs w:val="18"/>
              </w:rPr>
              <w:t>Perv</w:t>
            </w:r>
            <w:proofErr w:type="spellEnd"/>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Manning's n for overland flow over the </w:t>
            </w:r>
            <w:proofErr w:type="spellStart"/>
            <w:r w:rsidRPr="00F32405">
              <w:rPr>
                <w:rFonts w:asciiTheme="majorHAnsi" w:hAnsiTheme="majorHAnsi" w:cstheme="majorHAnsi"/>
                <w:color w:val="2F2F2F" w:themeColor="text2" w:themeShade="BF"/>
                <w:sz w:val="18"/>
                <w:szCs w:val="18"/>
              </w:rPr>
              <w:t>pervious</w:t>
            </w:r>
            <w:proofErr w:type="spellEnd"/>
            <w:r w:rsidRPr="00F32405">
              <w:rPr>
                <w:rFonts w:asciiTheme="majorHAnsi" w:hAnsiTheme="majorHAnsi" w:cstheme="majorHAnsi"/>
                <w:color w:val="2F2F2F" w:themeColor="text2" w:themeShade="BF"/>
                <w:sz w:val="18"/>
                <w:szCs w:val="18"/>
              </w:rPr>
              <w:t xml:space="preserve"> portion of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proofErr w:type="spellStart"/>
            <w:r w:rsidRPr="00F32405">
              <w:rPr>
                <w:rFonts w:asciiTheme="majorHAnsi" w:hAnsiTheme="majorHAnsi" w:cstheme="majorHAnsi"/>
                <w:color w:val="2F2F2F" w:themeColor="text2" w:themeShade="BF"/>
                <w:sz w:val="18"/>
                <w:szCs w:val="18"/>
              </w:rPr>
              <w:t>Dstore-Imperv</w:t>
            </w:r>
            <w:proofErr w:type="spellEnd"/>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Depth of depression storage on the impervious portion of the </w:t>
            </w: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(inches or millimeters)</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proofErr w:type="spellStart"/>
            <w:r w:rsidRPr="00F32405">
              <w:rPr>
                <w:rFonts w:asciiTheme="majorHAnsi" w:hAnsiTheme="majorHAnsi" w:cstheme="majorHAnsi"/>
                <w:color w:val="2F2F2F" w:themeColor="text2" w:themeShade="BF"/>
                <w:sz w:val="18"/>
                <w:szCs w:val="18"/>
              </w:rPr>
              <w:t>Dstore-Perv</w:t>
            </w:r>
            <w:proofErr w:type="spellEnd"/>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Depth of depression storage on the pervious portion of the </w:t>
            </w: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(inches or millimeters)</w:t>
            </w:r>
          </w:p>
        </w:tc>
        <w:tc>
          <w:tcPr>
            <w:tcW w:w="215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Zero-</w:t>
            </w:r>
            <w:proofErr w:type="spellStart"/>
            <w:r w:rsidRPr="00F32405">
              <w:rPr>
                <w:rFonts w:asciiTheme="majorHAnsi" w:hAnsiTheme="majorHAnsi" w:cstheme="majorHAnsi"/>
                <w:color w:val="2F2F2F" w:themeColor="text2" w:themeShade="BF"/>
                <w:sz w:val="18"/>
                <w:szCs w:val="18"/>
              </w:rPr>
              <w:t>Imperv</w:t>
            </w:r>
            <w:proofErr w:type="spellEnd"/>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Percent of the impervious area with no depression storage.</w:t>
            </w:r>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Subarea Routing</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Choice of internal routing of runoff between pervious and impervious areas: IMPERV: runoff from pervious area flows to impervious area, PERV: runoff from impervious area flows to pervious area, OUTLET: runoff from both areas flows directly to outlet.</w:t>
            </w:r>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Percent Routed</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Percent of runoff routed between subareas</w:t>
            </w:r>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SUBAREAS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Infiltration</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Infiltration parameters for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INFILTRATION</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LID Controls</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Use of low impact development controls in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b/>
                <w:bCs/>
                <w:color w:val="000000"/>
                <w:sz w:val="18"/>
                <w:szCs w:val="18"/>
              </w:rPr>
              <w:t>[LID_CONTROLS]</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Groundwater</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Groundwater flow parameters for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GROUNDWATER</w:t>
            </w:r>
            <w:r w:rsidRPr="00F32405">
              <w:rPr>
                <w:rFonts w:asciiTheme="majorHAnsi" w:hAnsiTheme="majorHAnsi" w:cstheme="majorHAnsi"/>
                <w:color w:val="000000"/>
                <w:sz w:val="18"/>
                <w:szCs w:val="18"/>
              </w:rPr>
              <w:t>]</w:t>
            </w:r>
          </w:p>
        </w:tc>
      </w:tr>
    </w:tbl>
    <w:p w:rsidR="00EA62FD" w:rsidRDefault="00EA62FD" w:rsidP="00EA62FD">
      <w:pPr>
        <w:pStyle w:val="Caption"/>
      </w:pPr>
      <w:r>
        <w:br w:type="page"/>
      </w:r>
      <w:r>
        <w:lastRenderedPageBreak/>
        <w:t xml:space="preserve">Table C-2.  </w:t>
      </w:r>
      <w:proofErr w:type="spellStart"/>
      <w:r w:rsidR="00CA1CD6">
        <w:t>Subcatchment</w:t>
      </w:r>
      <w:proofErr w:type="spellEnd"/>
      <w:r w:rsidR="00CA1CD6">
        <w:t xml:space="preserve"> Properties</w:t>
      </w:r>
      <w:r>
        <w:t xml:space="preserve"> (Page 2 of 2)</w:t>
      </w:r>
    </w:p>
    <w:tbl>
      <w:tblPr>
        <w:tblStyle w:val="2015Table"/>
        <w:tblW w:w="0" w:type="auto"/>
        <w:tblLayout w:type="fixed"/>
        <w:tblCellMar>
          <w:left w:w="115" w:type="dxa"/>
          <w:right w:w="115" w:type="dxa"/>
        </w:tblCellMar>
        <w:tblLook w:val="04A0" w:firstRow="1" w:lastRow="0" w:firstColumn="1" w:lastColumn="0" w:noHBand="0" w:noVBand="1"/>
      </w:tblPr>
      <w:tblGrid>
        <w:gridCol w:w="1617"/>
        <w:gridCol w:w="5580"/>
        <w:gridCol w:w="2157"/>
      </w:tblGrid>
      <w:tr w:rsidR="00EA62FD" w:rsidRPr="00F32405" w:rsidTr="00EA62FD">
        <w:trPr>
          <w:cnfStyle w:val="100000000000" w:firstRow="1" w:lastRow="0" w:firstColumn="0" w:lastColumn="0" w:oddVBand="0" w:evenVBand="0" w:oddHBand="0" w:evenHBand="0" w:firstRowFirstColumn="0" w:firstRowLastColumn="0" w:lastRowFirstColumn="0" w:lastRowLastColumn="0"/>
        </w:trPr>
        <w:tc>
          <w:tcPr>
            <w:tcW w:w="1617" w:type="dxa"/>
          </w:tcPr>
          <w:p w:rsidR="00EA62FD" w:rsidRPr="00F32405" w:rsidRDefault="00EA62FD" w:rsidP="00EA62FD">
            <w:pPr>
              <w:spacing w:before="60" w:after="24"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5580" w:type="dxa"/>
          </w:tcPr>
          <w:p w:rsidR="00EA62FD" w:rsidRPr="00F32405" w:rsidRDefault="00EA62FD"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157" w:type="dxa"/>
          </w:tcPr>
          <w:p w:rsidR="00EA62FD" w:rsidRPr="00F32405" w:rsidRDefault="00EA62FD"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Snow Pack</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of snow pack parameter set (if any) assigned to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SNOWPACKS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Land Uses</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Assign land uses to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LANDUSES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Buildup</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initial quantities of pollutant buildup over the </w:t>
            </w:r>
            <w:proofErr w:type="spellStart"/>
            <w:r w:rsidRPr="00F32405">
              <w:rPr>
                <w:rFonts w:asciiTheme="majorHAnsi" w:hAnsiTheme="majorHAnsi" w:cstheme="majorHAnsi"/>
                <w:color w:val="2F2F2F" w:themeColor="text2" w:themeShade="BF"/>
                <w:sz w:val="18"/>
                <w:szCs w:val="18"/>
              </w:rPr>
              <w:t>subcatchment</w:t>
            </w:r>
            <w:proofErr w:type="spellEnd"/>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LOADINGS</w:t>
            </w:r>
            <w:r w:rsidRPr="00F32405">
              <w:rPr>
                <w:rFonts w:asciiTheme="majorHAnsi" w:hAnsiTheme="majorHAnsi" w:cstheme="majorHAnsi"/>
                <w:color w:val="000000"/>
                <w:sz w:val="18"/>
                <w:szCs w:val="18"/>
              </w:rPr>
              <w:t>]</w:t>
            </w:r>
          </w:p>
        </w:tc>
      </w:tr>
      <w:tr w:rsidR="007A00E8" w:rsidRPr="00F32405" w:rsidTr="00EA62FD">
        <w:tc>
          <w:tcPr>
            <w:tcW w:w="1617"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Curb Length</w:t>
            </w:r>
          </w:p>
        </w:tc>
        <w:tc>
          <w:tcPr>
            <w:tcW w:w="558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Total length of curbs in the </w:t>
            </w: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(any length units). Used only when pollutant buildup is normalized to curb length</w:t>
            </w:r>
          </w:p>
        </w:tc>
        <w:tc>
          <w:tcPr>
            <w:tcW w:w="2157" w:type="dxa"/>
          </w:tcPr>
          <w:p w:rsidR="007A00E8" w:rsidRPr="00F32405" w:rsidRDefault="007A00E8" w:rsidP="00EA62FD">
            <w:pPr>
              <w:spacing w:before="60" w:after="24" w:line="240" w:lineRule="auto"/>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SUBCATCHMENTS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proofErr w:type="spellStart"/>
      <w:r>
        <w:t>Subcatchment</w:t>
      </w:r>
      <w:proofErr w:type="spellEnd"/>
      <w:r>
        <w:t xml:space="preserve"> – The UI will provide the capability to add </w:t>
      </w:r>
      <w:proofErr w:type="spellStart"/>
      <w:r>
        <w:t>subcatchments</w:t>
      </w:r>
      <w:proofErr w:type="spellEnd"/>
      <w:r>
        <w:t xml:space="preserve"> by clicking on the ‘Add’ button and then drawing the </w:t>
      </w:r>
      <w:proofErr w:type="spellStart"/>
      <w:r>
        <w:t>subcatchment</w:t>
      </w:r>
      <w:proofErr w:type="spellEnd"/>
      <w:r>
        <w:t xml:space="preserve"> on the map.</w:t>
      </w:r>
    </w:p>
    <w:p w:rsidR="008E6554" w:rsidRPr="00CF1D0D" w:rsidRDefault="008E6554" w:rsidP="00F32405"/>
    <w:p w:rsidR="007A00E8" w:rsidRPr="00576492" w:rsidRDefault="007A00E8" w:rsidP="00F32405">
      <w:r w:rsidRPr="00CF1D0D">
        <w:t xml:space="preserve">Remove </w:t>
      </w:r>
      <w:proofErr w:type="spellStart"/>
      <w:r>
        <w:t>Subcatchment</w:t>
      </w:r>
      <w:proofErr w:type="spellEnd"/>
      <w:r>
        <w:t xml:space="preserve"> – The UI will provide the capability to remove a </w:t>
      </w:r>
      <w:proofErr w:type="spellStart"/>
      <w:r>
        <w:t>subcatchment</w:t>
      </w:r>
      <w:proofErr w:type="spellEnd"/>
      <w:r>
        <w:t xml:space="preserve"> by selecting one and then clicking a ‘Remove’ button.</w:t>
      </w:r>
    </w:p>
    <w:p w:rsidR="007A00E8" w:rsidRPr="008E6554" w:rsidRDefault="00EF1B85" w:rsidP="008E6554">
      <w:pPr>
        <w:pStyle w:val="AppA2"/>
        <w:numPr>
          <w:ilvl w:val="0"/>
          <w:numId w:val="0"/>
        </w:numPr>
        <w:rPr>
          <w:caps w:val="0"/>
        </w:rPr>
      </w:pPr>
      <w:bookmarkStart w:id="133" w:name="_Toc437940709"/>
      <w:r>
        <w:rPr>
          <w:caps w:val="0"/>
        </w:rPr>
        <w:t>C.1.3</w:t>
      </w:r>
      <w:r w:rsidR="008E6554">
        <w:rPr>
          <w:caps w:val="0"/>
        </w:rPr>
        <w:tab/>
      </w:r>
      <w:r w:rsidR="007A00E8" w:rsidRPr="008E6554">
        <w:rPr>
          <w:caps w:val="0"/>
        </w:rPr>
        <w:t>Junction Nodes</w:t>
      </w:r>
      <w:bookmarkEnd w:id="133"/>
    </w:p>
    <w:p w:rsidR="007A00E8" w:rsidRDefault="007A00E8" w:rsidP="00F32405">
      <w:r w:rsidRPr="00CF1D0D">
        <w:t xml:space="preserve">Edit </w:t>
      </w:r>
      <w:r>
        <w:t>Junction Node</w:t>
      </w:r>
      <w:r w:rsidRPr="00CF1D0D">
        <w:t xml:space="preserve"> Properties</w:t>
      </w:r>
      <w:r>
        <w:t xml:space="preserve"> -- The UI will provide the capability to edit the following junction node properties:</w:t>
      </w:r>
    </w:p>
    <w:p w:rsidR="00620F35" w:rsidRDefault="00620F35" w:rsidP="00620F35">
      <w:pPr>
        <w:pStyle w:val="Caption"/>
      </w:pPr>
      <w:bookmarkStart w:id="134" w:name="_Toc437941429"/>
      <w:bookmarkStart w:id="135" w:name="_Toc437941595"/>
      <w:bookmarkStart w:id="136" w:name="_Toc437941612"/>
      <w:bookmarkStart w:id="137" w:name="_Toc437941629"/>
      <w:r>
        <w:t>Table C-</w:t>
      </w:r>
      <w:r w:rsidR="00252893">
        <w:fldChar w:fldCharType="begin"/>
      </w:r>
      <w:r w:rsidR="00252893">
        <w:instrText xml:space="preserve"> SEQ Table_C- \* ARABIC </w:instrText>
      </w:r>
      <w:r w:rsidR="00252893">
        <w:fldChar w:fldCharType="separate"/>
      </w:r>
      <w:r w:rsidR="0075478B">
        <w:rPr>
          <w:noProof/>
        </w:rPr>
        <w:t>3</w:t>
      </w:r>
      <w:r w:rsidR="00252893">
        <w:rPr>
          <w:noProof/>
        </w:rPr>
        <w:fldChar w:fldCharType="end"/>
      </w:r>
      <w:r>
        <w:t xml:space="preserve">.  </w:t>
      </w:r>
      <w:bookmarkEnd w:id="134"/>
      <w:bookmarkEnd w:id="135"/>
      <w:bookmarkEnd w:id="136"/>
      <w:bookmarkEnd w:id="137"/>
      <w:r w:rsidR="00CA1CD6">
        <w:t>Junction Node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junction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 coordinate of junction on study area map</w:t>
            </w:r>
          </w:p>
        </w:tc>
        <w:tc>
          <w:tcPr>
            <w:tcW w:w="1980" w:type="dxa"/>
          </w:tcPr>
          <w:p w:rsidR="007A00E8" w:rsidRPr="00F32405" w:rsidRDefault="007A00E8" w:rsidP="007A00E8">
            <w:pPr>
              <w:pStyle w:val="ListParagraph"/>
              <w:ind w:left="0"/>
              <w:rPr>
                <w:rFonts w:asciiTheme="majorHAnsi" w:hAnsiTheme="majorHAnsi" w:cstheme="majorHAnsi"/>
                <w:b/>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 coordinate of junction on study area map</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Inflows</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External inflows received at the junction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INFLOWS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Treatment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Pollutant removal at the junction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TREATMENT</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Invert </w:t>
            </w:r>
            <w:proofErr w:type="spellStart"/>
            <w:r w:rsidRPr="00F32405">
              <w:rPr>
                <w:rFonts w:asciiTheme="majorHAnsi" w:hAnsiTheme="majorHAnsi" w:cstheme="majorHAnsi"/>
                <w:color w:val="2F2F2F" w:themeColor="text2" w:themeShade="BF"/>
                <w:sz w:val="18"/>
                <w:szCs w:val="18"/>
              </w:rPr>
              <w:t>Elev</w:t>
            </w:r>
            <w:proofErr w:type="spellEnd"/>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Elevation of junction invert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from ground to invert elevation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Water depth at start of simulation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Surcharge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additional head above ground elevation that manhole junction can sustain under surcharge conditions</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Ponded Area</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Area subjected to surface ponding once water depth exceeds </w:t>
            </w:r>
            <w:proofErr w:type="spellStart"/>
            <w:r w:rsidRPr="00F32405">
              <w:rPr>
                <w:rFonts w:asciiTheme="majorHAnsi" w:hAnsiTheme="majorHAnsi" w:cstheme="majorHAnsi"/>
                <w:color w:val="2F2F2F" w:themeColor="text2" w:themeShade="BF"/>
                <w:sz w:val="18"/>
                <w:szCs w:val="18"/>
              </w:rPr>
              <w:t>Ymax</w:t>
            </w:r>
            <w:proofErr w:type="spellEnd"/>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JUNCTIONS</w:t>
            </w:r>
            <w:r w:rsidRPr="00F32405">
              <w:rPr>
                <w:rFonts w:asciiTheme="majorHAnsi" w:hAnsiTheme="majorHAnsi" w:cstheme="majorHAnsi"/>
                <w:color w:val="000000"/>
                <w:sz w:val="18"/>
                <w:szCs w:val="18"/>
              </w:rPr>
              <w:t>]</w:t>
            </w:r>
          </w:p>
        </w:tc>
      </w:tr>
    </w:tbl>
    <w:p w:rsidR="007A00E8" w:rsidRDefault="007A00E8" w:rsidP="00F32405"/>
    <w:p w:rsidR="007A00E8" w:rsidRDefault="007A00E8" w:rsidP="00F32405">
      <w:r w:rsidRPr="00CF1D0D">
        <w:t xml:space="preserve">Add </w:t>
      </w:r>
      <w:r>
        <w:t>Junction Node – The UI will provide the capability to add junction nodes by clicking on the schematic diagram or by clicking an ‘Add’ button.</w:t>
      </w:r>
    </w:p>
    <w:p w:rsidR="008E6554" w:rsidRPr="00CF1D0D" w:rsidRDefault="008E6554" w:rsidP="00F32405"/>
    <w:p w:rsidR="007A00E8" w:rsidRPr="003E5160" w:rsidRDefault="007A00E8" w:rsidP="00F32405">
      <w:r w:rsidRPr="00CF1D0D">
        <w:t xml:space="preserve">Remove </w:t>
      </w:r>
      <w:r>
        <w:t>Junction Node – The UI will provide the capability to remove a junction node by clicking on the schematic diagram or junction node table and then clicking a ‘Remove’ button.</w:t>
      </w:r>
    </w:p>
    <w:p w:rsidR="007A00E8" w:rsidRPr="008E6554" w:rsidRDefault="00EF1B85" w:rsidP="008E6554">
      <w:pPr>
        <w:pStyle w:val="AppA2"/>
        <w:numPr>
          <w:ilvl w:val="0"/>
          <w:numId w:val="0"/>
        </w:numPr>
        <w:rPr>
          <w:caps w:val="0"/>
        </w:rPr>
      </w:pPr>
      <w:bookmarkStart w:id="138" w:name="_Toc437940710"/>
      <w:r>
        <w:rPr>
          <w:caps w:val="0"/>
        </w:rPr>
        <w:t>C.1.4</w:t>
      </w:r>
      <w:r w:rsidR="008E6554">
        <w:rPr>
          <w:caps w:val="0"/>
        </w:rPr>
        <w:tab/>
      </w:r>
      <w:r w:rsidR="007A00E8" w:rsidRPr="008E6554">
        <w:rPr>
          <w:caps w:val="0"/>
        </w:rPr>
        <w:t>Outfall Nodes</w:t>
      </w:r>
      <w:bookmarkEnd w:id="138"/>
    </w:p>
    <w:p w:rsidR="007A00E8" w:rsidRDefault="007A00E8" w:rsidP="00F32405">
      <w:r w:rsidRPr="00CF1D0D">
        <w:t xml:space="preserve">Edit </w:t>
      </w:r>
      <w:r>
        <w:t>Outfall Node</w:t>
      </w:r>
      <w:r w:rsidRPr="00CF1D0D">
        <w:t xml:space="preserve"> Properties</w:t>
      </w:r>
      <w:r w:rsidR="00EA62FD">
        <w:t xml:space="preserve">: </w:t>
      </w:r>
      <w:r>
        <w:t>The UI will provide the capability to edit the following outfall node properties:</w:t>
      </w:r>
    </w:p>
    <w:p w:rsidR="00620F35" w:rsidRDefault="00620F35" w:rsidP="00620F35">
      <w:pPr>
        <w:pStyle w:val="Caption"/>
      </w:pPr>
      <w:bookmarkStart w:id="139" w:name="_Toc437941430"/>
      <w:bookmarkStart w:id="140" w:name="_Toc437941596"/>
      <w:bookmarkStart w:id="141" w:name="_Toc437941613"/>
      <w:bookmarkStart w:id="142" w:name="_Toc437941630"/>
      <w:r>
        <w:t>Table C-</w:t>
      </w:r>
      <w:r w:rsidR="00252893">
        <w:fldChar w:fldCharType="begin"/>
      </w:r>
      <w:r w:rsidR="00252893">
        <w:instrText xml:space="preserve"> SEQ Table_C- \* ARABIC </w:instrText>
      </w:r>
      <w:r w:rsidR="00252893">
        <w:fldChar w:fldCharType="separate"/>
      </w:r>
      <w:r w:rsidR="0075478B">
        <w:rPr>
          <w:noProof/>
        </w:rPr>
        <w:t>4</w:t>
      </w:r>
      <w:r w:rsidR="00252893">
        <w:rPr>
          <w:noProof/>
        </w:rPr>
        <w:fldChar w:fldCharType="end"/>
      </w:r>
      <w:r>
        <w:t xml:space="preserve">.  </w:t>
      </w:r>
      <w:bookmarkEnd w:id="139"/>
      <w:bookmarkEnd w:id="140"/>
      <w:bookmarkEnd w:id="141"/>
      <w:bookmarkEnd w:id="142"/>
      <w:r w:rsidR="00CA1CD6">
        <w:t>Outfall Node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outfall</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 coordinate of outfall on study area map</w:t>
            </w:r>
          </w:p>
        </w:tc>
        <w:tc>
          <w:tcPr>
            <w:tcW w:w="1980" w:type="dxa"/>
          </w:tcPr>
          <w:p w:rsidR="007A00E8" w:rsidRPr="00F32405" w:rsidRDefault="007A00E8" w:rsidP="007A00E8">
            <w:pPr>
              <w:pStyle w:val="ListParagraph"/>
              <w:ind w:left="0"/>
              <w:rPr>
                <w:rFonts w:asciiTheme="majorHAnsi" w:hAnsiTheme="majorHAnsi" w:cstheme="majorHAnsi"/>
                <w:b/>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 coordinate of outfall on study area map</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Inflows</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External inflows received at the outfall</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INFLOWS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Treatment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Pollutant removal at the outfall</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TREATMENT</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Invert </w:t>
            </w:r>
            <w:proofErr w:type="spellStart"/>
            <w:r w:rsidRPr="00F32405">
              <w:rPr>
                <w:rFonts w:asciiTheme="majorHAnsi" w:hAnsiTheme="majorHAnsi" w:cstheme="majorHAnsi"/>
                <w:color w:val="2F2F2F" w:themeColor="text2" w:themeShade="BF"/>
                <w:sz w:val="18"/>
                <w:szCs w:val="18"/>
              </w:rPr>
              <w:t>Elev</w:t>
            </w:r>
            <w:proofErr w:type="spellEnd"/>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Elevation of outfall invert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Tide Gate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Outfall contains a tide gate to prevent backflow</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Route To</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proofErr w:type="spellStart"/>
            <w:r w:rsidRPr="00F32405">
              <w:rPr>
                <w:rFonts w:asciiTheme="majorHAnsi" w:hAnsiTheme="majorHAnsi" w:cstheme="majorHAnsi"/>
                <w:color w:val="2F2F2F" w:themeColor="text2" w:themeShade="BF"/>
                <w:sz w:val="18"/>
                <w:szCs w:val="18"/>
              </w:rPr>
              <w:t>Subcatchment</w:t>
            </w:r>
            <w:proofErr w:type="spellEnd"/>
            <w:r w:rsidRPr="00F32405">
              <w:rPr>
                <w:rFonts w:asciiTheme="majorHAnsi" w:hAnsiTheme="majorHAnsi" w:cstheme="majorHAnsi"/>
                <w:color w:val="2F2F2F" w:themeColor="text2" w:themeShade="BF"/>
                <w:sz w:val="18"/>
                <w:szCs w:val="18"/>
              </w:rPr>
              <w:t xml:space="preserve"> outflow is routed onto</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 of outfall boundary condition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Fixed Stage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Water elevation for a fixed boundary condition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Curve Name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tidal curve for a tidal boundary condition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Series Name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of </w:t>
            </w:r>
            <w:proofErr w:type="spellStart"/>
            <w:r w:rsidRPr="00F32405">
              <w:rPr>
                <w:rFonts w:asciiTheme="majorHAnsi" w:hAnsiTheme="majorHAnsi" w:cstheme="majorHAnsi"/>
                <w:color w:val="2F2F2F" w:themeColor="text2" w:themeShade="BF"/>
                <w:sz w:val="18"/>
                <w:szCs w:val="18"/>
              </w:rPr>
              <w:t>timeseries</w:t>
            </w:r>
            <w:proofErr w:type="spellEnd"/>
            <w:r w:rsidRPr="00F32405">
              <w:rPr>
                <w:rFonts w:asciiTheme="majorHAnsi" w:hAnsiTheme="majorHAnsi" w:cstheme="majorHAnsi"/>
                <w:color w:val="2F2F2F" w:themeColor="text2" w:themeShade="BF"/>
                <w:sz w:val="18"/>
                <w:szCs w:val="18"/>
              </w:rPr>
              <w:t xml:space="preserve"> for a </w:t>
            </w:r>
            <w:proofErr w:type="spellStart"/>
            <w:r w:rsidRPr="00F32405">
              <w:rPr>
                <w:rFonts w:asciiTheme="majorHAnsi" w:hAnsiTheme="majorHAnsi" w:cstheme="majorHAnsi"/>
                <w:color w:val="2F2F2F" w:themeColor="text2" w:themeShade="BF"/>
                <w:sz w:val="18"/>
                <w:szCs w:val="18"/>
              </w:rPr>
              <w:t>timeseries</w:t>
            </w:r>
            <w:proofErr w:type="spellEnd"/>
            <w:r w:rsidRPr="00F32405">
              <w:rPr>
                <w:rFonts w:asciiTheme="majorHAnsi" w:hAnsiTheme="majorHAnsi" w:cstheme="majorHAnsi"/>
                <w:color w:val="2F2F2F" w:themeColor="text2" w:themeShade="BF"/>
                <w:sz w:val="18"/>
                <w:szCs w:val="18"/>
              </w:rPr>
              <w:t xml:space="preserve"> boundary condition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OUTFALLS</w:t>
            </w:r>
            <w:r w:rsidRPr="00F32405">
              <w:rPr>
                <w:rFonts w:asciiTheme="majorHAnsi" w:hAnsiTheme="majorHAnsi" w:cstheme="majorHAnsi"/>
                <w:color w:val="000000"/>
                <w:sz w:val="18"/>
                <w:szCs w:val="18"/>
              </w:rPr>
              <w:t>]</w:t>
            </w:r>
          </w:p>
        </w:tc>
      </w:tr>
    </w:tbl>
    <w:p w:rsidR="007A00E8" w:rsidRDefault="007A00E8" w:rsidP="00F32405"/>
    <w:p w:rsidR="007A00E8" w:rsidRDefault="007A00E8" w:rsidP="00F32405">
      <w:r w:rsidRPr="00CF1D0D">
        <w:t xml:space="preserve">Add </w:t>
      </w:r>
      <w:r>
        <w:t>Outfall Node – The UI will provide the capability to add outfall nodes by clicking on the schematic diagram or by clicking an ‘Add’ button.</w:t>
      </w:r>
    </w:p>
    <w:p w:rsidR="008E6554" w:rsidRPr="00CF1D0D" w:rsidRDefault="008E6554" w:rsidP="00F32405"/>
    <w:p w:rsidR="007A00E8" w:rsidRPr="003E5160" w:rsidRDefault="007A00E8" w:rsidP="00F32405">
      <w:r w:rsidRPr="00CF1D0D">
        <w:t xml:space="preserve">Remove </w:t>
      </w:r>
      <w:r>
        <w:t>Outfall Node – The UI will provide the capability to remove an outfall node by clicking on the schematic diagram or outfall node table and then clicking a ‘Remove’ button.</w:t>
      </w:r>
    </w:p>
    <w:p w:rsidR="007A00E8" w:rsidRPr="008E6554" w:rsidRDefault="00EF1B85" w:rsidP="008E6554">
      <w:pPr>
        <w:pStyle w:val="AppA2"/>
        <w:numPr>
          <w:ilvl w:val="0"/>
          <w:numId w:val="0"/>
        </w:numPr>
        <w:rPr>
          <w:caps w:val="0"/>
        </w:rPr>
      </w:pPr>
      <w:bookmarkStart w:id="143" w:name="_Toc437940711"/>
      <w:r>
        <w:rPr>
          <w:caps w:val="0"/>
        </w:rPr>
        <w:t>C.1.5</w:t>
      </w:r>
      <w:r w:rsidR="008E6554">
        <w:rPr>
          <w:caps w:val="0"/>
        </w:rPr>
        <w:tab/>
      </w:r>
      <w:r w:rsidR="007A00E8" w:rsidRPr="008E6554">
        <w:rPr>
          <w:caps w:val="0"/>
        </w:rPr>
        <w:t>Flow Divider Nodes</w:t>
      </w:r>
      <w:bookmarkEnd w:id="143"/>
    </w:p>
    <w:p w:rsidR="007A00E8" w:rsidRDefault="007A00E8" w:rsidP="00F32405">
      <w:r w:rsidRPr="00CF1D0D">
        <w:t xml:space="preserve">Edit </w:t>
      </w:r>
      <w:r>
        <w:t>Divider Node</w:t>
      </w:r>
      <w:r w:rsidRPr="00CF1D0D">
        <w:t xml:space="preserve"> Properties</w:t>
      </w:r>
      <w:r>
        <w:t xml:space="preserve"> -- The UI will provide the capability to edit the following divider node properties:</w:t>
      </w:r>
    </w:p>
    <w:p w:rsidR="00EA62FD" w:rsidRDefault="00EA62FD" w:rsidP="00F32405"/>
    <w:p w:rsidR="00EA62FD" w:rsidRDefault="00EA62FD" w:rsidP="00F32405"/>
    <w:p w:rsidR="00EA62FD" w:rsidRDefault="00EA62FD" w:rsidP="00F32405"/>
    <w:p w:rsidR="00620F35" w:rsidRDefault="00620F35" w:rsidP="00620F35">
      <w:pPr>
        <w:pStyle w:val="Caption"/>
      </w:pPr>
      <w:bookmarkStart w:id="144" w:name="_Toc437941431"/>
      <w:bookmarkStart w:id="145" w:name="_Toc437941597"/>
      <w:bookmarkStart w:id="146" w:name="_Toc437941614"/>
      <w:bookmarkStart w:id="147" w:name="_Toc437941631"/>
      <w:r>
        <w:lastRenderedPageBreak/>
        <w:t>Table C-</w:t>
      </w:r>
      <w:r w:rsidR="00252893">
        <w:fldChar w:fldCharType="begin"/>
      </w:r>
      <w:r w:rsidR="00252893">
        <w:instrText xml:space="preserve"> SEQ Table_C- \* ARABIC </w:instrText>
      </w:r>
      <w:r w:rsidR="00252893">
        <w:fldChar w:fldCharType="separate"/>
      </w:r>
      <w:r w:rsidR="0075478B">
        <w:rPr>
          <w:noProof/>
        </w:rPr>
        <w:t>5</w:t>
      </w:r>
      <w:r w:rsidR="00252893">
        <w:rPr>
          <w:noProof/>
        </w:rPr>
        <w:fldChar w:fldCharType="end"/>
      </w:r>
      <w:r>
        <w:t xml:space="preserve">.  </w:t>
      </w:r>
      <w:bookmarkEnd w:id="144"/>
      <w:bookmarkEnd w:id="145"/>
      <w:bookmarkEnd w:id="146"/>
      <w:bookmarkEnd w:id="147"/>
      <w:r w:rsidR="00CA1CD6">
        <w:t>Flow Divider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divider</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 coordinate of divider on study area map</w:t>
            </w:r>
          </w:p>
        </w:tc>
        <w:tc>
          <w:tcPr>
            <w:tcW w:w="1980" w:type="dxa"/>
          </w:tcPr>
          <w:p w:rsidR="007A00E8" w:rsidRPr="00F32405" w:rsidRDefault="007A00E8" w:rsidP="007A00E8">
            <w:pPr>
              <w:pStyle w:val="ListParagraph"/>
              <w:ind w:left="0"/>
              <w:rPr>
                <w:rFonts w:asciiTheme="majorHAnsi" w:hAnsiTheme="majorHAnsi" w:cstheme="majorHAnsi"/>
                <w:b/>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 coordinate of divider on study area map</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Inflows</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External inflows received at the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INFLOWS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Treatment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Pollutant removal at the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TREATMENT</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Invert </w:t>
            </w:r>
            <w:proofErr w:type="spellStart"/>
            <w:r w:rsidRPr="00F32405">
              <w:rPr>
                <w:rFonts w:asciiTheme="majorHAnsi" w:hAnsiTheme="majorHAnsi" w:cstheme="majorHAnsi"/>
                <w:color w:val="2F2F2F" w:themeColor="text2" w:themeShade="BF"/>
                <w:sz w:val="18"/>
                <w:szCs w:val="18"/>
              </w:rPr>
              <w:t>Elev</w:t>
            </w:r>
            <w:proofErr w:type="spellEnd"/>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Elevation of divider invert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 Depth</w:t>
            </w:r>
          </w:p>
        </w:tc>
        <w:tc>
          <w:tcPr>
            <w:tcW w:w="451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water depth</w:t>
            </w:r>
          </w:p>
        </w:tc>
        <w:tc>
          <w:tcPr>
            <w:tcW w:w="1980" w:type="dxa"/>
          </w:tcPr>
          <w:p w:rsidR="007A00E8" w:rsidRPr="00F32405" w:rsidRDefault="007A00E8" w:rsidP="007A00E8">
            <w:pPr>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Water depth at start of simulation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Surcharge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in excess of maximum depth before flooding occurs</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Ponded Area</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Area of ponded water when flooded</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Diverted Link</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link which receives diverted flow</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 of flow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Cutoff Flow</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Cutoff flow value used for a cutoff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Curve Name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diversion curve used with a tabular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Min Flow</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Minimum flow at which diversion begins for a weir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at maximum flow for a weir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Coefficient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Discharge coefficient for a weir divider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DIVIDERS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Divider Node – The UI will provide the capability to add divider nodes by clicking on the schematic diagram or by clicking an ‘Add’ button.</w:t>
      </w:r>
    </w:p>
    <w:p w:rsidR="008E6554" w:rsidRPr="00CF1D0D" w:rsidRDefault="008E6554" w:rsidP="00F32405"/>
    <w:p w:rsidR="007A00E8" w:rsidRPr="00F739FA" w:rsidRDefault="007A00E8" w:rsidP="00F32405">
      <w:r w:rsidRPr="00CF1D0D">
        <w:t xml:space="preserve">Remove </w:t>
      </w:r>
      <w:r>
        <w:t>Divider Node – The UI will provide the capability to remove a divider node by clicking on the schematic diagram or divider node table and then clicking a ‘Remove’ button.</w:t>
      </w:r>
    </w:p>
    <w:p w:rsidR="007A00E8" w:rsidRPr="008E6554" w:rsidRDefault="00EF1B85" w:rsidP="008E6554">
      <w:pPr>
        <w:pStyle w:val="AppA2"/>
        <w:numPr>
          <w:ilvl w:val="0"/>
          <w:numId w:val="0"/>
        </w:numPr>
        <w:rPr>
          <w:caps w:val="0"/>
        </w:rPr>
      </w:pPr>
      <w:bookmarkStart w:id="148" w:name="_Toc437940712"/>
      <w:r>
        <w:rPr>
          <w:caps w:val="0"/>
        </w:rPr>
        <w:t>C.1.6</w:t>
      </w:r>
      <w:r w:rsidR="008E6554">
        <w:rPr>
          <w:caps w:val="0"/>
        </w:rPr>
        <w:tab/>
      </w:r>
      <w:r w:rsidR="007A00E8" w:rsidRPr="008E6554">
        <w:rPr>
          <w:caps w:val="0"/>
        </w:rPr>
        <w:t>Storage Units</w:t>
      </w:r>
      <w:bookmarkEnd w:id="148"/>
    </w:p>
    <w:p w:rsidR="007A00E8" w:rsidRDefault="007A00E8" w:rsidP="00F32405">
      <w:r w:rsidRPr="00CF1D0D">
        <w:t xml:space="preserve">Edit </w:t>
      </w:r>
      <w:r>
        <w:t>Storage Unit</w:t>
      </w:r>
      <w:r w:rsidRPr="00CF1D0D">
        <w:t xml:space="preserve"> Properties</w:t>
      </w:r>
      <w:r>
        <w:t xml:space="preserve"> -- The UI will provide the capability to edit the following storage unit properties:</w:t>
      </w:r>
    </w:p>
    <w:p w:rsidR="00EA62FD" w:rsidRDefault="00EA62FD" w:rsidP="00620F35">
      <w:pPr>
        <w:pStyle w:val="Caption"/>
      </w:pPr>
    </w:p>
    <w:p w:rsidR="00EA62FD" w:rsidRDefault="00EA62FD" w:rsidP="00620F35">
      <w:pPr>
        <w:pStyle w:val="Caption"/>
      </w:pPr>
    </w:p>
    <w:p w:rsidR="00EA62FD" w:rsidRDefault="00EA62FD" w:rsidP="00620F35">
      <w:pPr>
        <w:pStyle w:val="Caption"/>
      </w:pPr>
    </w:p>
    <w:p w:rsidR="00620F35" w:rsidRDefault="00620F35" w:rsidP="00620F35">
      <w:pPr>
        <w:pStyle w:val="Caption"/>
      </w:pPr>
      <w:bookmarkStart w:id="149" w:name="_Toc437941432"/>
      <w:bookmarkStart w:id="150" w:name="_Toc437941598"/>
      <w:bookmarkStart w:id="151" w:name="_Toc437941615"/>
      <w:bookmarkStart w:id="152" w:name="_Toc437941632"/>
      <w:r>
        <w:lastRenderedPageBreak/>
        <w:t>Table C-</w:t>
      </w:r>
      <w:r w:rsidR="00252893">
        <w:fldChar w:fldCharType="begin"/>
      </w:r>
      <w:r w:rsidR="00252893">
        <w:instrText xml:space="preserve"> SEQ Table_C- \* ARABIC </w:instrText>
      </w:r>
      <w:r w:rsidR="00252893">
        <w:fldChar w:fldCharType="separate"/>
      </w:r>
      <w:r w:rsidR="0075478B">
        <w:rPr>
          <w:noProof/>
        </w:rPr>
        <w:t>6</w:t>
      </w:r>
      <w:r w:rsidR="00252893">
        <w:rPr>
          <w:noProof/>
        </w:rPr>
        <w:fldChar w:fldCharType="end"/>
      </w:r>
      <w:r>
        <w:t xml:space="preserve">.  </w:t>
      </w:r>
      <w:bookmarkEnd w:id="149"/>
      <w:bookmarkEnd w:id="150"/>
      <w:bookmarkEnd w:id="151"/>
      <w:bookmarkEnd w:id="152"/>
      <w:r w:rsidR="00CA1CD6">
        <w:t>Storage Unit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storage unit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 coordinate of storage unit on study area map</w:t>
            </w:r>
          </w:p>
        </w:tc>
        <w:tc>
          <w:tcPr>
            <w:tcW w:w="1980" w:type="dxa"/>
          </w:tcPr>
          <w:p w:rsidR="007A00E8" w:rsidRPr="00F32405" w:rsidRDefault="007A00E8" w:rsidP="007A00E8">
            <w:pPr>
              <w:pStyle w:val="ListParagraph"/>
              <w:ind w:left="0"/>
              <w:rPr>
                <w:rFonts w:asciiTheme="majorHAnsi" w:hAnsiTheme="majorHAnsi" w:cstheme="majorHAnsi"/>
                <w:b/>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 coordinate of storage unit on study area map</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b/>
                <w:color w:val="000000"/>
                <w:sz w:val="18"/>
                <w:szCs w:val="18"/>
              </w:rPr>
              <w:t>[COORDINATES]</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Inflows</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External inflows received at the storage unit</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INFLOWS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Treatment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Pollutant removal at the storage unit</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TREATMENT</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Invert </w:t>
            </w:r>
            <w:proofErr w:type="spellStart"/>
            <w:r w:rsidRPr="00F32405">
              <w:rPr>
                <w:rFonts w:asciiTheme="majorHAnsi" w:hAnsiTheme="majorHAnsi" w:cstheme="majorHAnsi"/>
                <w:color w:val="2F2F2F" w:themeColor="text2" w:themeShade="BF"/>
                <w:sz w:val="18"/>
                <w:szCs w:val="18"/>
              </w:rPr>
              <w:t>Elev</w:t>
            </w:r>
            <w:proofErr w:type="spellEnd"/>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Elevation at the bottom of the storage unit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 Depth</w:t>
            </w:r>
          </w:p>
        </w:tc>
        <w:tc>
          <w:tcPr>
            <w:tcW w:w="4514"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depth of the storage unit</w:t>
            </w:r>
          </w:p>
        </w:tc>
        <w:tc>
          <w:tcPr>
            <w:tcW w:w="1980" w:type="dxa"/>
          </w:tcPr>
          <w:p w:rsidR="007A00E8" w:rsidRPr="00F32405" w:rsidRDefault="007A00E8" w:rsidP="007A00E8">
            <w:pPr>
              <w:rPr>
                <w:rFonts w:asciiTheme="majorHAnsi" w:hAnsiTheme="majorHAnsi" w:cstheme="majorHAnsi"/>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Depth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depth of water in the storage unit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Ponded Area</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Area of ponded water when flooded</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Evap Factor</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Fraction of evaporation rate realized</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Seepage Loss</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Soil properties that determine seepage loss</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Storage Curve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Method of describing the geometric shape of the storage unit</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Coefficient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Coefficient in functional area curve</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Exponent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Exponent in functional area curve</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Constant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Constant in functional area curve</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r w:rsidR="007A00E8" w:rsidRPr="00F32405" w:rsidTr="00F32405">
        <w:trPr>
          <w:trHeight w:val="70"/>
        </w:trPr>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Curve Name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storage curve to use</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STORAGE</w:t>
            </w:r>
            <w:r w:rsidRPr="00F32405">
              <w:rPr>
                <w:rFonts w:asciiTheme="majorHAnsi" w:hAnsiTheme="majorHAnsi" w:cstheme="majorHAnsi"/>
                <w:color w:val="000000"/>
                <w:sz w:val="18"/>
                <w:szCs w:val="18"/>
              </w:rPr>
              <w:t>]</w:t>
            </w:r>
          </w:p>
        </w:tc>
      </w:tr>
    </w:tbl>
    <w:p w:rsidR="007A00E8" w:rsidRDefault="007A00E8" w:rsidP="00F32405"/>
    <w:p w:rsidR="007A00E8" w:rsidRPr="00CF1D0D" w:rsidRDefault="007A00E8" w:rsidP="00F32405">
      <w:r w:rsidRPr="00CF1D0D">
        <w:t xml:space="preserve">Add </w:t>
      </w:r>
      <w:r>
        <w:t>Storage Unit – The UI will provide the capability to add storage units by clicking on the schematic diagram or by clicking an ‘Add’ button.</w:t>
      </w:r>
    </w:p>
    <w:p w:rsidR="007A00E8" w:rsidRPr="00E97ED8" w:rsidRDefault="007A00E8" w:rsidP="00F32405">
      <w:r w:rsidRPr="00CF1D0D">
        <w:t xml:space="preserve">Remove </w:t>
      </w:r>
      <w:r>
        <w:t>Storage Unit – The UI will provide the capability to remove a storage unit by clicking on the schematic diagram or storage unit table and then clicking a ‘Remove’ button.</w:t>
      </w:r>
    </w:p>
    <w:p w:rsidR="007A00E8" w:rsidRPr="008E6554" w:rsidRDefault="008E6554" w:rsidP="008E6554">
      <w:pPr>
        <w:pStyle w:val="AppA2"/>
        <w:numPr>
          <w:ilvl w:val="0"/>
          <w:numId w:val="0"/>
        </w:numPr>
        <w:rPr>
          <w:caps w:val="0"/>
        </w:rPr>
      </w:pPr>
      <w:bookmarkStart w:id="153" w:name="_Toc437940713"/>
      <w:r>
        <w:rPr>
          <w:caps w:val="0"/>
        </w:rPr>
        <w:t>C.1.</w:t>
      </w:r>
      <w:r w:rsidR="00EF1B85">
        <w:rPr>
          <w:caps w:val="0"/>
        </w:rPr>
        <w:t>7</w:t>
      </w:r>
      <w:r>
        <w:rPr>
          <w:caps w:val="0"/>
        </w:rPr>
        <w:tab/>
      </w:r>
      <w:r w:rsidR="007A00E8" w:rsidRPr="008E6554">
        <w:rPr>
          <w:caps w:val="0"/>
        </w:rPr>
        <w:t>Conduits</w:t>
      </w:r>
      <w:bookmarkEnd w:id="153"/>
    </w:p>
    <w:p w:rsidR="007A00E8" w:rsidRDefault="007A00E8" w:rsidP="00F32405">
      <w:r w:rsidRPr="00CF1D0D">
        <w:t>Edit Conduit Properties</w:t>
      </w:r>
      <w:r>
        <w:t xml:space="preserve"> -- The UI will provide the capability to edit the following conduit properties:</w:t>
      </w:r>
    </w:p>
    <w:p w:rsidR="00EA62FD" w:rsidRDefault="00EA62FD" w:rsidP="00F32405">
      <w:r>
        <w:br w:type="page"/>
      </w:r>
    </w:p>
    <w:p w:rsidR="00620F35" w:rsidRDefault="00620F35" w:rsidP="00620F35">
      <w:pPr>
        <w:pStyle w:val="Caption"/>
      </w:pPr>
      <w:bookmarkStart w:id="154" w:name="_Toc437941433"/>
      <w:bookmarkStart w:id="155" w:name="_Toc437941599"/>
      <w:bookmarkStart w:id="156" w:name="_Toc437941616"/>
      <w:bookmarkStart w:id="157" w:name="_Toc437941633"/>
      <w:r>
        <w:lastRenderedPageBreak/>
        <w:t>Table C-</w:t>
      </w:r>
      <w:r w:rsidR="00252893">
        <w:fldChar w:fldCharType="begin"/>
      </w:r>
      <w:r w:rsidR="00252893">
        <w:instrText xml:space="preserve"> SEQ Table_C- \* ARABIC </w:instrText>
      </w:r>
      <w:r w:rsidR="00252893">
        <w:fldChar w:fldCharType="separate"/>
      </w:r>
      <w:r w:rsidR="0075478B">
        <w:rPr>
          <w:noProof/>
        </w:rPr>
        <w:t>7</w:t>
      </w:r>
      <w:r w:rsidR="00252893">
        <w:rPr>
          <w:noProof/>
        </w:rPr>
        <w:fldChar w:fldCharType="end"/>
      </w:r>
      <w:r>
        <w:t xml:space="preserve">.  </w:t>
      </w:r>
      <w:bookmarkEnd w:id="154"/>
      <w:bookmarkEnd w:id="155"/>
      <w:bookmarkEnd w:id="156"/>
      <w:bookmarkEnd w:id="157"/>
      <w:r w:rsidR="00CA1CD6">
        <w:t>Conduit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620F35" w:rsidP="00EA62FD">
            <w:pPr>
              <w:spacing w:line="240" w:lineRule="auto"/>
              <w:rPr>
                <w:rFonts w:asciiTheme="majorHAnsi" w:hAnsiTheme="majorHAnsi" w:cstheme="majorHAnsi"/>
                <w:b/>
                <w:color w:val="2F2F2F" w:themeColor="text2" w:themeShade="BF"/>
                <w:sz w:val="18"/>
                <w:szCs w:val="18"/>
              </w:rPr>
            </w:pPr>
            <w:r>
              <w:rPr>
                <w:rFonts w:asciiTheme="majorHAnsi" w:hAnsiTheme="majorHAnsi" w:cstheme="majorHAnsi"/>
                <w:b/>
                <w:color w:val="2F2F2F" w:themeColor="text2" w:themeShade="BF"/>
                <w:sz w:val="18"/>
                <w:szCs w:val="18"/>
              </w:rPr>
              <w:t>P</w:t>
            </w:r>
            <w:r w:rsidR="007A00E8" w:rsidRPr="00F32405">
              <w:rPr>
                <w:rFonts w:asciiTheme="majorHAnsi" w:hAnsiTheme="majorHAnsi" w:cstheme="majorHAnsi"/>
                <w:b/>
                <w:color w:val="2F2F2F" w:themeColor="text2" w:themeShade="BF"/>
                <w:sz w:val="18"/>
                <w:szCs w:val="18"/>
              </w:rPr>
              <w:t>roperty Name</w:t>
            </w:r>
          </w:p>
        </w:tc>
        <w:tc>
          <w:tcPr>
            <w:tcW w:w="4514"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conduit name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Inlet Node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inlet end of the conduit (which is normally the end at higher elevation)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Outlet Node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outlet end of the conduit (which is normally the end at lower elevation)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Description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description of the conduit</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Tag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label used to categorize or classify the conduit</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Shape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Geometric properties of the conduit's cross section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XSECTIONS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Max. Depth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depth of the conduit's cross section (feet or meters)</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XSECTIONS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Length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Conduit length (feet or meters)</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Roughness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Manning's roughness coefficient </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Inlet Offset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or elevation of the conduit invert above the node invert at the upstream end of the conduit (feet or meters)</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Outlet Offset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or elevation of the conduit invert above the node invert at the downstream end of the conduit (feet or meters)</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Initial Flow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flow in the conduit (flow units)</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Maximum Flow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flow allowed in the conduit (flow units) – use 0 or leave blank if not applicable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CONDUITS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Entry Loss </w:t>
            </w:r>
            <w:proofErr w:type="spellStart"/>
            <w:r w:rsidRPr="00F32405">
              <w:rPr>
                <w:rFonts w:asciiTheme="majorHAnsi" w:hAnsiTheme="majorHAnsi" w:cstheme="majorHAnsi"/>
                <w:color w:val="2F2F2F" w:themeColor="text2" w:themeShade="BF"/>
                <w:sz w:val="18"/>
                <w:szCs w:val="18"/>
              </w:rPr>
              <w:t>Coeff</w:t>
            </w:r>
            <w:proofErr w:type="spellEnd"/>
            <w:r w:rsidRPr="00F32405">
              <w:rPr>
                <w:rFonts w:asciiTheme="majorHAnsi" w:hAnsiTheme="majorHAnsi" w:cstheme="majorHAnsi"/>
                <w:color w:val="2F2F2F" w:themeColor="text2" w:themeShade="BF"/>
                <w:sz w:val="18"/>
                <w:szCs w:val="18"/>
              </w:rPr>
              <w:t xml:space="preserv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Head loss coefficient associated with energy losses at the entrance of the conduit</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LOSSES</w:t>
            </w:r>
            <w:r w:rsidRPr="00F32405">
              <w:rPr>
                <w:rFonts w:asciiTheme="majorHAnsi" w:hAnsiTheme="majorHAnsi" w:cstheme="majorHAnsi"/>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Exit Loss </w:t>
            </w:r>
            <w:proofErr w:type="spellStart"/>
            <w:r w:rsidRPr="00F32405">
              <w:rPr>
                <w:rFonts w:asciiTheme="majorHAnsi" w:hAnsiTheme="majorHAnsi" w:cstheme="majorHAnsi"/>
                <w:color w:val="2F2F2F" w:themeColor="text2" w:themeShade="BF"/>
                <w:sz w:val="18"/>
                <w:szCs w:val="18"/>
              </w:rPr>
              <w:t>Coeff</w:t>
            </w:r>
            <w:proofErr w:type="spellEnd"/>
            <w:r w:rsidRPr="00F32405">
              <w:rPr>
                <w:rFonts w:asciiTheme="majorHAnsi" w:hAnsiTheme="majorHAnsi" w:cstheme="majorHAnsi"/>
                <w:color w:val="2F2F2F" w:themeColor="text2" w:themeShade="BF"/>
                <w:sz w:val="18"/>
                <w:szCs w:val="18"/>
              </w:rPr>
              <w:t xml:space="preserv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Head loss coefficient associated with energy losses at the exit of the conduit. For culverts, use a value of 1.0 Avg.</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LOSSES</w:t>
            </w:r>
            <w:r w:rsidRPr="00F32405">
              <w:rPr>
                <w:rFonts w:asciiTheme="majorHAnsi" w:hAnsiTheme="majorHAnsi" w:cstheme="majorHAnsi"/>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Loss </w:t>
            </w:r>
            <w:proofErr w:type="spellStart"/>
            <w:r w:rsidRPr="00F32405">
              <w:rPr>
                <w:rFonts w:asciiTheme="majorHAnsi" w:hAnsiTheme="majorHAnsi" w:cstheme="majorHAnsi"/>
                <w:color w:val="2F2F2F" w:themeColor="text2" w:themeShade="BF"/>
                <w:sz w:val="18"/>
                <w:szCs w:val="18"/>
              </w:rPr>
              <w:t>Coeff</w:t>
            </w:r>
            <w:proofErr w:type="spellEnd"/>
            <w:r w:rsidRPr="00F32405">
              <w:rPr>
                <w:rFonts w:asciiTheme="majorHAnsi" w:hAnsiTheme="majorHAnsi" w:cstheme="majorHAnsi"/>
                <w:color w:val="2F2F2F" w:themeColor="text2" w:themeShade="BF"/>
                <w:sz w:val="18"/>
                <w:szCs w:val="18"/>
              </w:rPr>
              <w:t xml:space="preserv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Head loss coefficient associated with energy losses along the length of the conduit</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LOSSES</w:t>
            </w:r>
            <w:r w:rsidRPr="00F32405">
              <w:rPr>
                <w:rFonts w:asciiTheme="majorHAnsi" w:hAnsiTheme="majorHAnsi" w:cstheme="majorHAnsi"/>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Flap Gate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YES if a flap gate exists that prevents backflow through the conduit, or NO if no flap gate exists</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sz w:val="18"/>
                <w:szCs w:val="18"/>
              </w:rPr>
              <w:t>[</w:t>
            </w:r>
            <w:r w:rsidRPr="00F32405">
              <w:rPr>
                <w:rFonts w:asciiTheme="majorHAnsi" w:hAnsiTheme="majorHAnsi" w:cstheme="majorHAnsi"/>
                <w:b/>
                <w:bCs/>
                <w:sz w:val="18"/>
                <w:szCs w:val="18"/>
              </w:rPr>
              <w:t>LOSSES</w:t>
            </w:r>
            <w:r w:rsidRPr="00F32405">
              <w:rPr>
                <w:rFonts w:asciiTheme="majorHAnsi" w:hAnsiTheme="majorHAnsi" w:cstheme="majorHAnsi"/>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Culvert Code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Code number of inlet geometry if conduit is a culvert – leave blank otherwise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XSECTIONS</w:t>
            </w:r>
            <w:r w:rsidRPr="00F32405">
              <w:rPr>
                <w:rFonts w:asciiTheme="majorHAnsi" w:hAnsiTheme="majorHAnsi" w:cstheme="majorHAnsi"/>
                <w:color w:val="000000"/>
                <w:sz w:val="18"/>
                <w:szCs w:val="18"/>
              </w:rPr>
              <w:t>]</w:t>
            </w:r>
          </w:p>
        </w:tc>
      </w:tr>
    </w:tbl>
    <w:p w:rsidR="007A00E8" w:rsidRDefault="007A00E8" w:rsidP="00F32405"/>
    <w:p w:rsidR="007A00E8" w:rsidRDefault="007A00E8" w:rsidP="00F32405">
      <w:r w:rsidRPr="00CF1D0D">
        <w:t>Add Conduit</w:t>
      </w:r>
      <w:r>
        <w:t xml:space="preserve"> – The UI will provide the capability to add conduits by clicking on the schematic diagram or by clicking an ‘Add’ button.</w:t>
      </w:r>
    </w:p>
    <w:p w:rsidR="008E6554" w:rsidRPr="00CF1D0D" w:rsidRDefault="008E6554" w:rsidP="00F32405"/>
    <w:p w:rsidR="007A00E8" w:rsidRDefault="007A00E8" w:rsidP="00F32405">
      <w:r w:rsidRPr="00CF1D0D">
        <w:t>Remove Condui</w:t>
      </w:r>
      <w:r>
        <w:t>t – The UI will provide the capability to remove a conduit by clicking on the schematic diagram or conduit table and then clicking a ‘Remove’ button.</w:t>
      </w:r>
    </w:p>
    <w:p w:rsidR="007A00E8" w:rsidRPr="008E6554" w:rsidRDefault="008E6554" w:rsidP="008E6554">
      <w:pPr>
        <w:pStyle w:val="AppA2"/>
        <w:numPr>
          <w:ilvl w:val="0"/>
          <w:numId w:val="0"/>
        </w:numPr>
        <w:rPr>
          <w:caps w:val="0"/>
        </w:rPr>
      </w:pPr>
      <w:bookmarkStart w:id="158" w:name="_Toc437940714"/>
      <w:r>
        <w:rPr>
          <w:caps w:val="0"/>
        </w:rPr>
        <w:t>C.1.</w:t>
      </w:r>
      <w:r w:rsidR="00EF1B85">
        <w:rPr>
          <w:caps w:val="0"/>
        </w:rPr>
        <w:t>8</w:t>
      </w:r>
      <w:r>
        <w:rPr>
          <w:caps w:val="0"/>
        </w:rPr>
        <w:tab/>
      </w:r>
      <w:r w:rsidR="007A00E8" w:rsidRPr="008E6554">
        <w:rPr>
          <w:caps w:val="0"/>
        </w:rPr>
        <w:t>Pumps</w:t>
      </w:r>
      <w:bookmarkEnd w:id="158"/>
    </w:p>
    <w:p w:rsidR="007A00E8" w:rsidRDefault="007A00E8" w:rsidP="00F32405">
      <w:r w:rsidRPr="00CF1D0D">
        <w:t xml:space="preserve">Edit </w:t>
      </w:r>
      <w:r>
        <w:t>Pump</w:t>
      </w:r>
      <w:r w:rsidRPr="00CF1D0D">
        <w:t xml:space="preserve"> Properties</w:t>
      </w:r>
      <w:r>
        <w:t xml:space="preserve"> -- The UI will provide the capability to edit the following pump link properties:</w:t>
      </w:r>
    </w:p>
    <w:p w:rsidR="00EF1B85" w:rsidRDefault="00EF1B85" w:rsidP="00620F35">
      <w:pPr>
        <w:pStyle w:val="Caption"/>
      </w:pPr>
      <w:r>
        <w:br w:type="page"/>
      </w:r>
    </w:p>
    <w:p w:rsidR="00620F35" w:rsidRDefault="00620F35" w:rsidP="00620F35">
      <w:pPr>
        <w:pStyle w:val="Caption"/>
      </w:pPr>
      <w:bookmarkStart w:id="159" w:name="_Toc437941434"/>
      <w:bookmarkStart w:id="160" w:name="_Toc437941600"/>
      <w:bookmarkStart w:id="161" w:name="_Toc437941617"/>
      <w:bookmarkStart w:id="162" w:name="_Toc437941634"/>
      <w:r>
        <w:lastRenderedPageBreak/>
        <w:t>Table C-</w:t>
      </w:r>
      <w:r w:rsidR="00252893">
        <w:fldChar w:fldCharType="begin"/>
      </w:r>
      <w:r w:rsidR="00252893">
        <w:instrText xml:space="preserve"> SEQ Table_C- \* ARABIC </w:instrText>
      </w:r>
      <w:r w:rsidR="00252893">
        <w:fldChar w:fldCharType="separate"/>
      </w:r>
      <w:r w:rsidR="0075478B">
        <w:rPr>
          <w:noProof/>
        </w:rPr>
        <w:t>8</w:t>
      </w:r>
      <w:r w:rsidR="00252893">
        <w:rPr>
          <w:noProof/>
        </w:rPr>
        <w:fldChar w:fldCharType="end"/>
      </w:r>
      <w:r>
        <w:t xml:space="preserve">.  </w:t>
      </w:r>
      <w:bookmarkEnd w:id="159"/>
      <w:bookmarkEnd w:id="160"/>
      <w:bookmarkEnd w:id="161"/>
      <w:bookmarkEnd w:id="162"/>
      <w:r w:rsidR="00CA1CD6">
        <w:t>Pump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EA62FD">
            <w:pPr>
              <w:spacing w:line="240" w:lineRule="auto"/>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inlet end of pump</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Outlet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outlet end of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Pump Curve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pump curve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Status</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status of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Startup Depth</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at inlet node when the pump turns 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Shutoff Depth</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at inlet node when the pump turns off</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Pr="00CF1D0D" w:rsidRDefault="007A00E8" w:rsidP="00F32405">
      <w:r w:rsidRPr="00CF1D0D">
        <w:t xml:space="preserve">Add </w:t>
      </w:r>
      <w:r>
        <w:t>Pump – The UI will provide the capability to add pump links by clicking on the schematic diagram or by clicking an ‘Add’ button.</w:t>
      </w:r>
    </w:p>
    <w:p w:rsidR="007A00E8" w:rsidRPr="002106E3" w:rsidRDefault="007A00E8" w:rsidP="00F32405">
      <w:r w:rsidRPr="00CF1D0D">
        <w:t xml:space="preserve">Remove </w:t>
      </w:r>
      <w:r>
        <w:t>Pump – The UI will provide the capability to remove a pump link by clicking on the schematic diagram or pump link table and then clicking a ‘Remove’ button.</w:t>
      </w:r>
    </w:p>
    <w:p w:rsidR="007A00E8" w:rsidRPr="008E6554" w:rsidRDefault="00EF1B85" w:rsidP="008E6554">
      <w:pPr>
        <w:pStyle w:val="AppA2"/>
        <w:numPr>
          <w:ilvl w:val="0"/>
          <w:numId w:val="0"/>
        </w:numPr>
        <w:rPr>
          <w:caps w:val="0"/>
        </w:rPr>
      </w:pPr>
      <w:bookmarkStart w:id="163" w:name="_Toc437940715"/>
      <w:r>
        <w:rPr>
          <w:caps w:val="0"/>
        </w:rPr>
        <w:t>C.1.9</w:t>
      </w:r>
      <w:r w:rsidR="008E6554">
        <w:rPr>
          <w:caps w:val="0"/>
        </w:rPr>
        <w:tab/>
      </w:r>
      <w:r w:rsidR="007A00E8" w:rsidRPr="008E6554">
        <w:rPr>
          <w:caps w:val="0"/>
        </w:rPr>
        <w:t>Flow Regulators</w:t>
      </w:r>
      <w:bookmarkEnd w:id="163"/>
    </w:p>
    <w:p w:rsidR="007A00E8" w:rsidRDefault="007A00E8" w:rsidP="00F32405">
      <w:r w:rsidRPr="00CF1D0D">
        <w:t xml:space="preserve">Edit </w:t>
      </w:r>
      <w:r>
        <w:t>Orifice</w:t>
      </w:r>
      <w:r w:rsidRPr="00CF1D0D">
        <w:t xml:space="preserve"> Properties</w:t>
      </w:r>
      <w:r>
        <w:t xml:space="preserve"> -- The UI will provide the capability to edit the following orifice link properties:</w:t>
      </w:r>
    </w:p>
    <w:p w:rsidR="00620F35" w:rsidRDefault="00620F35" w:rsidP="00620F35">
      <w:pPr>
        <w:pStyle w:val="Caption"/>
      </w:pPr>
      <w:bookmarkStart w:id="164" w:name="_Toc437941435"/>
      <w:bookmarkStart w:id="165" w:name="_Toc437941601"/>
      <w:bookmarkStart w:id="166" w:name="_Toc437941618"/>
      <w:bookmarkStart w:id="167" w:name="_Toc437941635"/>
      <w:r>
        <w:t>Table C-</w:t>
      </w:r>
      <w:r w:rsidR="00252893">
        <w:fldChar w:fldCharType="begin"/>
      </w:r>
      <w:r w:rsidR="00252893">
        <w:instrText xml:space="preserve"> SEQ Table_C- \* ARABIC </w:instrText>
      </w:r>
      <w:r w:rsidR="00252893">
        <w:fldChar w:fldCharType="separate"/>
      </w:r>
      <w:r w:rsidR="0075478B">
        <w:rPr>
          <w:noProof/>
        </w:rPr>
        <w:t>9</w:t>
      </w:r>
      <w:r w:rsidR="00252893">
        <w:rPr>
          <w:noProof/>
        </w:rPr>
        <w:fldChar w:fldCharType="end"/>
      </w:r>
      <w:r>
        <w:t xml:space="preserve">.  </w:t>
      </w:r>
      <w:bookmarkEnd w:id="164"/>
      <w:bookmarkEnd w:id="165"/>
      <w:bookmarkEnd w:id="166"/>
      <w:bookmarkEnd w:id="167"/>
      <w:r w:rsidR="00C17294">
        <w:t>Flow Regulator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EA62FD">
            <w:pPr>
              <w:spacing w:line="240" w:lineRule="auto"/>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orifice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inlet end of orifice</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Outlet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outlet end of orifice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 of orifice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Shape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status of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Height</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at inlet node when the pump turns 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Width</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at inlet node when the pump turns off</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Offset</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of bottom of orifice opening from inlet node invert</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Discharge </w:t>
            </w:r>
            <w:proofErr w:type="spellStart"/>
            <w:r w:rsidRPr="00F32405">
              <w:rPr>
                <w:rFonts w:asciiTheme="majorHAnsi" w:hAnsiTheme="majorHAnsi" w:cstheme="majorHAnsi"/>
                <w:color w:val="2F2F2F" w:themeColor="text2" w:themeShade="BF"/>
                <w:sz w:val="18"/>
                <w:szCs w:val="18"/>
              </w:rPr>
              <w:t>Coeff</w:t>
            </w:r>
            <w:proofErr w:type="spellEnd"/>
            <w:r w:rsidRPr="00F32405">
              <w:rPr>
                <w:rFonts w:asciiTheme="majorHAnsi" w:hAnsiTheme="majorHAnsi" w:cstheme="majorHAnsi"/>
                <w:color w:val="2F2F2F" w:themeColor="text2" w:themeShade="BF"/>
                <w:sz w:val="18"/>
                <w:szCs w:val="18"/>
              </w:rPr>
              <w:t>.</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Discharge coefficient</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Flap Gate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If orifice contains a flap gate to prevent backflow</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Time to Open/Close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Time to open/close a gated orifice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ORIFICES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Orifice – The UI will provide the capability to add orifice links by clicking on the schematic diagram or by clicking an ‘Add’ button.</w:t>
      </w:r>
    </w:p>
    <w:p w:rsidR="008E6554" w:rsidRPr="00CF1D0D" w:rsidRDefault="008E6554" w:rsidP="00F32405"/>
    <w:p w:rsidR="007A00E8" w:rsidRDefault="007A00E8" w:rsidP="00F32405">
      <w:r w:rsidRPr="00CF1D0D">
        <w:t xml:space="preserve">Remove </w:t>
      </w:r>
      <w:r>
        <w:t>Orifice – The UI will provide the capability to remove an orifice link by clicking on the schematic diagram or orifice link table and then clicking a ‘Remove’ button.</w:t>
      </w:r>
    </w:p>
    <w:p w:rsidR="00F32405" w:rsidRPr="002106E3" w:rsidRDefault="00F32405" w:rsidP="00F32405"/>
    <w:p w:rsidR="007A00E8" w:rsidRDefault="007A00E8" w:rsidP="00F32405">
      <w:r w:rsidRPr="00CF1D0D">
        <w:t xml:space="preserve">Edit </w:t>
      </w:r>
      <w:r>
        <w:t>Weir</w:t>
      </w:r>
      <w:r w:rsidRPr="00CF1D0D">
        <w:t xml:space="preserve"> Properties</w:t>
      </w:r>
      <w:r>
        <w:t xml:space="preserve"> -- The UI will provide the capability to edit the following weir link properties:</w:t>
      </w:r>
    </w:p>
    <w:p w:rsidR="00620F35" w:rsidRDefault="00620F35" w:rsidP="00620F35">
      <w:pPr>
        <w:pStyle w:val="Caption"/>
      </w:pPr>
      <w:bookmarkStart w:id="168" w:name="_Toc437941436"/>
      <w:bookmarkStart w:id="169" w:name="_Toc437941602"/>
      <w:bookmarkStart w:id="170" w:name="_Toc437941619"/>
      <w:bookmarkStart w:id="171" w:name="_Toc437941636"/>
      <w:r>
        <w:t>Table C-</w:t>
      </w:r>
      <w:r w:rsidR="00252893">
        <w:fldChar w:fldCharType="begin"/>
      </w:r>
      <w:r w:rsidR="00252893">
        <w:instrText xml:space="preserve"> SEQ Table_C- \* ARABIC </w:instrText>
      </w:r>
      <w:r w:rsidR="00252893">
        <w:fldChar w:fldCharType="separate"/>
      </w:r>
      <w:r w:rsidR="0075478B">
        <w:rPr>
          <w:noProof/>
        </w:rPr>
        <w:t>10</w:t>
      </w:r>
      <w:r w:rsidR="00252893">
        <w:rPr>
          <w:noProof/>
        </w:rPr>
        <w:fldChar w:fldCharType="end"/>
      </w:r>
      <w:r>
        <w:t xml:space="preserve">.  </w:t>
      </w:r>
      <w:bookmarkEnd w:id="168"/>
      <w:bookmarkEnd w:id="169"/>
      <w:bookmarkEnd w:id="170"/>
      <w:bookmarkEnd w:id="171"/>
      <w:r w:rsidR="00C17294">
        <w:t>Weir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weir link</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Node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inlet side of weir</w:t>
            </w:r>
          </w:p>
        </w:tc>
        <w:tc>
          <w:tcPr>
            <w:tcW w:w="1980" w:type="dxa"/>
          </w:tcPr>
          <w:p w:rsidR="007A00E8" w:rsidRPr="00F32405" w:rsidRDefault="007A00E8" w:rsidP="007A00E8">
            <w:pPr>
              <w:pStyle w:val="ListParagraph"/>
              <w:ind w:left="0"/>
              <w:rPr>
                <w:rFonts w:asciiTheme="majorHAnsi" w:hAnsiTheme="majorHAnsi" w:cstheme="majorHAnsi"/>
                <w:b/>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Outlet Node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outlet side of weir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 of weir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Height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Vertical height of weir opening</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Length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Horizontal length of weir crest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Side Slope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Slope of trapezoidal weir side walls</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Offset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of bottom of weir opening from inlet node invert</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Discharge </w:t>
            </w:r>
            <w:proofErr w:type="spellStart"/>
            <w:r w:rsidRPr="00F32405">
              <w:rPr>
                <w:rFonts w:asciiTheme="majorHAnsi" w:hAnsiTheme="majorHAnsi" w:cstheme="majorHAnsi"/>
                <w:color w:val="2F2F2F" w:themeColor="text2" w:themeShade="BF"/>
                <w:sz w:val="18"/>
                <w:szCs w:val="18"/>
              </w:rPr>
              <w:t>Coeff</w:t>
            </w:r>
            <w:proofErr w:type="spellEnd"/>
            <w:r w:rsidRPr="00F32405">
              <w:rPr>
                <w:rFonts w:asciiTheme="majorHAnsi" w:hAnsiTheme="majorHAnsi" w:cstheme="majorHAnsi"/>
                <w:color w:val="2F2F2F" w:themeColor="text2" w:themeShade="BF"/>
                <w:sz w:val="18"/>
                <w:szCs w:val="18"/>
              </w:rPr>
              <w: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Discharge coefficient for central portion of weir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Flap Gate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If weir contains a flap gate to prevent backflow</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End Contractions</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Number of end contractions</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End </w:t>
            </w:r>
            <w:proofErr w:type="spellStart"/>
            <w:r w:rsidRPr="00F32405">
              <w:rPr>
                <w:rFonts w:asciiTheme="majorHAnsi" w:hAnsiTheme="majorHAnsi" w:cstheme="majorHAnsi"/>
                <w:color w:val="2F2F2F" w:themeColor="text2" w:themeShade="BF"/>
                <w:sz w:val="18"/>
                <w:szCs w:val="18"/>
              </w:rPr>
              <w:t>Coeff</w:t>
            </w:r>
            <w:proofErr w:type="spellEnd"/>
            <w:r w:rsidRPr="00F32405">
              <w:rPr>
                <w:rFonts w:asciiTheme="majorHAnsi" w:hAnsiTheme="majorHAnsi" w:cstheme="majorHAnsi"/>
                <w:color w:val="2F2F2F" w:themeColor="text2" w:themeShade="BF"/>
                <w:sz w:val="18"/>
                <w:szCs w:val="18"/>
              </w:rPr>
              <w: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Discharge coefficient for flow through the triangular ends of a trapezoidal weir</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Can Surcharge</w:t>
            </w:r>
          </w:p>
        </w:tc>
        <w:tc>
          <w:tcPr>
            <w:tcW w:w="4514" w:type="dxa"/>
          </w:tcPr>
          <w:p w:rsidR="007A00E8" w:rsidRPr="00F32405" w:rsidRDefault="007A00E8" w:rsidP="007A00E8">
            <w:pPr>
              <w:pStyle w:val="ListParagraph"/>
              <w:tabs>
                <w:tab w:val="left" w:pos="1470"/>
              </w:tabs>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If weir can surcharge</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Road Width</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Width of road lanes and shoulders</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Road Surface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 of road surface</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WEIRS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Weir – The UI will provide the capability to add weir links by clicking on the schematic diagram or by clicking an ‘Add’ button.</w:t>
      </w:r>
    </w:p>
    <w:p w:rsidR="008E6554" w:rsidRPr="00CF1D0D" w:rsidRDefault="008E6554" w:rsidP="00F32405"/>
    <w:p w:rsidR="007A00E8" w:rsidRDefault="007A00E8" w:rsidP="00F32405">
      <w:r w:rsidRPr="00CF1D0D">
        <w:t xml:space="preserve">Remove </w:t>
      </w:r>
      <w:r>
        <w:t>Weir – The UI will provide the capability to remove a weir link by clicking on the schematic diagram or weir link table and then clicking a ‘Remove’ button.</w:t>
      </w:r>
    </w:p>
    <w:p w:rsidR="00F32405" w:rsidRDefault="00F32405" w:rsidP="00F32405"/>
    <w:p w:rsidR="007A00E8" w:rsidRDefault="007A00E8" w:rsidP="00F32405">
      <w:r w:rsidRPr="00CF1D0D">
        <w:t xml:space="preserve">Edit </w:t>
      </w:r>
      <w:r>
        <w:t>Outlet</w:t>
      </w:r>
      <w:r w:rsidRPr="00CF1D0D">
        <w:t xml:space="preserve"> Properties</w:t>
      </w:r>
      <w:r>
        <w:t xml:space="preserve"> -- The UI will provide the capability to edit the following outlet link properties:</w:t>
      </w:r>
    </w:p>
    <w:p w:rsidR="00EA62FD" w:rsidRDefault="00EA62FD" w:rsidP="00620F35">
      <w:pPr>
        <w:pStyle w:val="Caption"/>
      </w:pPr>
      <w:r>
        <w:br w:type="page"/>
      </w:r>
    </w:p>
    <w:p w:rsidR="00620F35" w:rsidRDefault="00620F35" w:rsidP="00620F35">
      <w:pPr>
        <w:pStyle w:val="Caption"/>
      </w:pPr>
      <w:bookmarkStart w:id="172" w:name="_Toc437941437"/>
      <w:bookmarkStart w:id="173" w:name="_Toc437941603"/>
      <w:bookmarkStart w:id="174" w:name="_Toc437941620"/>
      <w:bookmarkStart w:id="175" w:name="_Toc437941637"/>
      <w:r>
        <w:lastRenderedPageBreak/>
        <w:t>Table C-</w:t>
      </w:r>
      <w:r w:rsidR="00252893">
        <w:fldChar w:fldCharType="begin"/>
      </w:r>
      <w:r w:rsidR="00252893">
        <w:instrText xml:space="preserve"> SEQ Table_C- \* ARABIC </w:instrText>
      </w:r>
      <w:r w:rsidR="00252893">
        <w:fldChar w:fldCharType="separate"/>
      </w:r>
      <w:r w:rsidR="0075478B">
        <w:rPr>
          <w:noProof/>
        </w:rPr>
        <w:t>11</w:t>
      </w:r>
      <w:r w:rsidR="00252893">
        <w:rPr>
          <w:noProof/>
        </w:rPr>
        <w:fldChar w:fldCharType="end"/>
      </w:r>
      <w:r>
        <w:t xml:space="preserve">.  </w:t>
      </w:r>
      <w:bookmarkEnd w:id="172"/>
      <w:bookmarkEnd w:id="173"/>
      <w:bookmarkEnd w:id="174"/>
      <w:bookmarkEnd w:id="175"/>
      <w:r w:rsidR="00C17294">
        <w:t>Outlet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7A00E8">
            <w:pP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7A00E8">
            <w:pPr>
              <w:pStyle w:val="ListParagraph"/>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Name </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User-assigned name of outlet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Node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inlet end of outlet</w:t>
            </w:r>
          </w:p>
        </w:tc>
        <w:tc>
          <w:tcPr>
            <w:tcW w:w="1980" w:type="dxa"/>
          </w:tcPr>
          <w:p w:rsidR="007A00E8" w:rsidRPr="00F32405" w:rsidRDefault="007A00E8" w:rsidP="007A00E8">
            <w:pPr>
              <w:pStyle w:val="ListParagraph"/>
              <w:ind w:left="0"/>
              <w:rPr>
                <w:rFonts w:asciiTheme="majorHAnsi" w:hAnsiTheme="majorHAnsi" w:cstheme="majorHAnsi"/>
                <w:b/>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Outlet Node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node on the outlet end of outlet</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comment or description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Optional category or classification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Inlet Offset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Depth of outlet above inlet node invert</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Flap Gate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If weir contains a flap gate to prevent backflow</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Rating Curve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Method of defining flow as a function of either freeboard depth or head across the outlet</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Coefficient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Coefficient in outflow expression</w:t>
            </w:r>
          </w:p>
        </w:tc>
        <w:tc>
          <w:tcPr>
            <w:tcW w:w="1980"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Exponent</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Exponent in outflow expression</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7A00E8">
            <w:pPr>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Curve Name</w:t>
            </w:r>
          </w:p>
        </w:tc>
        <w:tc>
          <w:tcPr>
            <w:tcW w:w="4514" w:type="dxa"/>
          </w:tcPr>
          <w:p w:rsidR="007A00E8" w:rsidRPr="00F32405" w:rsidRDefault="007A00E8" w:rsidP="007A00E8">
            <w:pPr>
              <w:pStyle w:val="ListParagraph"/>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Name of rating curve that relates outflow to either depth or head</w:t>
            </w:r>
          </w:p>
        </w:tc>
        <w:tc>
          <w:tcPr>
            <w:tcW w:w="1980" w:type="dxa"/>
          </w:tcPr>
          <w:p w:rsidR="007A00E8" w:rsidRPr="00F32405" w:rsidRDefault="007A00E8" w:rsidP="007A00E8">
            <w:pPr>
              <w:pStyle w:val="ListParagraph"/>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OUTLETS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Outlet – The UI will provide the capability to add outlet links by clicking on the schematic diagram or by clicking an ‘Add’ button.</w:t>
      </w:r>
    </w:p>
    <w:p w:rsidR="008E6554" w:rsidRPr="00CF1D0D" w:rsidRDefault="008E6554" w:rsidP="00F32405"/>
    <w:p w:rsidR="007A00E8" w:rsidRPr="00CF1D0D" w:rsidRDefault="007A00E8" w:rsidP="00F32405">
      <w:r w:rsidRPr="00CF1D0D">
        <w:t xml:space="preserve">Remove </w:t>
      </w:r>
      <w:r>
        <w:t>Outlet – The UI will provide the capability to remove an outlet link by clicking on the schematic diagram or outlet link table and then clicking a ‘Remove’ button.</w:t>
      </w:r>
    </w:p>
    <w:p w:rsidR="007A00E8" w:rsidRPr="008E6554" w:rsidRDefault="008E6554" w:rsidP="008E6554">
      <w:pPr>
        <w:pStyle w:val="AppA2"/>
        <w:numPr>
          <w:ilvl w:val="0"/>
          <w:numId w:val="0"/>
        </w:numPr>
      </w:pPr>
      <w:bookmarkStart w:id="176" w:name="_Toc437940716"/>
      <w:r>
        <w:t>C.2</w:t>
      </w:r>
      <w:r>
        <w:tab/>
      </w:r>
      <w:r w:rsidR="007A00E8" w:rsidRPr="008E6554">
        <w:t>EPANET Visual Objects</w:t>
      </w:r>
      <w:bookmarkEnd w:id="176"/>
    </w:p>
    <w:p w:rsidR="007A00E8" w:rsidRPr="008E6554" w:rsidRDefault="008E6554" w:rsidP="008E6554">
      <w:pPr>
        <w:pStyle w:val="AppA2"/>
        <w:numPr>
          <w:ilvl w:val="0"/>
          <w:numId w:val="0"/>
        </w:numPr>
        <w:rPr>
          <w:caps w:val="0"/>
        </w:rPr>
      </w:pPr>
      <w:bookmarkStart w:id="177" w:name="_Toc437940717"/>
      <w:r>
        <w:rPr>
          <w:caps w:val="0"/>
        </w:rPr>
        <w:t>C.2.1</w:t>
      </w:r>
      <w:r>
        <w:rPr>
          <w:caps w:val="0"/>
        </w:rPr>
        <w:tab/>
      </w:r>
      <w:r w:rsidR="007A00E8" w:rsidRPr="008E6554">
        <w:rPr>
          <w:caps w:val="0"/>
        </w:rPr>
        <w:t>Junction Nodes</w:t>
      </w:r>
      <w:bookmarkEnd w:id="177"/>
    </w:p>
    <w:p w:rsidR="007A00E8" w:rsidRDefault="007A00E8" w:rsidP="00F32405">
      <w:r w:rsidRPr="00CF1D0D">
        <w:t xml:space="preserve">Edit </w:t>
      </w:r>
      <w:r>
        <w:t xml:space="preserve">Junction </w:t>
      </w:r>
      <w:r w:rsidRPr="00CF1D0D">
        <w:t>Properties</w:t>
      </w:r>
      <w:r>
        <w:t xml:space="preserve"> -- The UI will provide the capability to edit the following junction properties:</w:t>
      </w:r>
    </w:p>
    <w:p w:rsidR="00620F35" w:rsidRDefault="00620F35" w:rsidP="00620F35">
      <w:pPr>
        <w:pStyle w:val="Caption"/>
      </w:pPr>
      <w:bookmarkStart w:id="178" w:name="_Toc437941438"/>
      <w:bookmarkStart w:id="179" w:name="_Toc437941604"/>
      <w:bookmarkStart w:id="180" w:name="_Toc437941621"/>
      <w:bookmarkStart w:id="181" w:name="_Toc437941638"/>
      <w:r>
        <w:t>Table C-</w:t>
      </w:r>
      <w:r w:rsidR="00252893">
        <w:fldChar w:fldCharType="begin"/>
      </w:r>
      <w:r w:rsidR="00252893">
        <w:instrText xml:space="preserve"> SEQ Table_C- \* ARABIC </w:instrText>
      </w:r>
      <w:r w:rsidR="00252893">
        <w:fldChar w:fldCharType="separate"/>
      </w:r>
      <w:r w:rsidR="0075478B">
        <w:rPr>
          <w:noProof/>
        </w:rPr>
        <w:t>12</w:t>
      </w:r>
      <w:r w:rsidR="00252893">
        <w:rPr>
          <w:noProof/>
        </w:rPr>
        <w:fldChar w:fldCharType="end"/>
      </w:r>
      <w:r>
        <w:t xml:space="preserve">.  </w:t>
      </w:r>
      <w:r w:rsidR="00C17294">
        <w:t>Junction Node Properties</w:t>
      </w:r>
      <w:r w:rsidR="00EA62FD">
        <w:t xml:space="preserve"> (Page 1 of 2)</w:t>
      </w:r>
      <w:bookmarkEnd w:id="178"/>
      <w:bookmarkEnd w:id="179"/>
      <w:bookmarkEnd w:id="180"/>
      <w:bookmarkEnd w:id="181"/>
    </w:p>
    <w:tbl>
      <w:tblPr>
        <w:tblStyle w:val="2015Table"/>
        <w:tblW w:w="9246" w:type="dxa"/>
        <w:tblLook w:val="04A0" w:firstRow="1" w:lastRow="0" w:firstColumn="1" w:lastColumn="0" w:noHBand="0" w:noVBand="1"/>
      </w:tblPr>
      <w:tblGrid>
        <w:gridCol w:w="2183"/>
        <w:gridCol w:w="4860"/>
        <w:gridCol w:w="2203"/>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2183" w:type="dxa"/>
          </w:tcPr>
          <w:p w:rsidR="007A00E8" w:rsidRPr="00F32405" w:rsidRDefault="007A00E8" w:rsidP="00EA62FD">
            <w:pPr>
              <w:spacing w:before="60" w:after="24"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860" w:type="dxa"/>
          </w:tcPr>
          <w:p w:rsidR="007A00E8" w:rsidRPr="00F32405" w:rsidRDefault="007A00E8"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203" w:type="dxa"/>
          </w:tcPr>
          <w:p w:rsidR="007A00E8" w:rsidRPr="00F32405" w:rsidRDefault="007A00E8"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EPANET Section</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Junction ID</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unique label used to identify the junction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[JUNCTIONS]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86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horizontal location of the junction on the map, measured in the map's distance units</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[COORDINATES]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86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The vertical location of the junction on the map, measured in the </w:t>
            </w:r>
            <w:proofErr w:type="spellStart"/>
            <w:r w:rsidRPr="00F32405">
              <w:rPr>
                <w:rFonts w:asciiTheme="majorHAnsi" w:hAnsiTheme="majorHAnsi" w:cstheme="majorHAnsi"/>
                <w:color w:val="2F2F2F" w:themeColor="text2" w:themeShade="BF"/>
                <w:sz w:val="18"/>
                <w:szCs w:val="18"/>
              </w:rPr>
              <w:t>map'sdistance</w:t>
            </w:r>
            <w:proofErr w:type="spellEnd"/>
            <w:r w:rsidRPr="00F32405">
              <w:rPr>
                <w:rFonts w:asciiTheme="majorHAnsi" w:hAnsiTheme="majorHAnsi" w:cstheme="majorHAnsi"/>
                <w:color w:val="2F2F2F" w:themeColor="text2" w:themeShade="BF"/>
                <w:sz w:val="18"/>
                <w:szCs w:val="18"/>
              </w:rPr>
              <w:t xml:space="preserve"> units</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[COORDINATES]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Description </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that describes other significant information about the junction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[JUNCTIONS]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Tag </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(with no spaces) used to assign the junction to a category, such as a pressure zone</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[TAGS]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Elevation </w:t>
            </w:r>
          </w:p>
        </w:tc>
        <w:tc>
          <w:tcPr>
            <w:tcW w:w="486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elevation in feet (meters) above some common reference of the junction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[JUNCTIONS]</w:t>
            </w:r>
          </w:p>
        </w:tc>
      </w:tr>
    </w:tbl>
    <w:p w:rsidR="00EA62FD" w:rsidRDefault="00EA62FD" w:rsidP="00EA62FD">
      <w:pPr>
        <w:pStyle w:val="Caption"/>
      </w:pPr>
      <w:r>
        <w:lastRenderedPageBreak/>
        <w:t xml:space="preserve">Table C-12.  </w:t>
      </w:r>
      <w:r w:rsidR="00C17294">
        <w:t>Junction Node Properties</w:t>
      </w:r>
      <w:r>
        <w:t xml:space="preserve"> (Page 2 of 2)</w:t>
      </w:r>
    </w:p>
    <w:tbl>
      <w:tblPr>
        <w:tblStyle w:val="2015Table"/>
        <w:tblW w:w="9246" w:type="dxa"/>
        <w:tblLook w:val="04A0" w:firstRow="1" w:lastRow="0" w:firstColumn="1" w:lastColumn="0" w:noHBand="0" w:noVBand="1"/>
      </w:tblPr>
      <w:tblGrid>
        <w:gridCol w:w="2183"/>
        <w:gridCol w:w="4860"/>
        <w:gridCol w:w="2203"/>
      </w:tblGrid>
      <w:tr w:rsidR="00EA62FD" w:rsidRPr="00F32405" w:rsidTr="00EA62FD">
        <w:trPr>
          <w:cnfStyle w:val="100000000000" w:firstRow="1" w:lastRow="0" w:firstColumn="0" w:lastColumn="0" w:oddVBand="0" w:evenVBand="0" w:oddHBand="0" w:evenHBand="0" w:firstRowFirstColumn="0" w:firstRowLastColumn="0" w:lastRowFirstColumn="0" w:lastRowLastColumn="0"/>
        </w:trPr>
        <w:tc>
          <w:tcPr>
            <w:tcW w:w="2183" w:type="dxa"/>
          </w:tcPr>
          <w:p w:rsidR="00EA62FD" w:rsidRPr="00F32405" w:rsidRDefault="00EA62FD" w:rsidP="00EA62FD">
            <w:pPr>
              <w:spacing w:before="60" w:after="24"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860" w:type="dxa"/>
          </w:tcPr>
          <w:p w:rsidR="00EA62FD" w:rsidRPr="00F32405" w:rsidRDefault="00EA62FD"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203" w:type="dxa"/>
          </w:tcPr>
          <w:p w:rsidR="00EA62FD" w:rsidRPr="00F32405" w:rsidRDefault="00EA62FD" w:rsidP="00EA62FD">
            <w:pPr>
              <w:pStyle w:val="ListParagraph"/>
              <w:spacing w:before="60" w:after="24" w:line="240" w:lineRule="auto"/>
              <w:ind w:left="0"/>
              <w:contextualSpacing w:val="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EPANET Section</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Base Demand</w:t>
            </w:r>
          </w:p>
        </w:tc>
        <w:tc>
          <w:tcPr>
            <w:tcW w:w="486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average or nominal demand for water by the main category of consumer at the junction, as measured in the current flow units</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[JUNCTIONS]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Demand Pattern </w:t>
            </w:r>
          </w:p>
        </w:tc>
        <w:tc>
          <w:tcPr>
            <w:tcW w:w="4860"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the time pattern used to characterize time variation in demand for the main category of consumer at the junction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[JUNCTIONS]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Demand</w:t>
            </w:r>
            <w:r w:rsidR="00F32405">
              <w:rPr>
                <w:rFonts w:asciiTheme="majorHAnsi" w:hAnsiTheme="majorHAnsi" w:cstheme="majorHAnsi"/>
                <w:color w:val="2F2F2F" w:themeColor="text2" w:themeShade="BF"/>
                <w:sz w:val="18"/>
                <w:szCs w:val="18"/>
              </w:rPr>
              <w:br/>
            </w:r>
            <w:r w:rsidRPr="00F32405">
              <w:rPr>
                <w:rFonts w:asciiTheme="majorHAnsi" w:hAnsiTheme="majorHAnsi" w:cstheme="majorHAnsi"/>
                <w:color w:val="2F2F2F" w:themeColor="text2" w:themeShade="BF"/>
                <w:sz w:val="18"/>
                <w:szCs w:val="18"/>
              </w:rPr>
              <w:t>Categories</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Number of different categories of water users defined for the junction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[DEMANDS]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Emitter</w:t>
            </w:r>
            <w:r w:rsidR="00F32405">
              <w:rPr>
                <w:rFonts w:asciiTheme="majorHAnsi" w:hAnsiTheme="majorHAnsi" w:cstheme="majorHAnsi"/>
                <w:color w:val="2F2F2F" w:themeColor="text2" w:themeShade="BF"/>
                <w:sz w:val="18"/>
                <w:szCs w:val="18"/>
              </w:rPr>
              <w:br/>
            </w:r>
            <w:r w:rsidRPr="00F32405">
              <w:rPr>
                <w:rFonts w:asciiTheme="majorHAnsi" w:hAnsiTheme="majorHAnsi" w:cstheme="majorHAnsi"/>
                <w:color w:val="2F2F2F" w:themeColor="text2" w:themeShade="BF"/>
                <w:sz w:val="18"/>
                <w:szCs w:val="18"/>
              </w:rPr>
              <w:t>Coefficient</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Discharge coefficient for emitter (sprinkler or nozzle) placed at junction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[EMITTERS]</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Quality</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Water quality level at the junction at the start of the simulation period</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[QUALITY]</w:t>
            </w:r>
          </w:p>
        </w:tc>
      </w:tr>
      <w:tr w:rsidR="007A00E8" w:rsidRPr="00F32405" w:rsidTr="00F32405">
        <w:tc>
          <w:tcPr>
            <w:tcW w:w="2183" w:type="dxa"/>
          </w:tcPr>
          <w:p w:rsidR="007A00E8" w:rsidRPr="00F32405" w:rsidRDefault="007A00E8" w:rsidP="00EA62FD">
            <w:pPr>
              <w:spacing w:before="60" w:after="24"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Source Quality</w:t>
            </w:r>
          </w:p>
        </w:tc>
        <w:tc>
          <w:tcPr>
            <w:tcW w:w="4860"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Quality of any water entering the network at this location</w:t>
            </w:r>
          </w:p>
        </w:tc>
        <w:tc>
          <w:tcPr>
            <w:tcW w:w="2203" w:type="dxa"/>
          </w:tcPr>
          <w:p w:rsidR="007A00E8" w:rsidRPr="00F32405" w:rsidRDefault="007A00E8" w:rsidP="00EA62FD">
            <w:pPr>
              <w:pStyle w:val="ListParagraph"/>
              <w:spacing w:before="60" w:after="24"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[SOURCES]</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Junction – The UI will provide the capability to add junctions by clicking on the schematic diagram or by clicking an ‘Add’ button.</w:t>
      </w:r>
    </w:p>
    <w:p w:rsidR="00EA62FD" w:rsidRPr="00CF1D0D" w:rsidRDefault="00EA62FD" w:rsidP="00F32405"/>
    <w:p w:rsidR="007A00E8" w:rsidRPr="00E20D74" w:rsidRDefault="007A00E8" w:rsidP="00F32405">
      <w:r w:rsidRPr="00CF1D0D">
        <w:t xml:space="preserve">Remove </w:t>
      </w:r>
      <w:r>
        <w:t>Junction – The UI will provide the capability to remove a junction by clicking on the schematic diagram or junction table and then clicking a ‘Remove’ button.</w:t>
      </w:r>
    </w:p>
    <w:p w:rsidR="007A00E8" w:rsidRPr="008E6554" w:rsidRDefault="008E6554" w:rsidP="008E6554">
      <w:pPr>
        <w:pStyle w:val="AppA2"/>
        <w:numPr>
          <w:ilvl w:val="0"/>
          <w:numId w:val="0"/>
        </w:numPr>
        <w:rPr>
          <w:caps w:val="0"/>
        </w:rPr>
      </w:pPr>
      <w:bookmarkStart w:id="182" w:name="_Toc437940718"/>
      <w:r>
        <w:rPr>
          <w:caps w:val="0"/>
        </w:rPr>
        <w:t>C.2.2</w:t>
      </w:r>
      <w:r>
        <w:rPr>
          <w:caps w:val="0"/>
        </w:rPr>
        <w:tab/>
      </w:r>
      <w:r w:rsidR="007A00E8" w:rsidRPr="008E6554">
        <w:rPr>
          <w:caps w:val="0"/>
        </w:rPr>
        <w:t>Reservoir Nodes</w:t>
      </w:r>
      <w:bookmarkEnd w:id="182"/>
    </w:p>
    <w:p w:rsidR="007A00E8" w:rsidRDefault="007A00E8" w:rsidP="00F32405">
      <w:r w:rsidRPr="00CF1D0D">
        <w:t xml:space="preserve">Edit </w:t>
      </w:r>
      <w:r>
        <w:t xml:space="preserve">Reservoir </w:t>
      </w:r>
      <w:r w:rsidRPr="00CF1D0D">
        <w:t>Properties</w:t>
      </w:r>
      <w:r>
        <w:t xml:space="preserve"> -- The UI will provide the capability to edit the following reservoir properties:</w:t>
      </w:r>
    </w:p>
    <w:p w:rsidR="00620F35" w:rsidRDefault="00620F35" w:rsidP="00620F35">
      <w:pPr>
        <w:pStyle w:val="Caption"/>
      </w:pPr>
      <w:bookmarkStart w:id="183" w:name="_Toc437941439"/>
      <w:bookmarkStart w:id="184" w:name="_Toc437941605"/>
      <w:bookmarkStart w:id="185" w:name="_Toc437941622"/>
      <w:bookmarkStart w:id="186" w:name="_Toc437941639"/>
      <w:r>
        <w:t>Table C-</w:t>
      </w:r>
      <w:r w:rsidR="00252893">
        <w:fldChar w:fldCharType="begin"/>
      </w:r>
      <w:r w:rsidR="00252893">
        <w:instrText xml:space="preserve"> SEQ Table_C- \* ARABIC </w:instrText>
      </w:r>
      <w:r w:rsidR="00252893">
        <w:fldChar w:fldCharType="separate"/>
      </w:r>
      <w:r w:rsidR="0075478B">
        <w:rPr>
          <w:noProof/>
        </w:rPr>
        <w:t>13</w:t>
      </w:r>
      <w:r w:rsidR="00252893">
        <w:rPr>
          <w:noProof/>
        </w:rPr>
        <w:fldChar w:fldCharType="end"/>
      </w:r>
      <w:r>
        <w:t xml:space="preserve">.  </w:t>
      </w:r>
      <w:bookmarkEnd w:id="183"/>
      <w:bookmarkEnd w:id="184"/>
      <w:bookmarkEnd w:id="185"/>
      <w:bookmarkEnd w:id="186"/>
      <w:r w:rsidR="00C17294">
        <w:t>Reservoir Properties</w:t>
      </w:r>
    </w:p>
    <w:tbl>
      <w:tblPr>
        <w:tblStyle w:val="2015Table"/>
        <w:tblW w:w="9246" w:type="dxa"/>
        <w:tblLook w:val="04A0" w:firstRow="1" w:lastRow="0" w:firstColumn="1" w:lastColumn="0" w:noHBand="0" w:noVBand="1"/>
      </w:tblPr>
      <w:tblGrid>
        <w:gridCol w:w="2183"/>
        <w:gridCol w:w="4860"/>
        <w:gridCol w:w="2203"/>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2183" w:type="dxa"/>
          </w:tcPr>
          <w:p w:rsidR="007A00E8" w:rsidRPr="00F32405" w:rsidRDefault="007A00E8" w:rsidP="00EA62FD">
            <w:pPr>
              <w:spacing w:line="240" w:lineRule="auto"/>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EPANET Section</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Reservoir ID</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unique label used to identify the reservoir</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[RESERVOIRS]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horizontal location of the reservoir on the map, measured in the map's distance units</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[COORDINATES]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vertical location of the reservoir on the map, measured in the map's distance units</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[COORDINATES]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Description </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that describes other significant information about the reservoir</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[RESERVOIRS]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Tag </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(with no spaces) used to assign the reservoir to a category, such as a pressure zone</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[TAGS]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Total Head </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hydraulic head (elevation + pressure head) of water in the reservoir</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[RESERVOIRS]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Head Pattern</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a time pattern used to model time variation in the reservoir's head</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[RESERVOIRS]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Quality</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Water quality level at the reservoir at the start of the simulation period</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[QUALITY]</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Source Quality</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Quality of any water entering the network at this location</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[SOURCES]</w:t>
            </w:r>
          </w:p>
        </w:tc>
      </w:tr>
    </w:tbl>
    <w:p w:rsidR="007A00E8" w:rsidRDefault="007A00E8" w:rsidP="00F32405"/>
    <w:p w:rsidR="007A00E8" w:rsidRDefault="007A00E8" w:rsidP="00F32405">
      <w:r w:rsidRPr="00CF1D0D">
        <w:lastRenderedPageBreak/>
        <w:t xml:space="preserve">Add </w:t>
      </w:r>
      <w:r>
        <w:t>Reservoir – The UI will provide the capability to add reservoirs by clicking on the schematic diagram or by clicking an ‘Add’ button.</w:t>
      </w:r>
    </w:p>
    <w:p w:rsidR="008E6554" w:rsidRPr="00CF1D0D" w:rsidRDefault="008E6554" w:rsidP="00F32405"/>
    <w:p w:rsidR="007A00E8" w:rsidRPr="00131ACD" w:rsidRDefault="007A00E8" w:rsidP="00F32405">
      <w:r w:rsidRPr="00CF1D0D">
        <w:t xml:space="preserve">Remove </w:t>
      </w:r>
      <w:r>
        <w:t>Reservoir – The UI will provide the capability to remove a reservoir by clicking on the schematic diagram or junction table and then clicking a ‘Remove’ button.</w:t>
      </w:r>
    </w:p>
    <w:p w:rsidR="007A00E8" w:rsidRPr="008E6554" w:rsidRDefault="008E6554" w:rsidP="008E6554">
      <w:pPr>
        <w:pStyle w:val="AppA2"/>
        <w:numPr>
          <w:ilvl w:val="0"/>
          <w:numId w:val="0"/>
        </w:numPr>
        <w:rPr>
          <w:caps w:val="0"/>
        </w:rPr>
      </w:pPr>
      <w:bookmarkStart w:id="187" w:name="_Toc437940719"/>
      <w:r>
        <w:rPr>
          <w:caps w:val="0"/>
        </w:rPr>
        <w:t>C.2.3</w:t>
      </w:r>
      <w:r>
        <w:rPr>
          <w:caps w:val="0"/>
        </w:rPr>
        <w:tab/>
      </w:r>
      <w:r w:rsidR="007A00E8" w:rsidRPr="008E6554">
        <w:rPr>
          <w:caps w:val="0"/>
        </w:rPr>
        <w:t>Tank Nodes</w:t>
      </w:r>
      <w:bookmarkEnd w:id="187"/>
    </w:p>
    <w:p w:rsidR="007A00E8" w:rsidRDefault="007A00E8" w:rsidP="00F32405">
      <w:r w:rsidRPr="00CF1D0D">
        <w:t xml:space="preserve">Edit </w:t>
      </w:r>
      <w:r>
        <w:t xml:space="preserve">Tank </w:t>
      </w:r>
      <w:r w:rsidRPr="00CF1D0D">
        <w:t>Properties</w:t>
      </w:r>
      <w:r>
        <w:t xml:space="preserve"> -- The UI will provide the capability to edit the following tank properties:</w:t>
      </w:r>
    </w:p>
    <w:p w:rsidR="00620F35" w:rsidRDefault="00620F35" w:rsidP="00620F35">
      <w:pPr>
        <w:pStyle w:val="Caption"/>
      </w:pPr>
      <w:bookmarkStart w:id="188" w:name="_Toc437941440"/>
      <w:bookmarkStart w:id="189" w:name="_Toc437941606"/>
      <w:bookmarkStart w:id="190" w:name="_Toc437941623"/>
      <w:bookmarkStart w:id="191" w:name="_Toc437941640"/>
      <w:r>
        <w:t>Table C-</w:t>
      </w:r>
      <w:r w:rsidR="00252893">
        <w:fldChar w:fldCharType="begin"/>
      </w:r>
      <w:r w:rsidR="00252893">
        <w:instrText xml:space="preserve"> SEQ Table_C- \* ARABIC </w:instrText>
      </w:r>
      <w:r w:rsidR="00252893">
        <w:fldChar w:fldCharType="separate"/>
      </w:r>
      <w:r w:rsidR="0075478B">
        <w:rPr>
          <w:noProof/>
        </w:rPr>
        <w:t>14</w:t>
      </w:r>
      <w:r w:rsidR="00252893">
        <w:rPr>
          <w:noProof/>
        </w:rPr>
        <w:fldChar w:fldCharType="end"/>
      </w:r>
      <w:r>
        <w:t xml:space="preserve">.  </w:t>
      </w:r>
      <w:bookmarkEnd w:id="188"/>
      <w:bookmarkEnd w:id="189"/>
      <w:bookmarkEnd w:id="190"/>
      <w:bookmarkEnd w:id="191"/>
      <w:r w:rsidR="00C17294">
        <w:t>Tank Properties</w:t>
      </w:r>
    </w:p>
    <w:tbl>
      <w:tblPr>
        <w:tblStyle w:val="2015Table"/>
        <w:tblW w:w="9246" w:type="dxa"/>
        <w:tblLook w:val="04A0" w:firstRow="1" w:lastRow="0" w:firstColumn="1" w:lastColumn="0" w:noHBand="0" w:noVBand="1"/>
      </w:tblPr>
      <w:tblGrid>
        <w:gridCol w:w="2183"/>
        <w:gridCol w:w="4860"/>
        <w:gridCol w:w="2203"/>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2183" w:type="dxa"/>
          </w:tcPr>
          <w:p w:rsidR="007A00E8" w:rsidRPr="00F32405" w:rsidRDefault="007A00E8" w:rsidP="00EA62FD">
            <w:pPr>
              <w:spacing w:line="240" w:lineRule="auto"/>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EPANET Section</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Tank ID</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unique label used to identify the tank</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X-Coordinate</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horizontal location of the tank on the map, measured in the map's scaling units</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[COORDINATES]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Y-Coordinate</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vertical location of the tank on the map, measured in the map's scaling units</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[COORDINATES]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Description </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that describes other significant information about the tank</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Tag </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(with no spaces) used to assign the tank to a category, such as a pressure zone</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[TAGS]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Elevation</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Elevation above a common datum of the bottom shell of the tank</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Level</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Height of the water surface above the bottom elevation of the tank at the start of the simulation</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Minimum Level</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Minimum height in feet (meters) of the water surface above the bottom elevation that will be maintained</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Level</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Maximum height in feet (meters) of the water surface above the bottom elevation that will be maintained</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Diameter</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diameter of the tank</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Minimum Volume</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volume of water in the tank when it is at its minimum level</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Volume Curve</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a curve used to describe the relation between tank volume and water level</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[TANKS]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Mixing Model</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type of water quality mixing that occurs within the tank</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[MIXING]</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Mixing Fraction</w:t>
            </w:r>
          </w:p>
        </w:tc>
        <w:tc>
          <w:tcPr>
            <w:tcW w:w="4860"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fraction of the tank's total volume that comprises the inlet-outlet compartment of the two-compartment (2COMP) mixing model</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[MIXING]</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Reaction Coefficient</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bulk reaction coefficient for chemical reactions in the tank</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[REACTIONS]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Quality</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Water quality level in the tank at the start of the simulation</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[QUALITY]</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Source Quality</w:t>
            </w:r>
          </w:p>
        </w:tc>
        <w:tc>
          <w:tcPr>
            <w:tcW w:w="4860" w:type="dxa"/>
          </w:tcPr>
          <w:p w:rsidR="007A00E8" w:rsidRPr="00F32405" w:rsidRDefault="007A00E8" w:rsidP="00EA62FD">
            <w:pPr>
              <w:pStyle w:val="ListParagraph"/>
              <w:spacing w:line="240" w:lineRule="auto"/>
              <w:ind w:left="0"/>
              <w:contextualSpacing w:val="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Quality of any water entering the network at this location</w:t>
            </w:r>
          </w:p>
        </w:tc>
        <w:tc>
          <w:tcPr>
            <w:tcW w:w="2203" w:type="dxa"/>
          </w:tcPr>
          <w:p w:rsidR="007A00E8" w:rsidRPr="00F32405" w:rsidRDefault="007A00E8" w:rsidP="00EA62FD">
            <w:pPr>
              <w:pStyle w:val="ListParagraph"/>
              <w:spacing w:line="240" w:lineRule="auto"/>
              <w:ind w:left="0"/>
              <w:contextualSpacing w:val="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[SOURCES]</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Tank – The UI will provide the capability to add tanks by clicking on the schematic diagram or by clicking an ‘Add’ button.</w:t>
      </w:r>
    </w:p>
    <w:p w:rsidR="008E6554" w:rsidRPr="00CF1D0D" w:rsidRDefault="008E6554" w:rsidP="00F32405"/>
    <w:p w:rsidR="007A00E8" w:rsidRPr="0072623E" w:rsidRDefault="007A00E8" w:rsidP="00F32405">
      <w:r w:rsidRPr="00CF1D0D">
        <w:t xml:space="preserve">Remove </w:t>
      </w:r>
      <w:r>
        <w:t>Tank – The UI will provide the capability to remove a tank by clicking on the schematic diagram or tank table and then clicking a ‘Remove’ button.</w:t>
      </w:r>
    </w:p>
    <w:p w:rsidR="007A00E8" w:rsidRPr="008E6554" w:rsidRDefault="008E6554" w:rsidP="008E6554">
      <w:pPr>
        <w:pStyle w:val="AppA2"/>
        <w:numPr>
          <w:ilvl w:val="0"/>
          <w:numId w:val="0"/>
        </w:numPr>
        <w:rPr>
          <w:caps w:val="0"/>
        </w:rPr>
      </w:pPr>
      <w:bookmarkStart w:id="192" w:name="_Toc437940720"/>
      <w:r>
        <w:rPr>
          <w:caps w:val="0"/>
        </w:rPr>
        <w:t>C.2.4</w:t>
      </w:r>
      <w:r>
        <w:rPr>
          <w:caps w:val="0"/>
        </w:rPr>
        <w:tab/>
      </w:r>
      <w:r w:rsidR="007A00E8" w:rsidRPr="008E6554">
        <w:rPr>
          <w:caps w:val="0"/>
        </w:rPr>
        <w:t>Pipes</w:t>
      </w:r>
      <w:bookmarkEnd w:id="192"/>
    </w:p>
    <w:p w:rsidR="007A00E8" w:rsidRDefault="007A00E8" w:rsidP="00F32405">
      <w:r w:rsidRPr="00CF1D0D">
        <w:t xml:space="preserve">Edit </w:t>
      </w:r>
      <w:r>
        <w:t xml:space="preserve">Pipe </w:t>
      </w:r>
      <w:r w:rsidRPr="00CF1D0D">
        <w:t>Properties</w:t>
      </w:r>
      <w:r>
        <w:t xml:space="preserve"> -- The UI will provide the capability to edit the following pipe properties:</w:t>
      </w:r>
    </w:p>
    <w:p w:rsidR="00620F35" w:rsidRDefault="00620F35" w:rsidP="00620F35">
      <w:pPr>
        <w:pStyle w:val="Caption"/>
      </w:pPr>
      <w:bookmarkStart w:id="193" w:name="_Toc437941441"/>
      <w:bookmarkStart w:id="194" w:name="_Toc437941607"/>
      <w:bookmarkStart w:id="195" w:name="_Toc437941624"/>
      <w:bookmarkStart w:id="196" w:name="_Toc437941641"/>
      <w:r>
        <w:t>Table C-</w:t>
      </w:r>
      <w:r w:rsidR="00252893">
        <w:fldChar w:fldCharType="begin"/>
      </w:r>
      <w:r w:rsidR="00252893">
        <w:instrText xml:space="preserve"> SEQ Table_C- \* ARABIC </w:instrText>
      </w:r>
      <w:r w:rsidR="00252893">
        <w:fldChar w:fldCharType="separate"/>
      </w:r>
      <w:r w:rsidR="0075478B">
        <w:rPr>
          <w:noProof/>
        </w:rPr>
        <w:t>15</w:t>
      </w:r>
      <w:r w:rsidR="00252893">
        <w:rPr>
          <w:noProof/>
        </w:rPr>
        <w:fldChar w:fldCharType="end"/>
      </w:r>
      <w:r>
        <w:t xml:space="preserve">.  </w:t>
      </w:r>
      <w:bookmarkEnd w:id="193"/>
      <w:bookmarkEnd w:id="194"/>
      <w:bookmarkEnd w:id="195"/>
      <w:bookmarkEnd w:id="196"/>
      <w:r w:rsidR="00C17294">
        <w:t>Pipe Properties</w:t>
      </w:r>
    </w:p>
    <w:tbl>
      <w:tblPr>
        <w:tblStyle w:val="2015Table"/>
        <w:tblW w:w="9246" w:type="dxa"/>
        <w:tblLook w:val="04A0" w:firstRow="1" w:lastRow="0" w:firstColumn="1" w:lastColumn="0" w:noHBand="0" w:noVBand="1"/>
      </w:tblPr>
      <w:tblGrid>
        <w:gridCol w:w="2183"/>
        <w:gridCol w:w="4860"/>
        <w:gridCol w:w="2203"/>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2183" w:type="dxa"/>
          </w:tcPr>
          <w:p w:rsidR="007A00E8" w:rsidRPr="00F32405" w:rsidRDefault="007A00E8" w:rsidP="00EA62FD">
            <w:pPr>
              <w:spacing w:line="240" w:lineRule="auto"/>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860"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2203"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EPANET Section</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Pipe ID</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unique label used to identify the pipe</w:t>
            </w:r>
          </w:p>
        </w:tc>
        <w:tc>
          <w:tcPr>
            <w:tcW w:w="2203" w:type="dxa"/>
          </w:tcPr>
          <w:p w:rsidR="007A00E8" w:rsidRPr="00F32405" w:rsidRDefault="007A00E8" w:rsidP="00EA62FD">
            <w:pPr>
              <w:pStyle w:val="ListParagraph"/>
              <w:spacing w:line="240" w:lineRule="auto"/>
              <w:ind w:left="0"/>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Start Node</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of the node where the pipe begins</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End Node</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of the node where the pipe ends</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Description </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that describes other significant information about the pipe</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Tag </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(with no spaces) used to assign the pipe to a category, perhaps one based on age or material</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[TAGS]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Length </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actual length of the pipe in feet (meters)</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Diameter</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pipe diameter in inches (mm)</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Roughness </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The roughness coefficient of the pipe. It is </w:t>
            </w:r>
            <w:proofErr w:type="spellStart"/>
            <w:r w:rsidRPr="00F32405">
              <w:rPr>
                <w:rFonts w:asciiTheme="majorHAnsi" w:hAnsiTheme="majorHAnsi" w:cstheme="majorHAnsi"/>
                <w:color w:val="2F2F2F" w:themeColor="text2" w:themeShade="BF"/>
                <w:sz w:val="18"/>
                <w:szCs w:val="18"/>
              </w:rPr>
              <w:t>unitless</w:t>
            </w:r>
            <w:proofErr w:type="spellEnd"/>
            <w:r w:rsidRPr="00F32405">
              <w:rPr>
                <w:rFonts w:asciiTheme="majorHAnsi" w:hAnsiTheme="majorHAnsi" w:cstheme="majorHAnsi"/>
                <w:color w:val="2F2F2F" w:themeColor="text2" w:themeShade="BF"/>
                <w:sz w:val="18"/>
                <w:szCs w:val="18"/>
              </w:rPr>
              <w:t xml:space="preserve"> for Hazen-Williams or </w:t>
            </w:r>
            <w:proofErr w:type="spellStart"/>
            <w:r w:rsidRPr="00F32405">
              <w:rPr>
                <w:rFonts w:asciiTheme="majorHAnsi" w:hAnsiTheme="majorHAnsi" w:cstheme="majorHAnsi"/>
                <w:color w:val="2F2F2F" w:themeColor="text2" w:themeShade="BF"/>
                <w:sz w:val="18"/>
                <w:szCs w:val="18"/>
              </w:rPr>
              <w:t>Chezy</w:t>
            </w:r>
            <w:proofErr w:type="spellEnd"/>
            <w:r w:rsidRPr="00F32405">
              <w:rPr>
                <w:rFonts w:asciiTheme="majorHAnsi" w:hAnsiTheme="majorHAnsi" w:cstheme="majorHAnsi"/>
                <w:color w:val="2F2F2F" w:themeColor="text2" w:themeShade="BF"/>
                <w:sz w:val="18"/>
                <w:szCs w:val="18"/>
              </w:rPr>
              <w:t xml:space="preserve">-Manning roughness and has units of </w:t>
            </w:r>
            <w:proofErr w:type="spellStart"/>
            <w:r w:rsidRPr="00F32405">
              <w:rPr>
                <w:rFonts w:asciiTheme="majorHAnsi" w:hAnsiTheme="majorHAnsi" w:cstheme="majorHAnsi"/>
                <w:color w:val="2F2F2F" w:themeColor="text2" w:themeShade="BF"/>
                <w:sz w:val="18"/>
                <w:szCs w:val="18"/>
              </w:rPr>
              <w:t>millifeet</w:t>
            </w:r>
            <w:proofErr w:type="spellEnd"/>
            <w:r w:rsidRPr="00F32405">
              <w:rPr>
                <w:rFonts w:asciiTheme="majorHAnsi" w:hAnsiTheme="majorHAnsi" w:cstheme="majorHAnsi"/>
                <w:color w:val="2F2F2F" w:themeColor="text2" w:themeShade="BF"/>
                <w:sz w:val="18"/>
                <w:szCs w:val="18"/>
              </w:rPr>
              <w:t xml:space="preserve"> (mm) for Darcy-</w:t>
            </w:r>
            <w:proofErr w:type="spellStart"/>
            <w:r w:rsidRPr="00F32405">
              <w:rPr>
                <w:rFonts w:asciiTheme="majorHAnsi" w:hAnsiTheme="majorHAnsi" w:cstheme="majorHAnsi"/>
                <w:color w:val="2F2F2F" w:themeColor="text2" w:themeShade="BF"/>
                <w:sz w:val="18"/>
                <w:szCs w:val="18"/>
              </w:rPr>
              <w:t>Weisbach</w:t>
            </w:r>
            <w:proofErr w:type="spellEnd"/>
            <w:r w:rsidRPr="00F32405">
              <w:rPr>
                <w:rFonts w:asciiTheme="majorHAnsi" w:hAnsiTheme="majorHAnsi" w:cstheme="majorHAnsi"/>
                <w:color w:val="2F2F2F" w:themeColor="text2" w:themeShade="BF"/>
                <w:sz w:val="18"/>
                <w:szCs w:val="18"/>
              </w:rPr>
              <w:t xml:space="preserve"> roughness</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Loss Coefficient</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proofErr w:type="spellStart"/>
            <w:r w:rsidRPr="00F32405">
              <w:rPr>
                <w:rFonts w:asciiTheme="majorHAnsi" w:hAnsiTheme="majorHAnsi" w:cstheme="majorHAnsi"/>
                <w:color w:val="2F2F2F" w:themeColor="text2" w:themeShade="BF"/>
                <w:sz w:val="18"/>
                <w:szCs w:val="18"/>
              </w:rPr>
              <w:t>Unitless</w:t>
            </w:r>
            <w:proofErr w:type="spellEnd"/>
            <w:r w:rsidRPr="00F32405">
              <w:rPr>
                <w:rFonts w:asciiTheme="majorHAnsi" w:hAnsiTheme="majorHAnsi" w:cstheme="majorHAnsi"/>
                <w:color w:val="2F2F2F" w:themeColor="text2" w:themeShade="BF"/>
                <w:sz w:val="18"/>
                <w:szCs w:val="18"/>
              </w:rPr>
              <w:t xml:space="preserve"> minor loss coefficient associated with bends, fittings, etc. Assumed 0 if left blank</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Status</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Determines whether the pipe is initially open, closed, or contains a check valve. If a check valve is specified then any flow in the pipe must be from the Start node to the End node</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[PIPES]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Bulk Coefficient</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bulk reaction coefficient for the pipe. Use a positive value for growth and a negative value for decay</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[REACTIONS]</w:t>
            </w:r>
          </w:p>
        </w:tc>
      </w:tr>
      <w:tr w:rsidR="007A00E8" w:rsidRPr="00F32405" w:rsidTr="00F32405">
        <w:tc>
          <w:tcPr>
            <w:tcW w:w="2183"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Wall Coefficient</w:t>
            </w:r>
          </w:p>
        </w:tc>
        <w:tc>
          <w:tcPr>
            <w:tcW w:w="486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wall reaction coefficient for the pipe. Use a positive value for growth and a negative value for decay</w:t>
            </w:r>
          </w:p>
        </w:tc>
        <w:tc>
          <w:tcPr>
            <w:tcW w:w="2203"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b/>
                <w:color w:val="2F2F2F" w:themeColor="text2" w:themeShade="BF"/>
                <w:sz w:val="18"/>
                <w:szCs w:val="18"/>
              </w:rPr>
              <w:t>[REACTIONS]</w:t>
            </w:r>
          </w:p>
        </w:tc>
      </w:tr>
    </w:tbl>
    <w:p w:rsidR="007A00E8" w:rsidRDefault="007A00E8" w:rsidP="00F32405"/>
    <w:p w:rsidR="007A00E8" w:rsidRDefault="007A00E8" w:rsidP="00F32405">
      <w:r w:rsidRPr="00CF1D0D">
        <w:t xml:space="preserve">Add </w:t>
      </w:r>
      <w:r>
        <w:t>Pipe – The UI will provide the capability to add pipes by clicking on the schematic diagram or by clicking an ‘Add’ button.</w:t>
      </w:r>
    </w:p>
    <w:p w:rsidR="008E6554" w:rsidRPr="00CF1D0D" w:rsidRDefault="008E6554" w:rsidP="00F32405"/>
    <w:p w:rsidR="007A00E8" w:rsidRDefault="007A00E8" w:rsidP="00F32405">
      <w:r w:rsidRPr="00CF1D0D">
        <w:t xml:space="preserve">Remove </w:t>
      </w:r>
      <w:r>
        <w:t>Pipe – The UI will provide the capability to remove a pipe by clicking on the schematic diagram or pipe table and then clicking a ‘Remove’ button.</w:t>
      </w:r>
    </w:p>
    <w:p w:rsidR="007A00E8" w:rsidRPr="008E6554" w:rsidRDefault="008E6554" w:rsidP="008E6554">
      <w:pPr>
        <w:pStyle w:val="AppA2"/>
        <w:numPr>
          <w:ilvl w:val="0"/>
          <w:numId w:val="0"/>
        </w:numPr>
        <w:rPr>
          <w:caps w:val="0"/>
        </w:rPr>
      </w:pPr>
      <w:bookmarkStart w:id="197" w:name="_Toc437940721"/>
      <w:r>
        <w:rPr>
          <w:caps w:val="0"/>
        </w:rPr>
        <w:t>C.2.5</w:t>
      </w:r>
      <w:r>
        <w:rPr>
          <w:caps w:val="0"/>
        </w:rPr>
        <w:tab/>
      </w:r>
      <w:r w:rsidR="007A00E8" w:rsidRPr="008E6554">
        <w:rPr>
          <w:caps w:val="0"/>
        </w:rPr>
        <w:t>Pumps</w:t>
      </w:r>
      <w:bookmarkEnd w:id="197"/>
    </w:p>
    <w:p w:rsidR="007A00E8" w:rsidRDefault="007A00E8" w:rsidP="00F32405">
      <w:r w:rsidRPr="00CF1D0D">
        <w:t xml:space="preserve">Edit </w:t>
      </w:r>
      <w:r>
        <w:t>Pump</w:t>
      </w:r>
      <w:r w:rsidRPr="00CF1D0D">
        <w:t xml:space="preserve"> Properties</w:t>
      </w:r>
      <w:r>
        <w:t xml:space="preserve"> -- The UI will provide the capability to edit the following pump properties:</w:t>
      </w:r>
    </w:p>
    <w:p w:rsidR="00EA62FD" w:rsidRDefault="00EA62FD" w:rsidP="00620F35">
      <w:pPr>
        <w:pStyle w:val="Caption"/>
      </w:pPr>
      <w:r>
        <w:br w:type="page"/>
      </w:r>
    </w:p>
    <w:p w:rsidR="00620F35" w:rsidRDefault="00620F35" w:rsidP="00620F35">
      <w:pPr>
        <w:pStyle w:val="Caption"/>
      </w:pPr>
      <w:bookmarkStart w:id="198" w:name="_Toc437941442"/>
      <w:bookmarkStart w:id="199" w:name="_Toc437941608"/>
      <w:bookmarkStart w:id="200" w:name="_Toc437941625"/>
      <w:bookmarkStart w:id="201" w:name="_Toc437941642"/>
      <w:r>
        <w:lastRenderedPageBreak/>
        <w:t>Table C-</w:t>
      </w:r>
      <w:r w:rsidR="00252893">
        <w:fldChar w:fldCharType="begin"/>
      </w:r>
      <w:r w:rsidR="00252893">
        <w:instrText xml:space="preserve"> SEQ Table_C- \* ARABIC </w:instrText>
      </w:r>
      <w:r w:rsidR="00252893">
        <w:fldChar w:fldCharType="separate"/>
      </w:r>
      <w:r w:rsidR="0075478B">
        <w:rPr>
          <w:noProof/>
        </w:rPr>
        <w:t>16</w:t>
      </w:r>
      <w:r w:rsidR="00252893">
        <w:rPr>
          <w:noProof/>
        </w:rPr>
        <w:fldChar w:fldCharType="end"/>
      </w:r>
      <w:r>
        <w:t xml:space="preserve">.  </w:t>
      </w:r>
      <w:bookmarkEnd w:id="198"/>
      <w:bookmarkEnd w:id="199"/>
      <w:bookmarkEnd w:id="200"/>
      <w:bookmarkEnd w:id="201"/>
      <w:r w:rsidR="00C17294">
        <w:t>Pump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EA62FD">
            <w:pPr>
              <w:spacing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EA62FD">
            <w:pPr>
              <w:pStyle w:val="ListParagraph"/>
              <w:spacing w:line="240" w:lineRule="auto"/>
              <w:ind w:left="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EA62FD">
            <w:pPr>
              <w:pStyle w:val="ListParagraph"/>
              <w:spacing w:line="240" w:lineRule="auto"/>
              <w:ind w:left="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Pump ID </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unique label used to identify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Start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of the node on the suction side of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End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of the node on the discharge side of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that describes other significant information about the</w:t>
            </w:r>
          </w:p>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(with no spaces) used to assign the pump to a category,</w:t>
            </w:r>
          </w:p>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perhaps based on age, size or location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Pump Curve</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the pump curve used to describe the relationship between the</w:t>
            </w:r>
          </w:p>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head delivered by the pump and the flow through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Power</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power supplied by the pump in horsepower</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Speed</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relative speed setting of the pump</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Pattern</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a time pattern used to control the pump's operation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PUMPS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Initial Status</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State of the pump (open or closed) at the start of the simulation period</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STATUS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Efficiency Curve</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the curve that represents the pump's wire-to-water efficiency as a function of flow rate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ENERGY</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Energy Price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 xml:space="preserve">The average or nominal price of energy in monetary units per </w:t>
            </w:r>
            <w:proofErr w:type="spellStart"/>
            <w:r w:rsidRPr="00F32405">
              <w:rPr>
                <w:rFonts w:asciiTheme="majorHAnsi" w:hAnsiTheme="majorHAnsi" w:cstheme="majorHAnsi"/>
                <w:color w:val="2F2F2F" w:themeColor="text2" w:themeShade="BF"/>
                <w:sz w:val="18"/>
                <w:szCs w:val="18"/>
              </w:rPr>
              <w:t>kw-hr</w:t>
            </w:r>
            <w:proofErr w:type="spellEnd"/>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ENERGY</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Price Pattern</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label of the time pattern used to describe the variation in energy price</w:t>
            </w:r>
          </w:p>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throughout the day</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ENERGY</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Pump – The UI will provide the capability to add pumps by clicking on the schematic diagram or by clicking an ‘Add’ button.</w:t>
      </w:r>
    </w:p>
    <w:p w:rsidR="008E6554" w:rsidRPr="00CF1D0D" w:rsidRDefault="008E6554" w:rsidP="00F32405"/>
    <w:p w:rsidR="007A00E8" w:rsidRPr="00647488" w:rsidRDefault="007A00E8" w:rsidP="00F32405">
      <w:r w:rsidRPr="00CF1D0D">
        <w:t xml:space="preserve">Remove </w:t>
      </w:r>
      <w:r>
        <w:t>Pump – The UI will provide the capability to remove a pump by clicking on the schematic diagram or pump table and then clicking a ‘Remove’ button.</w:t>
      </w:r>
    </w:p>
    <w:p w:rsidR="007A00E8" w:rsidRPr="008E6554" w:rsidRDefault="008E6554" w:rsidP="008E6554">
      <w:pPr>
        <w:pStyle w:val="AppA2"/>
        <w:numPr>
          <w:ilvl w:val="0"/>
          <w:numId w:val="0"/>
        </w:numPr>
        <w:rPr>
          <w:caps w:val="0"/>
        </w:rPr>
      </w:pPr>
      <w:bookmarkStart w:id="202" w:name="_Toc437940722"/>
      <w:r>
        <w:rPr>
          <w:caps w:val="0"/>
        </w:rPr>
        <w:t>C.2.6</w:t>
      </w:r>
      <w:r>
        <w:rPr>
          <w:caps w:val="0"/>
        </w:rPr>
        <w:tab/>
      </w:r>
      <w:r w:rsidR="007A00E8" w:rsidRPr="008E6554">
        <w:rPr>
          <w:caps w:val="0"/>
        </w:rPr>
        <w:t>Valves</w:t>
      </w:r>
      <w:bookmarkEnd w:id="202"/>
    </w:p>
    <w:p w:rsidR="007A00E8" w:rsidRDefault="007A00E8" w:rsidP="00F32405">
      <w:r w:rsidRPr="00CF1D0D">
        <w:t xml:space="preserve">Edit </w:t>
      </w:r>
      <w:r>
        <w:t>Valve</w:t>
      </w:r>
      <w:r w:rsidRPr="00CF1D0D">
        <w:t xml:space="preserve"> Properties</w:t>
      </w:r>
      <w:r>
        <w:t xml:space="preserve"> -- The UI will provide the capability to edit the following valve properties:</w:t>
      </w:r>
    </w:p>
    <w:p w:rsidR="00EA62FD" w:rsidRDefault="00EA62FD" w:rsidP="00F32405"/>
    <w:p w:rsidR="00EA62FD" w:rsidRDefault="00EA62FD" w:rsidP="00F32405">
      <w:r>
        <w:br w:type="page"/>
      </w:r>
    </w:p>
    <w:p w:rsidR="00620F35" w:rsidRDefault="00620F35" w:rsidP="00620F35">
      <w:pPr>
        <w:pStyle w:val="Caption"/>
      </w:pPr>
      <w:bookmarkStart w:id="203" w:name="_Toc437941443"/>
      <w:bookmarkStart w:id="204" w:name="_Toc437941609"/>
      <w:bookmarkStart w:id="205" w:name="_Toc437941626"/>
      <w:bookmarkStart w:id="206" w:name="_Toc437941643"/>
      <w:r>
        <w:lastRenderedPageBreak/>
        <w:t>Table C-</w:t>
      </w:r>
      <w:r w:rsidR="00252893">
        <w:fldChar w:fldCharType="begin"/>
      </w:r>
      <w:r w:rsidR="00252893">
        <w:instrText xml:space="preserve"> SEQ Table_C- \* ARABIC </w:instrText>
      </w:r>
      <w:r w:rsidR="00252893">
        <w:fldChar w:fldCharType="separate"/>
      </w:r>
      <w:r w:rsidR="0075478B">
        <w:rPr>
          <w:noProof/>
        </w:rPr>
        <w:t>17</w:t>
      </w:r>
      <w:r w:rsidR="00252893">
        <w:rPr>
          <w:noProof/>
        </w:rPr>
        <w:fldChar w:fldCharType="end"/>
      </w:r>
      <w:r>
        <w:t xml:space="preserve">.  </w:t>
      </w:r>
      <w:bookmarkEnd w:id="203"/>
      <w:bookmarkEnd w:id="204"/>
      <w:bookmarkEnd w:id="205"/>
      <w:bookmarkEnd w:id="206"/>
      <w:r w:rsidR="00C17294">
        <w:t>Valve Properties</w:t>
      </w:r>
    </w:p>
    <w:tbl>
      <w:tblPr>
        <w:tblStyle w:val="2015Table"/>
        <w:tblW w:w="0" w:type="auto"/>
        <w:tblLook w:val="04A0" w:firstRow="1" w:lastRow="0" w:firstColumn="1" w:lastColumn="0" w:noHBand="0" w:noVBand="1"/>
      </w:tblPr>
      <w:tblGrid>
        <w:gridCol w:w="1989"/>
        <w:gridCol w:w="4514"/>
        <w:gridCol w:w="1980"/>
      </w:tblGrid>
      <w:tr w:rsidR="007A00E8" w:rsidRPr="00F32405" w:rsidTr="00F32405">
        <w:trPr>
          <w:cnfStyle w:val="100000000000" w:firstRow="1" w:lastRow="0" w:firstColumn="0" w:lastColumn="0" w:oddVBand="0" w:evenVBand="0" w:oddHBand="0" w:evenHBand="0" w:firstRowFirstColumn="0" w:firstRowLastColumn="0" w:lastRowFirstColumn="0" w:lastRowLastColumn="0"/>
        </w:trPr>
        <w:tc>
          <w:tcPr>
            <w:tcW w:w="1989" w:type="dxa"/>
          </w:tcPr>
          <w:p w:rsidR="007A00E8" w:rsidRPr="00F32405" w:rsidRDefault="007A00E8" w:rsidP="00EA62FD">
            <w:pPr>
              <w:spacing w:line="240" w:lineRule="auto"/>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Property Name</w:t>
            </w:r>
          </w:p>
        </w:tc>
        <w:tc>
          <w:tcPr>
            <w:tcW w:w="4514" w:type="dxa"/>
          </w:tcPr>
          <w:p w:rsidR="007A00E8" w:rsidRPr="00F32405" w:rsidRDefault="007A00E8" w:rsidP="00EA62FD">
            <w:pPr>
              <w:pStyle w:val="ListParagraph"/>
              <w:spacing w:line="240" w:lineRule="auto"/>
              <w:ind w:left="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Description</w:t>
            </w:r>
          </w:p>
        </w:tc>
        <w:tc>
          <w:tcPr>
            <w:tcW w:w="1980" w:type="dxa"/>
          </w:tcPr>
          <w:p w:rsidR="007A00E8" w:rsidRPr="00F32405" w:rsidRDefault="007A00E8" w:rsidP="00EA62FD">
            <w:pPr>
              <w:pStyle w:val="ListParagraph"/>
              <w:spacing w:line="240" w:lineRule="auto"/>
              <w:ind w:left="0"/>
              <w:jc w:val="center"/>
              <w:rPr>
                <w:rFonts w:asciiTheme="majorHAnsi" w:hAnsiTheme="majorHAnsi" w:cstheme="majorHAnsi"/>
                <w:b/>
                <w:color w:val="2F2F2F" w:themeColor="text2" w:themeShade="BF"/>
                <w:sz w:val="18"/>
                <w:szCs w:val="18"/>
              </w:rPr>
            </w:pPr>
            <w:r w:rsidRPr="00F32405">
              <w:rPr>
                <w:rFonts w:asciiTheme="majorHAnsi" w:hAnsiTheme="majorHAnsi" w:cstheme="majorHAnsi"/>
                <w:b/>
                <w:color w:val="2F2F2F" w:themeColor="text2" w:themeShade="BF"/>
                <w:sz w:val="18"/>
                <w:szCs w:val="18"/>
              </w:rPr>
              <w:t>SWMM Section</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ID Label</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unique label used to identify the valve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Start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of the node on the nominal upstream or inflow side of the valve</w:t>
            </w:r>
          </w:p>
        </w:tc>
        <w:tc>
          <w:tcPr>
            <w:tcW w:w="1980" w:type="dxa"/>
          </w:tcPr>
          <w:p w:rsidR="007A00E8" w:rsidRPr="00F32405" w:rsidRDefault="007A00E8" w:rsidP="00EA62FD">
            <w:pPr>
              <w:pStyle w:val="ListParagraph"/>
              <w:spacing w:line="240" w:lineRule="auto"/>
              <w:ind w:left="0"/>
              <w:rPr>
                <w:rFonts w:asciiTheme="majorHAnsi" w:hAnsiTheme="majorHAnsi" w:cstheme="majorHAnsi"/>
                <w:b/>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End Node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The ID of the node on the nominal downstream or discharge side of the valve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Description</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that describes other significant information about the</w:t>
            </w:r>
            <w:r w:rsidR="00EA62FD">
              <w:rPr>
                <w:rFonts w:asciiTheme="majorHAnsi" w:hAnsiTheme="majorHAnsi" w:cstheme="majorHAnsi"/>
                <w:color w:val="2F2F2F" w:themeColor="text2" w:themeShade="BF"/>
                <w:sz w:val="18"/>
                <w:szCs w:val="18"/>
              </w:rPr>
              <w:t xml:space="preserve"> </w:t>
            </w:r>
            <w:r w:rsidRPr="00F32405">
              <w:rPr>
                <w:rFonts w:asciiTheme="majorHAnsi" w:hAnsiTheme="majorHAnsi" w:cstheme="majorHAnsi"/>
                <w:color w:val="2F2F2F" w:themeColor="text2" w:themeShade="BF"/>
                <w:sz w:val="18"/>
                <w:szCs w:val="18"/>
              </w:rPr>
              <w:t>valve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Tag</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An optional text string (with no spaces) used to assign the valve to a category,</w:t>
            </w:r>
            <w:r w:rsidR="00EA62FD">
              <w:rPr>
                <w:rFonts w:asciiTheme="majorHAnsi" w:hAnsiTheme="majorHAnsi" w:cstheme="majorHAnsi"/>
                <w:color w:val="2F2F2F" w:themeColor="text2" w:themeShade="BF"/>
                <w:sz w:val="18"/>
                <w:szCs w:val="18"/>
              </w:rPr>
              <w:t xml:space="preserve"> </w:t>
            </w:r>
            <w:r w:rsidRPr="00F32405">
              <w:rPr>
                <w:rFonts w:asciiTheme="majorHAnsi" w:hAnsiTheme="majorHAnsi" w:cstheme="majorHAnsi"/>
                <w:color w:val="2F2F2F" w:themeColor="text2" w:themeShade="BF"/>
                <w:sz w:val="18"/>
                <w:szCs w:val="18"/>
              </w:rPr>
              <w:t>perhaps based on type or location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TAGS</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Diameter</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Valve diameter</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Type</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Valve type</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Setting</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A required parameter that describes the valve's operational setting</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Loss Coefficient</w:t>
            </w:r>
          </w:p>
        </w:tc>
        <w:tc>
          <w:tcPr>
            <w:tcW w:w="4514"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proofErr w:type="spellStart"/>
            <w:r w:rsidRPr="00F32405">
              <w:rPr>
                <w:rFonts w:asciiTheme="majorHAnsi" w:hAnsiTheme="majorHAnsi" w:cstheme="majorHAnsi"/>
                <w:color w:val="2F2F2F" w:themeColor="text2" w:themeShade="BF"/>
                <w:sz w:val="18"/>
                <w:szCs w:val="18"/>
              </w:rPr>
              <w:t>Unitless</w:t>
            </w:r>
            <w:proofErr w:type="spellEnd"/>
            <w:r w:rsidRPr="00F32405">
              <w:rPr>
                <w:rFonts w:asciiTheme="majorHAnsi" w:hAnsiTheme="majorHAnsi" w:cstheme="majorHAnsi"/>
                <w:color w:val="2F2F2F" w:themeColor="text2" w:themeShade="BF"/>
                <w:sz w:val="18"/>
                <w:szCs w:val="18"/>
              </w:rPr>
              <w:t xml:space="preserve"> minor loss coefficient that applies when the valve is completely</w:t>
            </w:r>
            <w:r w:rsidR="00EA62FD">
              <w:rPr>
                <w:rFonts w:asciiTheme="majorHAnsi" w:hAnsiTheme="majorHAnsi" w:cstheme="majorHAnsi"/>
                <w:color w:val="2F2F2F" w:themeColor="text2" w:themeShade="BF"/>
                <w:sz w:val="18"/>
                <w:szCs w:val="18"/>
              </w:rPr>
              <w:t xml:space="preserve"> </w:t>
            </w:r>
            <w:r w:rsidRPr="00F32405">
              <w:rPr>
                <w:rFonts w:asciiTheme="majorHAnsi" w:hAnsiTheme="majorHAnsi" w:cstheme="majorHAnsi"/>
                <w:color w:val="2F2F2F" w:themeColor="text2" w:themeShade="BF"/>
                <w:sz w:val="18"/>
                <w:szCs w:val="18"/>
              </w:rPr>
              <w:t>opened</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VALVE</w:t>
            </w:r>
            <w:r w:rsidRPr="00F32405">
              <w:rPr>
                <w:rFonts w:asciiTheme="majorHAnsi" w:hAnsiTheme="majorHAnsi" w:cstheme="majorHAnsi"/>
                <w:color w:val="000000"/>
                <w:sz w:val="18"/>
                <w:szCs w:val="18"/>
              </w:rPr>
              <w:t>]</w:t>
            </w:r>
          </w:p>
        </w:tc>
      </w:tr>
      <w:tr w:rsidR="007A00E8" w:rsidRPr="00F32405" w:rsidTr="00F32405">
        <w:tc>
          <w:tcPr>
            <w:tcW w:w="1989" w:type="dxa"/>
          </w:tcPr>
          <w:p w:rsidR="007A00E8" w:rsidRPr="00F32405" w:rsidRDefault="007A00E8" w:rsidP="00EA62FD">
            <w:pPr>
              <w:spacing w:line="240" w:lineRule="auto"/>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Fixed Status</w:t>
            </w:r>
          </w:p>
        </w:tc>
        <w:tc>
          <w:tcPr>
            <w:tcW w:w="4514" w:type="dxa"/>
          </w:tcPr>
          <w:p w:rsidR="007A00E8" w:rsidRPr="00F32405" w:rsidRDefault="007A00E8" w:rsidP="00EA62FD">
            <w:pPr>
              <w:pStyle w:val="ListParagraph"/>
              <w:spacing w:line="240" w:lineRule="auto"/>
              <w:ind w:left="0"/>
              <w:rPr>
                <w:rFonts w:asciiTheme="majorHAnsi" w:hAnsiTheme="majorHAnsi" w:cstheme="majorHAnsi"/>
                <w:color w:val="2F2F2F" w:themeColor="text2" w:themeShade="BF"/>
                <w:sz w:val="18"/>
                <w:szCs w:val="18"/>
              </w:rPr>
            </w:pPr>
            <w:r w:rsidRPr="00F32405">
              <w:rPr>
                <w:rFonts w:asciiTheme="majorHAnsi" w:hAnsiTheme="majorHAnsi" w:cstheme="majorHAnsi"/>
                <w:color w:val="2F2F2F" w:themeColor="text2" w:themeShade="BF"/>
                <w:sz w:val="18"/>
                <w:szCs w:val="18"/>
              </w:rPr>
              <w:t>Valve status at the start of the simulation</w:t>
            </w:r>
          </w:p>
        </w:tc>
        <w:tc>
          <w:tcPr>
            <w:tcW w:w="1980" w:type="dxa"/>
          </w:tcPr>
          <w:p w:rsidR="007A00E8" w:rsidRPr="00F32405" w:rsidRDefault="007A00E8" w:rsidP="00EA62FD">
            <w:pPr>
              <w:pStyle w:val="ListParagraph"/>
              <w:spacing w:line="240" w:lineRule="auto"/>
              <w:ind w:left="0"/>
              <w:rPr>
                <w:rFonts w:asciiTheme="majorHAnsi" w:hAnsiTheme="majorHAnsi" w:cstheme="majorHAnsi"/>
                <w:color w:val="000000"/>
                <w:sz w:val="18"/>
                <w:szCs w:val="18"/>
              </w:rPr>
            </w:pPr>
            <w:r w:rsidRPr="00F32405">
              <w:rPr>
                <w:rFonts w:asciiTheme="majorHAnsi" w:hAnsiTheme="majorHAnsi" w:cstheme="majorHAnsi"/>
                <w:color w:val="000000"/>
                <w:sz w:val="18"/>
                <w:szCs w:val="18"/>
              </w:rPr>
              <w:t>[</w:t>
            </w:r>
            <w:r w:rsidRPr="00F32405">
              <w:rPr>
                <w:rFonts w:asciiTheme="majorHAnsi" w:hAnsiTheme="majorHAnsi" w:cstheme="majorHAnsi"/>
                <w:b/>
                <w:bCs/>
                <w:color w:val="000000"/>
                <w:sz w:val="18"/>
                <w:szCs w:val="18"/>
              </w:rPr>
              <w:t>STATUS</w:t>
            </w:r>
            <w:r w:rsidRPr="00F32405">
              <w:rPr>
                <w:rFonts w:asciiTheme="majorHAnsi" w:hAnsiTheme="majorHAnsi" w:cstheme="majorHAnsi"/>
                <w:color w:val="000000"/>
                <w:sz w:val="18"/>
                <w:szCs w:val="18"/>
              </w:rPr>
              <w:t>]</w:t>
            </w:r>
          </w:p>
        </w:tc>
      </w:tr>
    </w:tbl>
    <w:p w:rsidR="007A00E8" w:rsidRDefault="007A00E8" w:rsidP="007A00E8">
      <w:pPr>
        <w:ind w:left="720"/>
        <w:rPr>
          <w:color w:val="2F2F2F" w:themeColor="text2" w:themeShade="BF"/>
          <w:sz w:val="24"/>
          <w:szCs w:val="24"/>
        </w:rPr>
      </w:pPr>
    </w:p>
    <w:p w:rsidR="007A00E8" w:rsidRDefault="007A00E8" w:rsidP="00F32405">
      <w:r w:rsidRPr="00CF1D0D">
        <w:t xml:space="preserve">Add </w:t>
      </w:r>
      <w:r>
        <w:t>Valve – The UI will provide the capability to add valves by clicking on the schematic diagram or by clicking an ‘Add’ button.</w:t>
      </w:r>
    </w:p>
    <w:p w:rsidR="008E6554" w:rsidRPr="00CF1D0D" w:rsidRDefault="008E6554" w:rsidP="00F32405"/>
    <w:p w:rsidR="007A00E8" w:rsidRPr="008205D3" w:rsidRDefault="007A00E8" w:rsidP="00F32405">
      <w:r w:rsidRPr="00CF1D0D">
        <w:t xml:space="preserve">Remove </w:t>
      </w:r>
      <w:r>
        <w:t>Valve – The UI will provide the capability to remove a valve by clicking on the schematic diagram or valve table and then clicking a ‘Remove’ button.</w:t>
      </w:r>
    </w:p>
    <w:p w:rsidR="007A00E8" w:rsidRDefault="007A00E8" w:rsidP="00F32405">
      <w:pPr>
        <w:rPr>
          <w:sz w:val="28"/>
          <w:szCs w:val="28"/>
        </w:rPr>
      </w:pPr>
    </w:p>
    <w:sectPr w:rsidR="007A00E8" w:rsidSect="009200A5">
      <w:footerReference w:type="default" r:id="rId20"/>
      <w:pgSz w:w="12240" w:h="15840"/>
      <w:pgMar w:top="1440" w:right="1440" w:bottom="1440" w:left="1440" w:header="720" w:footer="864"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CD6" w:rsidRDefault="00CA1CD6">
      <w:r>
        <w:separator/>
      </w:r>
    </w:p>
    <w:p w:rsidR="00CA1CD6" w:rsidRDefault="00CA1CD6"/>
  </w:endnote>
  <w:endnote w:type="continuationSeparator" w:id="0">
    <w:p w:rsidR="00CA1CD6" w:rsidRDefault="00CA1CD6">
      <w:r>
        <w:continuationSeparator/>
      </w:r>
    </w:p>
    <w:p w:rsidR="00CA1CD6" w:rsidRDefault="00CA1C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Default="00CA1CD6">
    <w:pPr>
      <w:framePr w:wrap="around" w:vAnchor="text" w:hAnchor="margin" w:xAlign="center" w:y="1"/>
    </w:pPr>
    <w:r>
      <w:fldChar w:fldCharType="begin"/>
    </w:r>
    <w:r>
      <w:instrText xml:space="preserve">PAGE  </w:instrText>
    </w:r>
    <w:r>
      <w:fldChar w:fldCharType="separate"/>
    </w:r>
    <w:r>
      <w:rPr>
        <w:noProof/>
      </w:rPr>
      <w:t>ix</w:t>
    </w:r>
    <w:r>
      <w:fldChar w:fldCharType="end"/>
    </w:r>
  </w:p>
  <w:p w:rsidR="00CA1CD6" w:rsidRDefault="00CA1CD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Default="00CA1CD6" w:rsidP="00E77FDE">
    <w:pPr>
      <w:pStyle w:val="Footer"/>
      <w:tabs>
        <w:tab w:val="clear" w:pos="8640"/>
        <w:tab w:val="right" w:pos="9360"/>
      </w:tabs>
      <w:spacing w:line="240" w:lineRule="auto"/>
      <w:jc w:val="center"/>
    </w:pPr>
    <w:r>
      <w:tab/>
    </w:r>
    <w:r>
      <w:tab/>
    </w:r>
    <w:r w:rsidRPr="00B4625A">
      <w:rPr>
        <w:rFonts w:ascii="Tahoma" w:hAnsi="Tahoma" w:cs="Tahoma"/>
        <w:b/>
        <w:sz w:val="20"/>
        <w:szCs w:val="16"/>
      </w:rPr>
      <w:t>DRAFT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876D59">
    <w:pPr>
      <w:pStyle w:val="Footer"/>
      <w:framePr w:wrap="around" w:vAnchor="page" w:hAnchor="page" w:xAlign="center" w:y="14747" w:anchorLock="1"/>
      <w:jc w:val="left"/>
      <w:rPr>
        <w:rStyle w:val="PageNumber"/>
        <w:sz w:val="20"/>
      </w:rPr>
    </w:pP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252893">
      <w:rPr>
        <w:rStyle w:val="PageNumber"/>
        <w:noProof/>
        <w:sz w:val="20"/>
      </w:rPr>
      <w:t>6</w:t>
    </w:r>
    <w:r w:rsidRPr="00783AF7">
      <w:rPr>
        <w:rStyle w:val="PageNumber"/>
        <w:sz w:val="20"/>
      </w:rPr>
      <w:fldChar w:fldCharType="end"/>
    </w:r>
  </w:p>
  <w:p w:rsidR="00CA1CD6" w:rsidRDefault="00CA1CD6" w:rsidP="009200A5">
    <w:pPr>
      <w:pStyle w:val="Footer"/>
      <w:tabs>
        <w:tab w:val="clear" w:pos="8640"/>
      </w:tabs>
      <w:spacing w:line="240" w:lineRule="auto"/>
      <w:ind w:left="8540"/>
      <w:jc w:val="right"/>
      <w:rPr>
        <w:rFonts w:ascii="Tahoma" w:hAnsi="Tahoma" w:cs="Tahoma"/>
        <w:b/>
        <w:sz w:val="20"/>
        <w:szCs w:val="16"/>
      </w:rPr>
    </w:pPr>
    <w:r w:rsidRPr="00B4625A">
      <w:rPr>
        <w:rFonts w:ascii="Tahoma" w:hAnsi="Tahoma" w:cs="Tahoma"/>
        <w:b/>
        <w:sz w:val="20"/>
        <w:szCs w:val="16"/>
      </w:rPr>
      <w:t>DRAFT</w:t>
    </w:r>
  </w:p>
  <w:p w:rsidR="00CA1CD6" w:rsidRDefault="00CA1CD6" w:rsidP="009200A5">
    <w:pPr>
      <w:pStyle w:val="Footer"/>
      <w:tabs>
        <w:tab w:val="clear" w:pos="4320"/>
        <w:tab w:val="clear" w:pos="8640"/>
        <w:tab w:val="right" w:pos="9360"/>
      </w:tabs>
      <w:spacing w:line="240" w:lineRule="auto"/>
      <w:ind w:left="8540"/>
      <w:jc w:val="right"/>
    </w:pPr>
    <w:r>
      <w:rPr>
        <w:rFonts w:asciiTheme="majorHAnsi" w:hAnsiTheme="majorHAnsi" w:cs="Tahoma"/>
        <w:sz w:val="16"/>
        <w:szCs w:val="16"/>
      </w:rPr>
      <w:t>RSI-2577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876D59">
    <w:pPr>
      <w:pStyle w:val="Footer"/>
      <w:framePr w:wrap="around" w:vAnchor="page" w:hAnchor="page" w:xAlign="center" w:y="14747" w:anchorLock="1"/>
      <w:jc w:val="left"/>
      <w:rPr>
        <w:rStyle w:val="PageNumber"/>
        <w:sz w:val="20"/>
      </w:rPr>
    </w:pPr>
    <w:r>
      <w:rPr>
        <w:rStyle w:val="PageNumber"/>
        <w:sz w:val="20"/>
      </w:rPr>
      <w:t>A-</w:t>
    </w: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20348D">
      <w:rPr>
        <w:rStyle w:val="PageNumber"/>
        <w:noProof/>
        <w:sz w:val="20"/>
      </w:rPr>
      <w:t>1</w:t>
    </w:r>
    <w:r w:rsidRPr="00783AF7">
      <w:rPr>
        <w:rStyle w:val="PageNumber"/>
        <w:sz w:val="20"/>
      </w:rPr>
      <w:fldChar w:fldCharType="end"/>
    </w:r>
  </w:p>
  <w:p w:rsidR="00CA1CD6" w:rsidRDefault="00CA1CD6" w:rsidP="009200A5">
    <w:pPr>
      <w:pStyle w:val="Footer"/>
      <w:tabs>
        <w:tab w:val="clear" w:pos="8640"/>
      </w:tabs>
      <w:spacing w:line="240" w:lineRule="auto"/>
      <w:ind w:left="8540"/>
      <w:jc w:val="right"/>
      <w:rPr>
        <w:rFonts w:ascii="Tahoma" w:hAnsi="Tahoma" w:cs="Tahoma"/>
        <w:b/>
        <w:sz w:val="20"/>
        <w:szCs w:val="16"/>
      </w:rPr>
    </w:pPr>
    <w:r w:rsidRPr="00B4625A">
      <w:rPr>
        <w:rFonts w:ascii="Tahoma" w:hAnsi="Tahoma" w:cs="Tahoma"/>
        <w:b/>
        <w:sz w:val="20"/>
        <w:szCs w:val="16"/>
      </w:rPr>
      <w:t>DRAFT</w:t>
    </w:r>
  </w:p>
  <w:p w:rsidR="00CA1CD6" w:rsidRDefault="00CA1CD6" w:rsidP="009200A5">
    <w:pPr>
      <w:pStyle w:val="Footer"/>
      <w:tabs>
        <w:tab w:val="clear" w:pos="4320"/>
        <w:tab w:val="clear" w:pos="8640"/>
        <w:tab w:val="right" w:pos="9360"/>
      </w:tabs>
      <w:spacing w:line="240" w:lineRule="auto"/>
      <w:ind w:left="8540"/>
      <w:jc w:val="right"/>
    </w:pPr>
    <w:r>
      <w:rPr>
        <w:rFonts w:asciiTheme="majorHAnsi" w:hAnsiTheme="majorHAnsi" w:cs="Tahoma"/>
        <w:sz w:val="16"/>
        <w:szCs w:val="16"/>
      </w:rPr>
      <w:t>RSI-2577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876D59">
    <w:pPr>
      <w:pStyle w:val="Footer"/>
      <w:framePr w:wrap="around" w:vAnchor="page" w:hAnchor="page" w:xAlign="center" w:y="14747" w:anchorLock="1"/>
      <w:jc w:val="left"/>
      <w:rPr>
        <w:rStyle w:val="PageNumber"/>
        <w:sz w:val="20"/>
      </w:rPr>
    </w:pPr>
    <w:r>
      <w:rPr>
        <w:rStyle w:val="PageNumber"/>
        <w:sz w:val="20"/>
      </w:rPr>
      <w:t>A-</w:t>
    </w: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252893">
      <w:rPr>
        <w:rStyle w:val="PageNumber"/>
        <w:noProof/>
        <w:sz w:val="20"/>
      </w:rPr>
      <w:t>6</w:t>
    </w:r>
    <w:r w:rsidRPr="00783AF7">
      <w:rPr>
        <w:rStyle w:val="PageNumber"/>
        <w:sz w:val="20"/>
      </w:rPr>
      <w:fldChar w:fldCharType="end"/>
    </w:r>
  </w:p>
  <w:p w:rsidR="00CA1CD6" w:rsidRDefault="00CA1CD6" w:rsidP="009200A5">
    <w:pPr>
      <w:pStyle w:val="Footer"/>
      <w:tabs>
        <w:tab w:val="clear" w:pos="8640"/>
      </w:tabs>
      <w:spacing w:line="240" w:lineRule="auto"/>
      <w:ind w:left="8540"/>
      <w:jc w:val="right"/>
      <w:rPr>
        <w:rFonts w:ascii="Tahoma" w:hAnsi="Tahoma" w:cs="Tahoma"/>
        <w:b/>
        <w:sz w:val="20"/>
        <w:szCs w:val="16"/>
      </w:rPr>
    </w:pPr>
    <w:r w:rsidRPr="00B4625A">
      <w:rPr>
        <w:rFonts w:ascii="Tahoma" w:hAnsi="Tahoma" w:cs="Tahoma"/>
        <w:b/>
        <w:sz w:val="20"/>
        <w:szCs w:val="16"/>
      </w:rPr>
      <w:t>DRAFT</w:t>
    </w:r>
  </w:p>
  <w:p w:rsidR="00CA1CD6" w:rsidRDefault="00CA1CD6" w:rsidP="009200A5">
    <w:pPr>
      <w:pStyle w:val="Footer"/>
      <w:tabs>
        <w:tab w:val="clear" w:pos="4320"/>
        <w:tab w:val="clear" w:pos="8640"/>
        <w:tab w:val="right" w:pos="9360"/>
      </w:tabs>
      <w:spacing w:line="240" w:lineRule="auto"/>
      <w:ind w:left="8540"/>
      <w:jc w:val="right"/>
    </w:pPr>
    <w:r>
      <w:rPr>
        <w:rFonts w:asciiTheme="majorHAnsi" w:hAnsiTheme="majorHAnsi" w:cs="Tahoma"/>
        <w:sz w:val="16"/>
        <w:szCs w:val="16"/>
      </w:rPr>
      <w:t>RSI-2577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876D59">
    <w:pPr>
      <w:pStyle w:val="Footer"/>
      <w:framePr w:wrap="around" w:vAnchor="page" w:hAnchor="page" w:xAlign="center" w:y="14747" w:anchorLock="1"/>
      <w:jc w:val="left"/>
      <w:rPr>
        <w:rStyle w:val="PageNumber"/>
        <w:sz w:val="20"/>
      </w:rPr>
    </w:pPr>
    <w:r>
      <w:rPr>
        <w:rStyle w:val="PageNumber"/>
        <w:sz w:val="20"/>
      </w:rPr>
      <w:t>B-</w:t>
    </w: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20348D">
      <w:rPr>
        <w:rStyle w:val="PageNumber"/>
        <w:noProof/>
        <w:sz w:val="20"/>
      </w:rPr>
      <w:t>1</w:t>
    </w:r>
    <w:r w:rsidRPr="00783AF7">
      <w:rPr>
        <w:rStyle w:val="PageNumber"/>
        <w:sz w:val="20"/>
      </w:rPr>
      <w:fldChar w:fldCharType="end"/>
    </w:r>
  </w:p>
  <w:p w:rsidR="00CA1CD6" w:rsidRDefault="00CA1CD6" w:rsidP="00B82684">
    <w:pPr>
      <w:pStyle w:val="Footer"/>
      <w:tabs>
        <w:tab w:val="clear" w:pos="8640"/>
      </w:tabs>
      <w:spacing w:line="240" w:lineRule="auto"/>
      <w:ind w:left="8540"/>
      <w:jc w:val="center"/>
      <w:rPr>
        <w:rFonts w:ascii="Tahoma" w:hAnsi="Tahoma" w:cs="Tahoma"/>
        <w:b/>
        <w:sz w:val="20"/>
        <w:szCs w:val="16"/>
      </w:rPr>
    </w:pPr>
    <w:r w:rsidRPr="00B4625A">
      <w:rPr>
        <w:rFonts w:ascii="Tahoma" w:hAnsi="Tahoma" w:cs="Tahoma"/>
        <w:b/>
        <w:sz w:val="20"/>
        <w:szCs w:val="16"/>
      </w:rPr>
      <w:t>DRAFT</w:t>
    </w:r>
  </w:p>
  <w:p w:rsidR="00CA1CD6" w:rsidRPr="009200A5" w:rsidRDefault="00CA1CD6" w:rsidP="009200A5">
    <w:pPr>
      <w:pStyle w:val="Footer"/>
      <w:tabs>
        <w:tab w:val="clear" w:pos="4320"/>
        <w:tab w:val="clear" w:pos="8640"/>
        <w:tab w:val="right" w:pos="9360"/>
      </w:tabs>
      <w:spacing w:line="240" w:lineRule="auto"/>
      <w:ind w:left="8540"/>
      <w:jc w:val="right"/>
      <w:rPr>
        <w:rFonts w:asciiTheme="majorHAnsi" w:hAnsiTheme="majorHAnsi" w:cs="Tahoma"/>
        <w:sz w:val="16"/>
        <w:szCs w:val="16"/>
      </w:rPr>
    </w:pPr>
    <w:r>
      <w:rPr>
        <w:rFonts w:asciiTheme="majorHAnsi" w:hAnsiTheme="majorHAnsi" w:cs="Tahoma"/>
        <w:sz w:val="16"/>
        <w:szCs w:val="16"/>
      </w:rPr>
      <w:t>RSI-2577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0D4A1C">
    <w:pPr>
      <w:pStyle w:val="Footer"/>
      <w:framePr w:wrap="around" w:vAnchor="text" w:hAnchor="page" w:xAlign="center" w:y="260"/>
      <w:jc w:val="left"/>
      <w:rPr>
        <w:rStyle w:val="PageNumber"/>
        <w:sz w:val="20"/>
      </w:rPr>
    </w:pPr>
    <w:r>
      <w:rPr>
        <w:rStyle w:val="PageNumber"/>
        <w:sz w:val="20"/>
      </w:rPr>
      <w:t>B-</w:t>
    </w: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252893">
      <w:rPr>
        <w:rStyle w:val="PageNumber"/>
        <w:noProof/>
        <w:sz w:val="20"/>
      </w:rPr>
      <w:t>2</w:t>
    </w:r>
    <w:r w:rsidRPr="00783AF7">
      <w:rPr>
        <w:rStyle w:val="PageNumber"/>
        <w:sz w:val="20"/>
      </w:rPr>
      <w:fldChar w:fldCharType="end"/>
    </w:r>
  </w:p>
  <w:p w:rsidR="00CA1CD6" w:rsidRDefault="00CA1CD6" w:rsidP="008E6554">
    <w:pPr>
      <w:pStyle w:val="Footer"/>
      <w:tabs>
        <w:tab w:val="clear" w:pos="8640"/>
        <w:tab w:val="right" w:pos="9360"/>
      </w:tabs>
      <w:spacing w:line="240" w:lineRule="auto"/>
      <w:ind w:left="8540"/>
      <w:jc w:val="center"/>
      <w:rPr>
        <w:rFonts w:ascii="Tahoma" w:hAnsi="Tahoma" w:cs="Tahoma"/>
        <w:b/>
        <w:sz w:val="20"/>
        <w:szCs w:val="16"/>
      </w:rPr>
    </w:pPr>
    <w:r w:rsidRPr="00B4625A">
      <w:rPr>
        <w:rFonts w:ascii="Tahoma" w:hAnsi="Tahoma" w:cs="Tahoma"/>
        <w:b/>
        <w:sz w:val="20"/>
        <w:szCs w:val="16"/>
      </w:rPr>
      <w:t>DRAFT</w:t>
    </w:r>
  </w:p>
  <w:p w:rsidR="00CA1CD6" w:rsidRDefault="00CA1CD6" w:rsidP="008E6554">
    <w:pPr>
      <w:pStyle w:val="Footer"/>
      <w:tabs>
        <w:tab w:val="clear" w:pos="4320"/>
        <w:tab w:val="clear" w:pos="8640"/>
        <w:tab w:val="right" w:pos="9360"/>
      </w:tabs>
      <w:spacing w:line="240" w:lineRule="auto"/>
      <w:ind w:left="8540"/>
      <w:jc w:val="center"/>
    </w:pPr>
    <w:r w:rsidRPr="00783AF7">
      <w:rPr>
        <w:rFonts w:asciiTheme="majorHAnsi" w:hAnsiTheme="majorHAnsi" w:cs="Tahoma"/>
        <w:sz w:val="16"/>
        <w:szCs w:val="16"/>
      </w:rPr>
      <w:t>RSI</w:t>
    </w:r>
    <w:r>
      <w:rPr>
        <w:rFonts w:asciiTheme="majorHAnsi" w:hAnsiTheme="majorHAnsi" w:cs="Tahoma"/>
        <w:sz w:val="16"/>
        <w:szCs w:val="16"/>
      </w:rPr>
      <w:t>-2577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0D4A1C">
    <w:pPr>
      <w:pStyle w:val="Footer"/>
      <w:framePr w:wrap="around" w:vAnchor="text" w:hAnchor="page" w:xAlign="center" w:y="260"/>
      <w:jc w:val="left"/>
      <w:rPr>
        <w:rStyle w:val="PageNumber"/>
        <w:sz w:val="20"/>
      </w:rPr>
    </w:pPr>
    <w:r>
      <w:rPr>
        <w:rStyle w:val="PageNumber"/>
        <w:sz w:val="20"/>
      </w:rPr>
      <w:t>C-</w:t>
    </w: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20348D">
      <w:rPr>
        <w:rStyle w:val="PageNumber"/>
        <w:noProof/>
        <w:sz w:val="20"/>
      </w:rPr>
      <w:t>1</w:t>
    </w:r>
    <w:r w:rsidRPr="00783AF7">
      <w:rPr>
        <w:rStyle w:val="PageNumber"/>
        <w:sz w:val="20"/>
      </w:rPr>
      <w:fldChar w:fldCharType="end"/>
    </w:r>
  </w:p>
  <w:p w:rsidR="00CA1CD6" w:rsidRDefault="00CA1CD6" w:rsidP="008E6554">
    <w:pPr>
      <w:pStyle w:val="Footer"/>
      <w:tabs>
        <w:tab w:val="clear" w:pos="8640"/>
        <w:tab w:val="right" w:pos="9360"/>
      </w:tabs>
      <w:spacing w:line="240" w:lineRule="auto"/>
      <w:ind w:left="8540"/>
      <w:jc w:val="center"/>
      <w:rPr>
        <w:rFonts w:ascii="Tahoma" w:hAnsi="Tahoma" w:cs="Tahoma"/>
        <w:b/>
        <w:sz w:val="20"/>
        <w:szCs w:val="16"/>
      </w:rPr>
    </w:pPr>
    <w:r w:rsidRPr="00B4625A">
      <w:rPr>
        <w:rFonts w:ascii="Tahoma" w:hAnsi="Tahoma" w:cs="Tahoma"/>
        <w:b/>
        <w:sz w:val="20"/>
        <w:szCs w:val="16"/>
      </w:rPr>
      <w:t>DRAFT</w:t>
    </w:r>
  </w:p>
  <w:p w:rsidR="00CA1CD6" w:rsidRDefault="00CA1CD6" w:rsidP="008E6554">
    <w:pPr>
      <w:pStyle w:val="Footer"/>
      <w:tabs>
        <w:tab w:val="clear" w:pos="4320"/>
        <w:tab w:val="clear" w:pos="8640"/>
        <w:tab w:val="right" w:pos="9360"/>
      </w:tabs>
      <w:spacing w:line="240" w:lineRule="auto"/>
      <w:ind w:left="8540"/>
      <w:jc w:val="center"/>
    </w:pPr>
    <w:r w:rsidRPr="00783AF7">
      <w:rPr>
        <w:rFonts w:asciiTheme="majorHAnsi" w:hAnsiTheme="majorHAnsi" w:cs="Tahoma"/>
        <w:sz w:val="16"/>
        <w:szCs w:val="16"/>
      </w:rPr>
      <w:t>RSI</w:t>
    </w:r>
    <w:r>
      <w:rPr>
        <w:rFonts w:asciiTheme="majorHAnsi" w:hAnsiTheme="majorHAnsi" w:cs="Tahoma"/>
        <w:sz w:val="16"/>
        <w:szCs w:val="16"/>
      </w:rPr>
      <w:t>-2577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783AF7" w:rsidRDefault="00CA1CD6" w:rsidP="000D4A1C">
    <w:pPr>
      <w:pStyle w:val="Footer"/>
      <w:framePr w:wrap="around" w:vAnchor="text" w:hAnchor="page" w:xAlign="center" w:y="260"/>
      <w:jc w:val="left"/>
      <w:rPr>
        <w:rStyle w:val="PageNumber"/>
        <w:sz w:val="20"/>
      </w:rPr>
    </w:pPr>
    <w:r>
      <w:rPr>
        <w:rStyle w:val="PageNumber"/>
        <w:sz w:val="20"/>
      </w:rPr>
      <w:t>C-</w:t>
    </w: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20348D">
      <w:rPr>
        <w:rStyle w:val="PageNumber"/>
        <w:noProof/>
        <w:sz w:val="20"/>
      </w:rPr>
      <w:t>16</w:t>
    </w:r>
    <w:r w:rsidRPr="00783AF7">
      <w:rPr>
        <w:rStyle w:val="PageNumber"/>
        <w:sz w:val="20"/>
      </w:rPr>
      <w:fldChar w:fldCharType="end"/>
    </w:r>
  </w:p>
  <w:p w:rsidR="00CA1CD6" w:rsidRDefault="00CA1CD6" w:rsidP="008E6554">
    <w:pPr>
      <w:pStyle w:val="Footer"/>
      <w:tabs>
        <w:tab w:val="clear" w:pos="8640"/>
        <w:tab w:val="right" w:pos="9360"/>
      </w:tabs>
      <w:spacing w:line="240" w:lineRule="auto"/>
      <w:ind w:left="8540"/>
      <w:jc w:val="center"/>
      <w:rPr>
        <w:rFonts w:ascii="Tahoma" w:hAnsi="Tahoma" w:cs="Tahoma"/>
        <w:b/>
        <w:sz w:val="20"/>
        <w:szCs w:val="16"/>
      </w:rPr>
    </w:pPr>
    <w:r w:rsidRPr="00B4625A">
      <w:rPr>
        <w:rFonts w:ascii="Tahoma" w:hAnsi="Tahoma" w:cs="Tahoma"/>
        <w:b/>
        <w:sz w:val="20"/>
        <w:szCs w:val="16"/>
      </w:rPr>
      <w:t>DRAFT</w:t>
    </w:r>
  </w:p>
  <w:p w:rsidR="00CA1CD6" w:rsidRDefault="00CA1CD6" w:rsidP="008E6554">
    <w:pPr>
      <w:pStyle w:val="Footer"/>
      <w:tabs>
        <w:tab w:val="clear" w:pos="4320"/>
        <w:tab w:val="clear" w:pos="8640"/>
        <w:tab w:val="right" w:pos="9360"/>
      </w:tabs>
      <w:spacing w:line="240" w:lineRule="auto"/>
      <w:ind w:left="8540"/>
      <w:jc w:val="center"/>
    </w:pPr>
    <w:r w:rsidRPr="00783AF7">
      <w:rPr>
        <w:rFonts w:asciiTheme="majorHAnsi" w:hAnsiTheme="majorHAnsi" w:cs="Tahoma"/>
        <w:sz w:val="16"/>
        <w:szCs w:val="16"/>
      </w:rPr>
      <w:t>RSI</w:t>
    </w:r>
    <w:r>
      <w:rPr>
        <w:rFonts w:asciiTheme="majorHAnsi" w:hAnsiTheme="majorHAnsi" w:cs="Tahoma"/>
        <w:sz w:val="16"/>
        <w:szCs w:val="16"/>
      </w:rPr>
      <w:t>-2577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CD6" w:rsidRDefault="00CA1CD6">
      <w:r>
        <w:separator/>
      </w:r>
    </w:p>
  </w:footnote>
  <w:footnote w:type="continuationSeparator" w:id="0">
    <w:p w:rsidR="00CA1CD6" w:rsidRDefault="00CA1CD6">
      <w:r>
        <w:continuationSeparator/>
      </w:r>
    </w:p>
    <w:p w:rsidR="00CA1CD6" w:rsidRDefault="00CA1CD6"/>
  </w:footnote>
  <w:footnote w:type="continuationNotice" w:id="1">
    <w:p w:rsidR="00CA1CD6" w:rsidRPr="00703700" w:rsidRDefault="00CA1CD6" w:rsidP="00703700">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Default="00CA1CD6" w:rsidP="00586CC3">
    <w:pPr>
      <w:pStyle w:val="Header"/>
      <w:tabs>
        <w:tab w:val="clear" w:pos="4320"/>
        <w:tab w:val="clear" w:pos="8640"/>
        <w:tab w:val="right" w:pos="9360"/>
      </w:tabs>
    </w:pPr>
    <w:r>
      <w:tab/>
    </w:r>
    <w:r w:rsidRPr="009D199D">
      <w:rPr>
        <w:rFonts w:asciiTheme="majorHAnsi" w:hAnsiTheme="majorHAnsi" w:cstheme="majorHAnsi"/>
        <w:b/>
        <w:sz w:val="36"/>
        <w:szCs w:val="36"/>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Pr="00586CC3" w:rsidRDefault="00CA1CD6" w:rsidP="00586C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CD6" w:rsidRDefault="00CA1CD6" w:rsidP="009258AE">
    <w:pPr>
      <w:spacing w:line="240" w:lineRule="auto"/>
    </w:pPr>
    <w:r>
      <w:rPr>
        <w:noProof/>
      </w:rPr>
      <mc:AlternateContent>
        <mc:Choice Requires="wpg">
          <w:drawing>
            <wp:anchor distT="0" distB="0" distL="114300" distR="114300" simplePos="0" relativeHeight="251657216" behindDoc="0" locked="0" layoutInCell="1" allowOverlap="1" wp14:anchorId="0EB0308E" wp14:editId="18436020">
              <wp:simplePos x="0" y="0"/>
              <wp:positionH relativeFrom="column">
                <wp:posOffset>-95250</wp:posOffset>
              </wp:positionH>
              <wp:positionV relativeFrom="paragraph">
                <wp:posOffset>-95250</wp:posOffset>
              </wp:positionV>
              <wp:extent cx="617220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6172200" cy="390525"/>
                        <a:chOff x="0" y="0"/>
                        <a:chExt cx="6172200" cy="390525"/>
                      </a:xfrm>
                    </wpg:grpSpPr>
                    <wpg:grpSp>
                      <wpg:cNvPr id="5" name="Group 5"/>
                      <wpg:cNvGrpSpPr/>
                      <wpg:grpSpPr>
                        <a:xfrm>
                          <a:off x="5514975" y="123825"/>
                          <a:ext cx="650106" cy="228165"/>
                          <a:chOff x="0" y="0"/>
                          <a:chExt cx="1155144" cy="405130"/>
                        </a:xfrm>
                      </wpg:grpSpPr>
                      <wps:wsp>
                        <wps:cNvPr id="6" name="Oval 6"/>
                        <wps:cNvSpPr/>
                        <wps:spPr>
                          <a:xfrm>
                            <a:off x="0" y="0"/>
                            <a:ext cx="405130" cy="405130"/>
                          </a:xfrm>
                          <a:prstGeom prst="ellipse">
                            <a:avLst/>
                          </a:prstGeom>
                          <a:solidFill>
                            <a:srgbClr val="2C6F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43703" y="0"/>
                            <a:ext cx="405130" cy="405130"/>
                          </a:xfrm>
                          <a:prstGeom prst="ellipse">
                            <a:avLst/>
                          </a:prstGeom>
                          <a:solidFill>
                            <a:schemeClr val="bg1">
                              <a:lumMod val="8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498915" y="0"/>
                            <a:ext cx="405130" cy="405130"/>
                          </a:xfrm>
                          <a:prstGeom prst="ellipse">
                            <a:avLst/>
                          </a:prstGeom>
                          <a:solidFill>
                            <a:srgbClr val="A2BB59">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750014" y="0"/>
                            <a:ext cx="405130" cy="4051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0" y="390525"/>
                          <a:ext cx="6172200" cy="0"/>
                        </a:xfrm>
                        <a:prstGeom prst="line">
                          <a:avLst/>
                        </a:prstGeom>
                        <a:ln w="31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 name="Picture 2" descr="C:\Users\Laura.Fairhead\AppData\Local\Microsoft\Windows\Temporary Internet Files\Content.Word\atclogo.final.small.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050" y="0"/>
                          <a:ext cx="1076325" cy="352425"/>
                        </a:xfrm>
                        <a:prstGeom prst="rect">
                          <a:avLst/>
                        </a:prstGeom>
                        <a:noFill/>
                        <a:ln>
                          <a:noFill/>
                        </a:ln>
                      </pic:spPr>
                    </pic:pic>
                  </wpg:wgp>
                </a:graphicData>
              </a:graphic>
            </wp:anchor>
          </w:drawing>
        </mc:Choice>
        <mc:Fallback>
          <w:pict>
            <v:group w14:anchorId="249F37F4" id="Group 3" o:spid="_x0000_s1026" style="position:absolute;margin-left:-7.5pt;margin-top:-7.5pt;width:486pt;height:30.75pt;z-index:251657216" coordsize="61722,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">
              <v:group id="Group 5" o:spid="_x0000_s1027" style="position:absolute;left:55149;top:1238;width:6501;height:2281" coordsize="11551,4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6" o:spid="_x0000_s1028" style="position:absolute;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T+MMA&#10;AADaAAAADwAAAGRycy9kb3ducmV2LnhtbESPQWvCQBSE7wX/w/IEb3VjD2kbsxGRFryJxkO9PbPP&#10;JJh9G3a3Ju2v7wpCj8PMfMPkq9F04kbOt5YVLOYJCOLK6pZrBcfy8/kNhA/IGjvLpOCHPKyKyVOO&#10;mbYD7+l2CLWIEPYZKmhC6DMpfdWQQT+3PXH0LtYZDFG6WmqHQ4SbTr4kSSoNthwXGuxp01B1PXwb&#10;BR/n09euPO/f3UCpfj3K336xK5WaTcf1EkSgMfyHH+2tVpDC/Uq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WT+MMAAADaAAAADwAAAAAAAAAAAAAAAACYAgAAZHJzL2Rv&#10;d25yZXYueG1sUEsFBgAAAAAEAAQA9QAAAIgDAAAAAA==&#10;" fillcolor="#2c6fb7" stroked="f" strokeweight="2pt"/>
                <v:oval id="Oval 7" o:spid="_x0000_s1029" style="position:absolute;left:2437;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OTMEA&#10;AADaAAAADwAAAGRycy9kb3ducmV2LnhtbESPQYvCMBSE7wv+h/AEb2uqB3epRtGCoAi7rPbi7dE8&#10;m2LzUpuo9d+bBcHjMPPNMLNFZ2txo9ZXjhWMhgkI4sLpiksF+WH9+Q3CB2SNtWNS8CAPi3nvY4ap&#10;dnf+o9s+lCKWsE9RgQmhSaX0hSGLfuga4uidXGsxRNmWUrd4j+W2luMkmUiLFccFgw1lhorz/moV&#10;fK1C9vtzdBe6TnYmb+TjkG8zpQb9bjkFEagL7/CL3ujIwf+Ve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YDkzBAAAA2gAAAA8AAAAAAAAAAAAAAAAAmAIAAGRycy9kb3du&#10;cmV2LnhtbFBLBQYAAAAABAAEAPUAAACGAwAAAAA=&#10;" fillcolor="#d8d8d8 [2732]" stroked="f" strokeweight="2pt">
                  <v:fill opacity="32896f"/>
                </v:oval>
                <v:oval id="Oval 8" o:spid="_x0000_s1030" style="position:absolute;left:4989;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t8AA&#10;AADaAAAADwAAAGRycy9kb3ducmV2LnhtbERPy4rCMBTdC/5DuIIb0VQZBq1GmRFFEV34AF1emmtb&#10;bG5KE2vn781iwOXhvGeLxhSipsrllhUMBxEI4sTqnFMFl/O6PwbhPLLGwjIp+CMHi3m7NcNY2xcf&#10;qT75VIQQdjEqyLwvYyldkpFBN7AlceDutjLoA6xSqSt8hXBTyFEUfUuDOYeGDEtaZpQ8Tk+jYPO1&#10;298nv81G3uor77c9vSqXB6W6neZnCsJT4z/if/dWKwhbw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1t8AAAADaAAAADwAAAAAAAAAAAAAAAACYAgAAZHJzL2Rvd25y&#10;ZXYueG1sUEsFBgAAAAAEAAQA9QAAAIUDAAAAAA==&#10;" fillcolor="#a2bb59" stroked="f" strokeweight="2pt">
                  <v:fill opacity="49087f"/>
                </v:oval>
                <v:oval id="Oval 10" o:spid="_x0000_s1031" style="position:absolute;left:7500;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un8IA&#10;AADbAAAADwAAAGRycy9kb3ducmV2LnhtbESPQYvCMBCF78L+hzAL3tZUD+JWo4iLIB4Eu/6AoRmb&#10;ajMpTdbWf+8cFrzN8N68981qM/hGPaiLdWAD00kGirgMtubKwOV3/7UAFROyxSYwGXhShM36Y7TC&#10;3Iaez/QoUqUkhGOOBlxKba51LB15jJPQEot2DZ3HJGtXadthL+G+0bMsm2uPNUuDw5Z2jsp78ecN&#10;zFPh6vvt9PzOdj/9cbq/6lvUxow/h+0SVKIhvc3/1wcr+EIvv8gAe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W6fwgAAANsAAAAPAAAAAAAAAAAAAAAAAJgCAABkcnMvZG93&#10;bnJldi54bWxQSwUGAAAAAAQABAD1AAAAhwMAAAAA&#10;" fillcolor="black [3213]" stroked="f" strokeweight="2pt"/>
              </v:group>
              <v:line id="Straight Connector 12" o:spid="_x0000_s1032" style="position:absolute;visibility:visible;mso-wrap-style:square" from="0,3905" to="6172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l2R8IAAADbAAAADwAAAGRycy9kb3ducmV2LnhtbERPS4vCMBC+L/gfwgheFk3XFZFqFHXd&#10;1YMXn3gcmrEtNpPSZLX+eyMI3ubje85oUptCXKlyuWUFX50IBHFidc6pgv3utz0A4TyyxsIyKbiT&#10;g8m48THCWNsbb+i69akIIexiVJB5X8ZSuiQjg65jS+LAnW1l0AdYpVJXeAvhppDdKOpLgzmHhgxL&#10;mmeUXLb/RsHncvY942Rx0Gnv9Df/wUH/uF8r1WrW0yEIT7V/i1/ulQ7zu/D8JR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l2R8IAAADbAAAADwAAAAAAAAAAAAAA&#10;AAChAgAAZHJzL2Rvd25yZXYueG1sUEsFBgAAAAAEAAQA+QAAAJADAAAAAA==&#10;" strokecolor="gray [1629]"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190;width:10763;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128DEAAAA2gAAAA8AAABkcnMvZG93bnJldi54bWxEj0FrwkAUhO8F/8PyCr0U3TSUItFNKEqx&#10;nqRGPD+zzySYfRt2tzHtr3cLBY/DzHzDLIvRdGIg51vLCl5mCQjiyuqWawWH8mM6B+EDssbOMin4&#10;IQ9FPnlYYqbtlb9o2IdaRAj7DBU0IfSZlL5qyKCf2Z44emfrDIYoXS21w2uEm06mSfImDbYcFxrs&#10;adVQddl/GwWb7XO56bfrtF2/lr/uNO7ScByUenoc3xcgAo3hHv5vf2oFKfxdiTdA5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128DEAAAA2gAAAA8AAAAAAAAAAAAAAAAA&#10;nwIAAGRycy9kb3ducmV2LnhtbFBLBQYAAAAABAAEAPcAAACQAwAAAAA=&#10;">
                <v:imagedata r:id="rId2" o:title="atclogo.final.small"/>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FCE"/>
    <w:multiLevelType w:val="hybridMultilevel"/>
    <w:tmpl w:val="BB344F6A"/>
    <w:lvl w:ilvl="0" w:tplc="8CCCD24E">
      <w:start w:val="6"/>
      <w:numFmt w:val="bullet"/>
      <w:lvlText w:val="—"/>
      <w:lvlJc w:val="left"/>
      <w:pPr>
        <w:ind w:left="1008" w:hanging="360"/>
      </w:pPr>
      <w:rPr>
        <w:rFonts w:ascii="Cambria" w:eastAsia="Times New Roman" w:hAnsi="Cambria"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AD96867"/>
    <w:multiLevelType w:val="multilevel"/>
    <w:tmpl w:val="D8AE1C6E"/>
    <w:lvl w:ilvl="0">
      <w:start w:val="1"/>
      <w:numFmt w:val="upperLetter"/>
      <w:lvlText w:val="%1"/>
      <w:lvlJc w:val="left"/>
      <w:pPr>
        <w:ind w:left="432" w:hanging="432"/>
      </w:pPr>
      <w:rPr>
        <w:rFonts w:hint="default"/>
      </w:rPr>
    </w:lvl>
    <w:lvl w:ilvl="1">
      <w:start w:val="1"/>
      <w:numFmt w:val="decimal"/>
      <w:pStyle w:val="AppA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D840033"/>
    <w:multiLevelType w:val="multilevel"/>
    <w:tmpl w:val="77A0D082"/>
    <w:lvl w:ilvl="0">
      <w:start w:val="1"/>
      <w:numFmt w:val="decimal"/>
      <w:pStyle w:val="Heading1"/>
      <w:suff w:val="nothing"/>
      <w:lvlText w:val="%1."/>
      <w:lvlJc w:val="left"/>
      <w:pPr>
        <w:ind w:left="0" w:firstLine="0"/>
      </w:pPr>
    </w:lvl>
    <w:lvl w:ilvl="1">
      <w:start w:val="1"/>
      <w:numFmt w:val="decimal"/>
      <w:pStyle w:val="Heading2"/>
      <w:lvlText w:val="%1.%2"/>
      <w:lvlJc w:val="left"/>
      <w:pPr>
        <w:tabs>
          <w:tab w:val="num" w:pos="432"/>
        </w:tabs>
        <w:ind w:left="432" w:hanging="432"/>
      </w:pPr>
    </w:lvl>
    <w:lvl w:ilvl="2">
      <w:start w:val="1"/>
      <w:numFmt w:val="decimal"/>
      <w:pStyle w:val="Heading3"/>
      <w:lvlText w:val="%1.%2.%3"/>
      <w:lvlJc w:val="left"/>
      <w:pPr>
        <w:tabs>
          <w:tab w:val="num" w:pos="619"/>
        </w:tabs>
        <w:ind w:left="619" w:hanging="619"/>
      </w:pPr>
    </w:lvl>
    <w:lvl w:ilvl="3">
      <w:start w:val="1"/>
      <w:numFmt w:val="decimal"/>
      <w:pStyle w:val="Heading4"/>
      <w:lvlText w:val="%1.%2.%3.%4"/>
      <w:lvlJc w:val="left"/>
      <w:pPr>
        <w:tabs>
          <w:tab w:val="num" w:pos="1080"/>
        </w:tabs>
        <w:ind w:left="835" w:hanging="835"/>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0"/>
        </w:tabs>
        <w:ind w:left="0" w:firstLine="0"/>
      </w:pPr>
      <w:rPr>
        <w:rFonts w:cs="Times New Roman"/>
        <w:bCs w:val="0"/>
        <w:i/>
        <w:iCs w:val="0"/>
        <w:smallCaps w:val="0"/>
        <w:strike w:val="0"/>
        <w:dstrike w:val="0"/>
        <w:noProof w:val="0"/>
        <w:vanish w:val="0"/>
        <w:color w:val="2C6FB7" w:themeColor="accent1"/>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27C15B89"/>
    <w:multiLevelType w:val="multilevel"/>
    <w:tmpl w:val="10A27264"/>
    <w:styleLink w:val="Style1"/>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5410B73"/>
    <w:multiLevelType w:val="hybridMultilevel"/>
    <w:tmpl w:val="C0448984"/>
    <w:lvl w:ilvl="0" w:tplc="0166F9A6">
      <w:start w:val="1"/>
      <w:numFmt w:val="decimal"/>
      <w:pStyle w:val="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7F142F"/>
    <w:multiLevelType w:val="multilevel"/>
    <w:tmpl w:val="6E564880"/>
    <w:lvl w:ilvl="0">
      <w:start w:val="1"/>
      <w:numFmt w:val="upperLetter"/>
      <w:suff w:val="nothing"/>
      <w:lvlText w:val="APPENDIX %1"/>
      <w:lvlJc w:val="left"/>
      <w:pPr>
        <w:ind w:left="2160" w:firstLine="0"/>
      </w:pPr>
      <w:rPr>
        <w:rFonts w:ascii="Arial" w:hAnsi="Arial" w:hint="default"/>
        <w:b/>
        <w:color w:val="003399"/>
        <w:sz w:val="28"/>
      </w:rPr>
    </w:lvl>
    <w:lvl w:ilvl="1">
      <w:start w:val="1"/>
      <w:numFmt w:val="decimal"/>
      <w:pStyle w:val="AppH2"/>
      <w:lvlText w:val="%1.%2"/>
      <w:lvlJc w:val="left"/>
      <w:pPr>
        <w:ind w:left="1872" w:hanging="7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A3"/>
      <w:lvlText w:val="%1.%2.%3"/>
      <w:lvlJc w:val="left"/>
      <w:pPr>
        <w:ind w:left="1260" w:hanging="720"/>
      </w:pPr>
      <w:rPr>
        <w:b w:val="0"/>
        <w:bCs w:val="0"/>
        <w:i w:val="0"/>
        <w:iCs w:val="0"/>
        <w:caps w:val="0"/>
        <w:smallCaps w:val="0"/>
        <w:strike w:val="0"/>
        <w:dstrike w:val="0"/>
        <w:noProof w:val="0"/>
        <w:vanish w:val="0"/>
        <w:color w:val="2C6FB7"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ppH4"/>
      <w:lvlText w:val="%1.%2.%3.%4"/>
      <w:lvlJc w:val="left"/>
      <w:pPr>
        <w:ind w:left="864" w:hanging="864"/>
      </w:pPr>
      <w:rPr>
        <w:rFonts w:ascii="Tahoma" w:hAnsi="Tahoma" w:cs="Tahoma" w:hint="default"/>
        <w:b w:val="0"/>
        <w:color w:val="2C6FB7" w:themeColor="accent1"/>
        <w:sz w:val="22"/>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6" w15:restartNumberingAfterBreak="0">
    <w:nsid w:val="5750613A"/>
    <w:multiLevelType w:val="hybridMultilevel"/>
    <w:tmpl w:val="581C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15ED4"/>
    <w:multiLevelType w:val="singleLevel"/>
    <w:tmpl w:val="0FD6F3A8"/>
    <w:lvl w:ilvl="0">
      <w:start w:val="1"/>
      <w:numFmt w:val="bullet"/>
      <w:pStyle w:val="BULLET"/>
      <w:lvlText w:val=""/>
      <w:lvlJc w:val="left"/>
      <w:pPr>
        <w:tabs>
          <w:tab w:val="num" w:pos="0"/>
        </w:tabs>
        <w:ind w:left="648" w:hanging="288"/>
      </w:pPr>
      <w:rPr>
        <w:rFonts w:ascii="Symbol" w:hAnsi="Symbol" w:hint="default"/>
      </w:rPr>
    </w:lvl>
  </w:abstractNum>
  <w:abstractNum w:abstractNumId="8" w15:restartNumberingAfterBreak="0">
    <w:nsid w:val="756F7FE7"/>
    <w:multiLevelType w:val="multilevel"/>
    <w:tmpl w:val="7400B61E"/>
    <w:styleLink w:val="Style2"/>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9464D93"/>
    <w:multiLevelType w:val="multilevel"/>
    <w:tmpl w:val="B448B330"/>
    <w:styleLink w:val="Style3"/>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1"/>
  </w:num>
  <w:num w:numId="3">
    <w:abstractNumId w:val="5"/>
    <w:lvlOverride w:ilvl="0">
      <w:lvl w:ilvl="0">
        <w:start w:val="1"/>
        <w:numFmt w:val="upperLetter"/>
        <w:suff w:val="nothing"/>
        <w:lvlText w:val="APPENDIX %1"/>
        <w:lvlJc w:val="left"/>
        <w:pPr>
          <w:ind w:left="3960" w:firstLine="0"/>
        </w:pPr>
        <w:rPr>
          <w:rFonts w:ascii="Tahoma" w:hAnsi="Tahoma" w:cs="Tahoma" w:hint="default"/>
          <w:b/>
          <w:color w:val="595959" w:themeColor="text1" w:themeTint="A6"/>
          <w:sz w:val="36"/>
          <w:szCs w:val="36"/>
        </w:rPr>
      </w:lvl>
    </w:lvlOverride>
  </w:num>
  <w:num w:numId="4">
    <w:abstractNumId w:val="7"/>
  </w:num>
  <w:num w:numId="5">
    <w:abstractNumId w:val="2"/>
  </w:num>
  <w:num w:numId="6">
    <w:abstractNumId w:val="3"/>
  </w:num>
  <w:num w:numId="7">
    <w:abstractNumId w:val="8"/>
  </w:num>
  <w:num w:numId="8">
    <w:abstractNumId w:val="9"/>
  </w:num>
  <w:num w:numId="9">
    <w:abstractNumId w:val="0"/>
  </w:num>
  <w:num w:numId="10">
    <w:abstractNumId w:val="6"/>
  </w:num>
  <w:num w:numId="11">
    <w:abstractNumId w:val="2"/>
  </w:num>
  <w:num w:numId="12">
    <w:abstractNumId w:val="5"/>
    <w:lvlOverride w:ilvl="0">
      <w:lvl w:ilvl="0">
        <w:start w:val="1"/>
        <w:numFmt w:val="upperLetter"/>
        <w:suff w:val="nothing"/>
        <w:lvlText w:val="APPENDIX %1"/>
        <w:lvlJc w:val="left"/>
        <w:pPr>
          <w:ind w:left="3960" w:firstLine="0"/>
        </w:pPr>
        <w:rPr>
          <w:rFonts w:ascii="Tahoma" w:hAnsi="Tahoma" w:cs="Tahoma" w:hint="default"/>
          <w:b/>
          <w:color w:val="595959" w:themeColor="text1" w:themeTint="A6"/>
          <w:sz w:val="36"/>
          <w:szCs w:val="36"/>
        </w:rPr>
      </w:lvl>
    </w:lvlOverride>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Duda">
    <w15:presenceInfo w15:providerId="AD" w15:userId="S-1-5-21-3747099933-3378875089-3634833875-24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6C"/>
    <w:rsid w:val="00000678"/>
    <w:rsid w:val="00006E98"/>
    <w:rsid w:val="000119D9"/>
    <w:rsid w:val="00012AE9"/>
    <w:rsid w:val="00013D9D"/>
    <w:rsid w:val="000159B0"/>
    <w:rsid w:val="00020459"/>
    <w:rsid w:val="000206F0"/>
    <w:rsid w:val="00021BD0"/>
    <w:rsid w:val="00023703"/>
    <w:rsid w:val="000241C1"/>
    <w:rsid w:val="00026BDA"/>
    <w:rsid w:val="0003122D"/>
    <w:rsid w:val="00037DB4"/>
    <w:rsid w:val="00040CFC"/>
    <w:rsid w:val="00042413"/>
    <w:rsid w:val="000439CE"/>
    <w:rsid w:val="00046980"/>
    <w:rsid w:val="0004756C"/>
    <w:rsid w:val="00053B7D"/>
    <w:rsid w:val="00054215"/>
    <w:rsid w:val="00054DC3"/>
    <w:rsid w:val="00055913"/>
    <w:rsid w:val="00055B47"/>
    <w:rsid w:val="00055F4F"/>
    <w:rsid w:val="00060005"/>
    <w:rsid w:val="00063EAB"/>
    <w:rsid w:val="00070CB9"/>
    <w:rsid w:val="00072198"/>
    <w:rsid w:val="0007630E"/>
    <w:rsid w:val="00076A77"/>
    <w:rsid w:val="00080774"/>
    <w:rsid w:val="00082C39"/>
    <w:rsid w:val="00086643"/>
    <w:rsid w:val="000900CB"/>
    <w:rsid w:val="000952BF"/>
    <w:rsid w:val="000956FF"/>
    <w:rsid w:val="00097B5E"/>
    <w:rsid w:val="00097F77"/>
    <w:rsid w:val="000A46A6"/>
    <w:rsid w:val="000A5A64"/>
    <w:rsid w:val="000A6957"/>
    <w:rsid w:val="000C0328"/>
    <w:rsid w:val="000C25FF"/>
    <w:rsid w:val="000C3EEA"/>
    <w:rsid w:val="000D2DFA"/>
    <w:rsid w:val="000D3C37"/>
    <w:rsid w:val="000D4143"/>
    <w:rsid w:val="000D4A1C"/>
    <w:rsid w:val="000D52AB"/>
    <w:rsid w:val="000D7BAC"/>
    <w:rsid w:val="000E187C"/>
    <w:rsid w:val="000E3F4D"/>
    <w:rsid w:val="000E7F50"/>
    <w:rsid w:val="000F3AD3"/>
    <w:rsid w:val="000F49B3"/>
    <w:rsid w:val="00101398"/>
    <w:rsid w:val="001101C8"/>
    <w:rsid w:val="00110424"/>
    <w:rsid w:val="001115B7"/>
    <w:rsid w:val="00113AED"/>
    <w:rsid w:val="0011477C"/>
    <w:rsid w:val="001165DF"/>
    <w:rsid w:val="00121159"/>
    <w:rsid w:val="00121E71"/>
    <w:rsid w:val="00123115"/>
    <w:rsid w:val="0012395D"/>
    <w:rsid w:val="0012787E"/>
    <w:rsid w:val="00130591"/>
    <w:rsid w:val="00133A8D"/>
    <w:rsid w:val="00141230"/>
    <w:rsid w:val="001434E9"/>
    <w:rsid w:val="001436B3"/>
    <w:rsid w:val="00147F5D"/>
    <w:rsid w:val="00151045"/>
    <w:rsid w:val="00152CAD"/>
    <w:rsid w:val="00154ACE"/>
    <w:rsid w:val="0015502D"/>
    <w:rsid w:val="001555D5"/>
    <w:rsid w:val="0015613E"/>
    <w:rsid w:val="00157D2B"/>
    <w:rsid w:val="001611F1"/>
    <w:rsid w:val="00164AA9"/>
    <w:rsid w:val="00165C38"/>
    <w:rsid w:val="00166875"/>
    <w:rsid w:val="00170A3E"/>
    <w:rsid w:val="00172D92"/>
    <w:rsid w:val="00176CF3"/>
    <w:rsid w:val="00177108"/>
    <w:rsid w:val="001806CE"/>
    <w:rsid w:val="001831ED"/>
    <w:rsid w:val="00183EE4"/>
    <w:rsid w:val="00184841"/>
    <w:rsid w:val="001851EF"/>
    <w:rsid w:val="00185769"/>
    <w:rsid w:val="00190123"/>
    <w:rsid w:val="00192C8A"/>
    <w:rsid w:val="00193A39"/>
    <w:rsid w:val="001940D7"/>
    <w:rsid w:val="0019736D"/>
    <w:rsid w:val="00197C28"/>
    <w:rsid w:val="001A2DD0"/>
    <w:rsid w:val="001A3B8C"/>
    <w:rsid w:val="001A5661"/>
    <w:rsid w:val="001A5747"/>
    <w:rsid w:val="001A5F5B"/>
    <w:rsid w:val="001A6378"/>
    <w:rsid w:val="001A649A"/>
    <w:rsid w:val="001B299D"/>
    <w:rsid w:val="001B6133"/>
    <w:rsid w:val="001C32B5"/>
    <w:rsid w:val="001C3BB1"/>
    <w:rsid w:val="001C4484"/>
    <w:rsid w:val="001C7E29"/>
    <w:rsid w:val="001D0AA1"/>
    <w:rsid w:val="001D2A08"/>
    <w:rsid w:val="001D4CEA"/>
    <w:rsid w:val="001E07DC"/>
    <w:rsid w:val="001E2C96"/>
    <w:rsid w:val="001E38EC"/>
    <w:rsid w:val="001E5D30"/>
    <w:rsid w:val="001E633A"/>
    <w:rsid w:val="001E6FAD"/>
    <w:rsid w:val="001F00B3"/>
    <w:rsid w:val="001F0F26"/>
    <w:rsid w:val="001F138F"/>
    <w:rsid w:val="001F1CAC"/>
    <w:rsid w:val="001F5D0A"/>
    <w:rsid w:val="002004E5"/>
    <w:rsid w:val="002013B4"/>
    <w:rsid w:val="00202F6A"/>
    <w:rsid w:val="0020348D"/>
    <w:rsid w:val="0020406F"/>
    <w:rsid w:val="00204AAF"/>
    <w:rsid w:val="00205D14"/>
    <w:rsid w:val="0020618D"/>
    <w:rsid w:val="00206A22"/>
    <w:rsid w:val="00210E48"/>
    <w:rsid w:val="002112B9"/>
    <w:rsid w:val="002132FF"/>
    <w:rsid w:val="002151D2"/>
    <w:rsid w:val="00216756"/>
    <w:rsid w:val="002217F0"/>
    <w:rsid w:val="0022403D"/>
    <w:rsid w:val="00225020"/>
    <w:rsid w:val="00230BE9"/>
    <w:rsid w:val="002312E3"/>
    <w:rsid w:val="00232C17"/>
    <w:rsid w:val="00233747"/>
    <w:rsid w:val="00233A3B"/>
    <w:rsid w:val="00234708"/>
    <w:rsid w:val="00237BA2"/>
    <w:rsid w:val="0024146B"/>
    <w:rsid w:val="00242304"/>
    <w:rsid w:val="00252893"/>
    <w:rsid w:val="0025406D"/>
    <w:rsid w:val="00257233"/>
    <w:rsid w:val="002617E5"/>
    <w:rsid w:val="002624B2"/>
    <w:rsid w:val="00263561"/>
    <w:rsid w:val="00266A07"/>
    <w:rsid w:val="00266C8E"/>
    <w:rsid w:val="00267235"/>
    <w:rsid w:val="002728AE"/>
    <w:rsid w:val="002764DD"/>
    <w:rsid w:val="0027665B"/>
    <w:rsid w:val="002768A2"/>
    <w:rsid w:val="00285A8C"/>
    <w:rsid w:val="00287619"/>
    <w:rsid w:val="00294B65"/>
    <w:rsid w:val="0029563F"/>
    <w:rsid w:val="00295FEC"/>
    <w:rsid w:val="0029636E"/>
    <w:rsid w:val="002A01B8"/>
    <w:rsid w:val="002A125A"/>
    <w:rsid w:val="002A3718"/>
    <w:rsid w:val="002A4A37"/>
    <w:rsid w:val="002A4C8D"/>
    <w:rsid w:val="002A4CE5"/>
    <w:rsid w:val="002A5FE7"/>
    <w:rsid w:val="002B27A2"/>
    <w:rsid w:val="002B353C"/>
    <w:rsid w:val="002B5F47"/>
    <w:rsid w:val="002C13AA"/>
    <w:rsid w:val="002C2E54"/>
    <w:rsid w:val="002C3445"/>
    <w:rsid w:val="002C6038"/>
    <w:rsid w:val="002C6E1A"/>
    <w:rsid w:val="002D4E6D"/>
    <w:rsid w:val="002E1018"/>
    <w:rsid w:val="002E1235"/>
    <w:rsid w:val="002E6E7D"/>
    <w:rsid w:val="002F1178"/>
    <w:rsid w:val="002F4C16"/>
    <w:rsid w:val="002F54AC"/>
    <w:rsid w:val="002F5EFC"/>
    <w:rsid w:val="002F7531"/>
    <w:rsid w:val="00305E7B"/>
    <w:rsid w:val="00306501"/>
    <w:rsid w:val="00313F80"/>
    <w:rsid w:val="00313FE6"/>
    <w:rsid w:val="00315ABF"/>
    <w:rsid w:val="00315C1B"/>
    <w:rsid w:val="00321D15"/>
    <w:rsid w:val="003231EB"/>
    <w:rsid w:val="00324A71"/>
    <w:rsid w:val="00326215"/>
    <w:rsid w:val="00326224"/>
    <w:rsid w:val="003309BC"/>
    <w:rsid w:val="00332567"/>
    <w:rsid w:val="00337117"/>
    <w:rsid w:val="00341028"/>
    <w:rsid w:val="003451A6"/>
    <w:rsid w:val="00346143"/>
    <w:rsid w:val="003472C2"/>
    <w:rsid w:val="00347ADA"/>
    <w:rsid w:val="00351361"/>
    <w:rsid w:val="003530C1"/>
    <w:rsid w:val="00354B36"/>
    <w:rsid w:val="0035604E"/>
    <w:rsid w:val="00356364"/>
    <w:rsid w:val="00360333"/>
    <w:rsid w:val="00363877"/>
    <w:rsid w:val="003709B7"/>
    <w:rsid w:val="003710CF"/>
    <w:rsid w:val="0037161E"/>
    <w:rsid w:val="00376054"/>
    <w:rsid w:val="00377BC7"/>
    <w:rsid w:val="00381030"/>
    <w:rsid w:val="00382FED"/>
    <w:rsid w:val="00387731"/>
    <w:rsid w:val="00395003"/>
    <w:rsid w:val="003952D5"/>
    <w:rsid w:val="0039625D"/>
    <w:rsid w:val="0039654F"/>
    <w:rsid w:val="003A2B68"/>
    <w:rsid w:val="003A3225"/>
    <w:rsid w:val="003A3B8E"/>
    <w:rsid w:val="003B5D8E"/>
    <w:rsid w:val="003B611A"/>
    <w:rsid w:val="003B6335"/>
    <w:rsid w:val="003B66CB"/>
    <w:rsid w:val="003B7E1F"/>
    <w:rsid w:val="003C1702"/>
    <w:rsid w:val="003C179E"/>
    <w:rsid w:val="003C31A1"/>
    <w:rsid w:val="003C38C6"/>
    <w:rsid w:val="003C709A"/>
    <w:rsid w:val="003C79F1"/>
    <w:rsid w:val="003D19E3"/>
    <w:rsid w:val="003D3DAF"/>
    <w:rsid w:val="003E0CB8"/>
    <w:rsid w:val="003E380D"/>
    <w:rsid w:val="003E7376"/>
    <w:rsid w:val="003E7E09"/>
    <w:rsid w:val="003F75B4"/>
    <w:rsid w:val="0040083C"/>
    <w:rsid w:val="00401231"/>
    <w:rsid w:val="0040555D"/>
    <w:rsid w:val="00405C4C"/>
    <w:rsid w:val="00405F08"/>
    <w:rsid w:val="0040686D"/>
    <w:rsid w:val="004127A1"/>
    <w:rsid w:val="00412D21"/>
    <w:rsid w:val="00413D8C"/>
    <w:rsid w:val="004141A6"/>
    <w:rsid w:val="00414642"/>
    <w:rsid w:val="00424AF7"/>
    <w:rsid w:val="00426DEC"/>
    <w:rsid w:val="00434D9C"/>
    <w:rsid w:val="00437E0E"/>
    <w:rsid w:val="0044036B"/>
    <w:rsid w:val="00443719"/>
    <w:rsid w:val="00443D2E"/>
    <w:rsid w:val="004447DA"/>
    <w:rsid w:val="00447A87"/>
    <w:rsid w:val="00451BAA"/>
    <w:rsid w:val="00462EE3"/>
    <w:rsid w:val="0046456C"/>
    <w:rsid w:val="00470C48"/>
    <w:rsid w:val="0047108C"/>
    <w:rsid w:val="0047232F"/>
    <w:rsid w:val="00472767"/>
    <w:rsid w:val="00481015"/>
    <w:rsid w:val="00481603"/>
    <w:rsid w:val="00481AB3"/>
    <w:rsid w:val="004829B9"/>
    <w:rsid w:val="004834DE"/>
    <w:rsid w:val="00493B4E"/>
    <w:rsid w:val="00497DC8"/>
    <w:rsid w:val="004A15C1"/>
    <w:rsid w:val="004A2A0E"/>
    <w:rsid w:val="004A65B2"/>
    <w:rsid w:val="004A6C0E"/>
    <w:rsid w:val="004A7153"/>
    <w:rsid w:val="004A7A1E"/>
    <w:rsid w:val="004A7B3C"/>
    <w:rsid w:val="004B0532"/>
    <w:rsid w:val="004B3CFC"/>
    <w:rsid w:val="004B49EA"/>
    <w:rsid w:val="004B4E20"/>
    <w:rsid w:val="004B50F2"/>
    <w:rsid w:val="004C1127"/>
    <w:rsid w:val="004C2773"/>
    <w:rsid w:val="004C3FCF"/>
    <w:rsid w:val="004C40D2"/>
    <w:rsid w:val="004D3365"/>
    <w:rsid w:val="004D7C27"/>
    <w:rsid w:val="004E3616"/>
    <w:rsid w:val="004E65C1"/>
    <w:rsid w:val="004F084F"/>
    <w:rsid w:val="004F13C2"/>
    <w:rsid w:val="004F3B07"/>
    <w:rsid w:val="004F6566"/>
    <w:rsid w:val="004F733B"/>
    <w:rsid w:val="005004FF"/>
    <w:rsid w:val="00500BCE"/>
    <w:rsid w:val="00502143"/>
    <w:rsid w:val="00504376"/>
    <w:rsid w:val="00507108"/>
    <w:rsid w:val="0050738D"/>
    <w:rsid w:val="005078AC"/>
    <w:rsid w:val="00507CE5"/>
    <w:rsid w:val="0051017E"/>
    <w:rsid w:val="00512DED"/>
    <w:rsid w:val="005135FA"/>
    <w:rsid w:val="00515122"/>
    <w:rsid w:val="00515E0C"/>
    <w:rsid w:val="00520788"/>
    <w:rsid w:val="00525133"/>
    <w:rsid w:val="00533333"/>
    <w:rsid w:val="00537E13"/>
    <w:rsid w:val="005400BE"/>
    <w:rsid w:val="00540369"/>
    <w:rsid w:val="005414D8"/>
    <w:rsid w:val="005460AB"/>
    <w:rsid w:val="00550A94"/>
    <w:rsid w:val="00550D7D"/>
    <w:rsid w:val="005527BD"/>
    <w:rsid w:val="0055619E"/>
    <w:rsid w:val="005565AA"/>
    <w:rsid w:val="00557807"/>
    <w:rsid w:val="0056054F"/>
    <w:rsid w:val="00560664"/>
    <w:rsid w:val="00561081"/>
    <w:rsid w:val="00565E65"/>
    <w:rsid w:val="00566D1A"/>
    <w:rsid w:val="0056736D"/>
    <w:rsid w:val="00570A13"/>
    <w:rsid w:val="00572F47"/>
    <w:rsid w:val="00573967"/>
    <w:rsid w:val="00574F6D"/>
    <w:rsid w:val="005762CF"/>
    <w:rsid w:val="005800EF"/>
    <w:rsid w:val="00580B2A"/>
    <w:rsid w:val="00580C24"/>
    <w:rsid w:val="00582BA3"/>
    <w:rsid w:val="0058307E"/>
    <w:rsid w:val="00583C72"/>
    <w:rsid w:val="0058453A"/>
    <w:rsid w:val="00586B38"/>
    <w:rsid w:val="00586CC3"/>
    <w:rsid w:val="00590270"/>
    <w:rsid w:val="00592C93"/>
    <w:rsid w:val="00594813"/>
    <w:rsid w:val="005A3078"/>
    <w:rsid w:val="005A3F3D"/>
    <w:rsid w:val="005B1BD6"/>
    <w:rsid w:val="005B2407"/>
    <w:rsid w:val="005B2C36"/>
    <w:rsid w:val="005B4E26"/>
    <w:rsid w:val="005B5D9E"/>
    <w:rsid w:val="005B6716"/>
    <w:rsid w:val="005C1666"/>
    <w:rsid w:val="005C2737"/>
    <w:rsid w:val="005C4129"/>
    <w:rsid w:val="005C4836"/>
    <w:rsid w:val="005D4114"/>
    <w:rsid w:val="005D5DB6"/>
    <w:rsid w:val="005D5F06"/>
    <w:rsid w:val="005D75F8"/>
    <w:rsid w:val="005E09B4"/>
    <w:rsid w:val="005E23FD"/>
    <w:rsid w:val="005E33C9"/>
    <w:rsid w:val="005E3A5B"/>
    <w:rsid w:val="005E57AD"/>
    <w:rsid w:val="005F0A04"/>
    <w:rsid w:val="005F1AB2"/>
    <w:rsid w:val="005F31BE"/>
    <w:rsid w:val="005F37C3"/>
    <w:rsid w:val="005F4E91"/>
    <w:rsid w:val="005F654D"/>
    <w:rsid w:val="00600AE2"/>
    <w:rsid w:val="00605A20"/>
    <w:rsid w:val="006064E3"/>
    <w:rsid w:val="006106C3"/>
    <w:rsid w:val="006106E9"/>
    <w:rsid w:val="00611C08"/>
    <w:rsid w:val="0061205A"/>
    <w:rsid w:val="00614ABE"/>
    <w:rsid w:val="006153B2"/>
    <w:rsid w:val="006164C3"/>
    <w:rsid w:val="00616EE7"/>
    <w:rsid w:val="00616F1A"/>
    <w:rsid w:val="0062075C"/>
    <w:rsid w:val="00620794"/>
    <w:rsid w:val="00620F35"/>
    <w:rsid w:val="00621F8A"/>
    <w:rsid w:val="00623DE7"/>
    <w:rsid w:val="00625EF6"/>
    <w:rsid w:val="00627257"/>
    <w:rsid w:val="006276CE"/>
    <w:rsid w:val="00627AF4"/>
    <w:rsid w:val="006302B7"/>
    <w:rsid w:val="006308FC"/>
    <w:rsid w:val="00631360"/>
    <w:rsid w:val="0063273D"/>
    <w:rsid w:val="00632989"/>
    <w:rsid w:val="00632A60"/>
    <w:rsid w:val="006370AD"/>
    <w:rsid w:val="00641BFE"/>
    <w:rsid w:val="006432D6"/>
    <w:rsid w:val="006454B3"/>
    <w:rsid w:val="00651778"/>
    <w:rsid w:val="0065406F"/>
    <w:rsid w:val="00655322"/>
    <w:rsid w:val="00655873"/>
    <w:rsid w:val="006658B9"/>
    <w:rsid w:val="00665996"/>
    <w:rsid w:val="00665FFE"/>
    <w:rsid w:val="0067013F"/>
    <w:rsid w:val="0067368C"/>
    <w:rsid w:val="00676878"/>
    <w:rsid w:val="00677274"/>
    <w:rsid w:val="00681D2F"/>
    <w:rsid w:val="00690ECD"/>
    <w:rsid w:val="00694E89"/>
    <w:rsid w:val="00695109"/>
    <w:rsid w:val="006951E3"/>
    <w:rsid w:val="006966DB"/>
    <w:rsid w:val="00696CF3"/>
    <w:rsid w:val="006A0165"/>
    <w:rsid w:val="006A4339"/>
    <w:rsid w:val="006A4368"/>
    <w:rsid w:val="006A5B20"/>
    <w:rsid w:val="006A71B7"/>
    <w:rsid w:val="006A7206"/>
    <w:rsid w:val="006B0BA2"/>
    <w:rsid w:val="006B2E39"/>
    <w:rsid w:val="006B33AF"/>
    <w:rsid w:val="006B4693"/>
    <w:rsid w:val="006B728D"/>
    <w:rsid w:val="006C41DF"/>
    <w:rsid w:val="006C582F"/>
    <w:rsid w:val="006C657D"/>
    <w:rsid w:val="006D2C45"/>
    <w:rsid w:val="006D7651"/>
    <w:rsid w:val="006D7A5A"/>
    <w:rsid w:val="006E08DD"/>
    <w:rsid w:val="006E3687"/>
    <w:rsid w:val="006E4058"/>
    <w:rsid w:val="006E4EA0"/>
    <w:rsid w:val="006E4EB4"/>
    <w:rsid w:val="006E505E"/>
    <w:rsid w:val="006E5293"/>
    <w:rsid w:val="006E7951"/>
    <w:rsid w:val="006F220C"/>
    <w:rsid w:val="006F29FE"/>
    <w:rsid w:val="006F3862"/>
    <w:rsid w:val="006F7B05"/>
    <w:rsid w:val="00700C1A"/>
    <w:rsid w:val="0070178C"/>
    <w:rsid w:val="007030F8"/>
    <w:rsid w:val="00703700"/>
    <w:rsid w:val="00705E36"/>
    <w:rsid w:val="007074EC"/>
    <w:rsid w:val="00707684"/>
    <w:rsid w:val="00707715"/>
    <w:rsid w:val="007106E7"/>
    <w:rsid w:val="007118B8"/>
    <w:rsid w:val="00712E95"/>
    <w:rsid w:val="007163D6"/>
    <w:rsid w:val="0071796C"/>
    <w:rsid w:val="00720209"/>
    <w:rsid w:val="00724F18"/>
    <w:rsid w:val="00725AE7"/>
    <w:rsid w:val="0072623A"/>
    <w:rsid w:val="007262E2"/>
    <w:rsid w:val="00730239"/>
    <w:rsid w:val="00730CC9"/>
    <w:rsid w:val="00731955"/>
    <w:rsid w:val="0073319E"/>
    <w:rsid w:val="007359B0"/>
    <w:rsid w:val="007440CE"/>
    <w:rsid w:val="00744226"/>
    <w:rsid w:val="00750233"/>
    <w:rsid w:val="00750CF0"/>
    <w:rsid w:val="00751777"/>
    <w:rsid w:val="0075478B"/>
    <w:rsid w:val="00756911"/>
    <w:rsid w:val="007579D9"/>
    <w:rsid w:val="0076470B"/>
    <w:rsid w:val="007670C2"/>
    <w:rsid w:val="00774B5A"/>
    <w:rsid w:val="00774C5D"/>
    <w:rsid w:val="007779CC"/>
    <w:rsid w:val="00781275"/>
    <w:rsid w:val="00783323"/>
    <w:rsid w:val="00783890"/>
    <w:rsid w:val="00783AF7"/>
    <w:rsid w:val="00786B59"/>
    <w:rsid w:val="00794E17"/>
    <w:rsid w:val="007A00E8"/>
    <w:rsid w:val="007A6843"/>
    <w:rsid w:val="007B1D73"/>
    <w:rsid w:val="007B6501"/>
    <w:rsid w:val="007C6724"/>
    <w:rsid w:val="007D1DC5"/>
    <w:rsid w:val="007D1DEF"/>
    <w:rsid w:val="007D28DE"/>
    <w:rsid w:val="007D4C2A"/>
    <w:rsid w:val="007D740B"/>
    <w:rsid w:val="007D7497"/>
    <w:rsid w:val="007E2B4F"/>
    <w:rsid w:val="007F2C34"/>
    <w:rsid w:val="007F3E3A"/>
    <w:rsid w:val="007F5A1A"/>
    <w:rsid w:val="0080151E"/>
    <w:rsid w:val="00802180"/>
    <w:rsid w:val="0080339A"/>
    <w:rsid w:val="00805B6D"/>
    <w:rsid w:val="00806385"/>
    <w:rsid w:val="0080681C"/>
    <w:rsid w:val="00814E78"/>
    <w:rsid w:val="008167E5"/>
    <w:rsid w:val="00816BED"/>
    <w:rsid w:val="00820E1E"/>
    <w:rsid w:val="00821A63"/>
    <w:rsid w:val="00821E36"/>
    <w:rsid w:val="0082219D"/>
    <w:rsid w:val="008246D3"/>
    <w:rsid w:val="00825DC3"/>
    <w:rsid w:val="00832152"/>
    <w:rsid w:val="0083392C"/>
    <w:rsid w:val="00833DAA"/>
    <w:rsid w:val="008353E9"/>
    <w:rsid w:val="00837602"/>
    <w:rsid w:val="00837ACE"/>
    <w:rsid w:val="00840FC5"/>
    <w:rsid w:val="00842E9F"/>
    <w:rsid w:val="0084587C"/>
    <w:rsid w:val="0084590A"/>
    <w:rsid w:val="008543B4"/>
    <w:rsid w:val="00855B5F"/>
    <w:rsid w:val="00855F91"/>
    <w:rsid w:val="00856D7C"/>
    <w:rsid w:val="00862863"/>
    <w:rsid w:val="008631C9"/>
    <w:rsid w:val="00863CDB"/>
    <w:rsid w:val="008644C6"/>
    <w:rsid w:val="00865DED"/>
    <w:rsid w:val="00866664"/>
    <w:rsid w:val="008674C8"/>
    <w:rsid w:val="00870EFE"/>
    <w:rsid w:val="00871109"/>
    <w:rsid w:val="0087336F"/>
    <w:rsid w:val="008736C5"/>
    <w:rsid w:val="008741D7"/>
    <w:rsid w:val="00874916"/>
    <w:rsid w:val="00876596"/>
    <w:rsid w:val="00876D59"/>
    <w:rsid w:val="00880135"/>
    <w:rsid w:val="0088126C"/>
    <w:rsid w:val="00883ECF"/>
    <w:rsid w:val="00887608"/>
    <w:rsid w:val="00891579"/>
    <w:rsid w:val="00892598"/>
    <w:rsid w:val="00892E00"/>
    <w:rsid w:val="00893532"/>
    <w:rsid w:val="00894C74"/>
    <w:rsid w:val="008951A2"/>
    <w:rsid w:val="00895BF6"/>
    <w:rsid w:val="00895C53"/>
    <w:rsid w:val="00897102"/>
    <w:rsid w:val="008B0674"/>
    <w:rsid w:val="008B4665"/>
    <w:rsid w:val="008B4C2A"/>
    <w:rsid w:val="008B680A"/>
    <w:rsid w:val="008B78DB"/>
    <w:rsid w:val="008B7D97"/>
    <w:rsid w:val="008C0292"/>
    <w:rsid w:val="008C34E6"/>
    <w:rsid w:val="008C643D"/>
    <w:rsid w:val="008D64B6"/>
    <w:rsid w:val="008D6B78"/>
    <w:rsid w:val="008E2763"/>
    <w:rsid w:val="008E329A"/>
    <w:rsid w:val="008E57BD"/>
    <w:rsid w:val="008E5945"/>
    <w:rsid w:val="008E6554"/>
    <w:rsid w:val="008E6AA8"/>
    <w:rsid w:val="008E6EB5"/>
    <w:rsid w:val="008E7D26"/>
    <w:rsid w:val="008F0378"/>
    <w:rsid w:val="008F16D9"/>
    <w:rsid w:val="008F5AE3"/>
    <w:rsid w:val="008F682E"/>
    <w:rsid w:val="008F7C39"/>
    <w:rsid w:val="0090080D"/>
    <w:rsid w:val="00907516"/>
    <w:rsid w:val="00910A83"/>
    <w:rsid w:val="009116E1"/>
    <w:rsid w:val="00912FA6"/>
    <w:rsid w:val="00916D68"/>
    <w:rsid w:val="00917921"/>
    <w:rsid w:val="009200A5"/>
    <w:rsid w:val="0092010A"/>
    <w:rsid w:val="009206A8"/>
    <w:rsid w:val="009258AE"/>
    <w:rsid w:val="00933D20"/>
    <w:rsid w:val="009367C1"/>
    <w:rsid w:val="009379B2"/>
    <w:rsid w:val="00941DAB"/>
    <w:rsid w:val="00944161"/>
    <w:rsid w:val="0094425A"/>
    <w:rsid w:val="009507D9"/>
    <w:rsid w:val="00951240"/>
    <w:rsid w:val="00952F72"/>
    <w:rsid w:val="009572AC"/>
    <w:rsid w:val="00960F55"/>
    <w:rsid w:val="00961BBF"/>
    <w:rsid w:val="0096202B"/>
    <w:rsid w:val="009624BD"/>
    <w:rsid w:val="009725A9"/>
    <w:rsid w:val="00974091"/>
    <w:rsid w:val="0097440A"/>
    <w:rsid w:val="00991E06"/>
    <w:rsid w:val="009920B0"/>
    <w:rsid w:val="00996522"/>
    <w:rsid w:val="009A0B06"/>
    <w:rsid w:val="009A1F3F"/>
    <w:rsid w:val="009A6DC9"/>
    <w:rsid w:val="009B2912"/>
    <w:rsid w:val="009B6D8C"/>
    <w:rsid w:val="009C074B"/>
    <w:rsid w:val="009C0DCF"/>
    <w:rsid w:val="009C22B0"/>
    <w:rsid w:val="009C43CB"/>
    <w:rsid w:val="009C6B2E"/>
    <w:rsid w:val="009C6D7F"/>
    <w:rsid w:val="009D25A2"/>
    <w:rsid w:val="009D6C82"/>
    <w:rsid w:val="009D752B"/>
    <w:rsid w:val="009E0D56"/>
    <w:rsid w:val="009E401A"/>
    <w:rsid w:val="009E5EC7"/>
    <w:rsid w:val="009E792C"/>
    <w:rsid w:val="009F75EB"/>
    <w:rsid w:val="00A04129"/>
    <w:rsid w:val="00A07911"/>
    <w:rsid w:val="00A07EBF"/>
    <w:rsid w:val="00A138D6"/>
    <w:rsid w:val="00A17988"/>
    <w:rsid w:val="00A25F87"/>
    <w:rsid w:val="00A26410"/>
    <w:rsid w:val="00A26461"/>
    <w:rsid w:val="00A27AF2"/>
    <w:rsid w:val="00A3059C"/>
    <w:rsid w:val="00A30DC3"/>
    <w:rsid w:val="00A35C52"/>
    <w:rsid w:val="00A368D5"/>
    <w:rsid w:val="00A377ED"/>
    <w:rsid w:val="00A37D28"/>
    <w:rsid w:val="00A408A0"/>
    <w:rsid w:val="00A47518"/>
    <w:rsid w:val="00A511EC"/>
    <w:rsid w:val="00A568E5"/>
    <w:rsid w:val="00A61321"/>
    <w:rsid w:val="00A7271D"/>
    <w:rsid w:val="00A72F8A"/>
    <w:rsid w:val="00A73A29"/>
    <w:rsid w:val="00A76810"/>
    <w:rsid w:val="00A82DF2"/>
    <w:rsid w:val="00A91958"/>
    <w:rsid w:val="00A9347C"/>
    <w:rsid w:val="00A936FC"/>
    <w:rsid w:val="00A96AC3"/>
    <w:rsid w:val="00AA0E68"/>
    <w:rsid w:val="00AA53A2"/>
    <w:rsid w:val="00AA5C0A"/>
    <w:rsid w:val="00AA721F"/>
    <w:rsid w:val="00AA7FB4"/>
    <w:rsid w:val="00AB03E6"/>
    <w:rsid w:val="00AB6CD0"/>
    <w:rsid w:val="00AC068A"/>
    <w:rsid w:val="00AC07C9"/>
    <w:rsid w:val="00AC0CB7"/>
    <w:rsid w:val="00AC72E1"/>
    <w:rsid w:val="00AC739A"/>
    <w:rsid w:val="00AD37DA"/>
    <w:rsid w:val="00AD421F"/>
    <w:rsid w:val="00AE0526"/>
    <w:rsid w:val="00AE194E"/>
    <w:rsid w:val="00AF1F21"/>
    <w:rsid w:val="00AF363F"/>
    <w:rsid w:val="00AF5273"/>
    <w:rsid w:val="00AF558B"/>
    <w:rsid w:val="00AF5FA7"/>
    <w:rsid w:val="00AF7388"/>
    <w:rsid w:val="00B00ADB"/>
    <w:rsid w:val="00B06121"/>
    <w:rsid w:val="00B11AA9"/>
    <w:rsid w:val="00B13E3D"/>
    <w:rsid w:val="00B15460"/>
    <w:rsid w:val="00B162A2"/>
    <w:rsid w:val="00B16A70"/>
    <w:rsid w:val="00B2306B"/>
    <w:rsid w:val="00B25635"/>
    <w:rsid w:val="00B30BF4"/>
    <w:rsid w:val="00B31281"/>
    <w:rsid w:val="00B323B8"/>
    <w:rsid w:val="00B324AF"/>
    <w:rsid w:val="00B3585D"/>
    <w:rsid w:val="00B366CD"/>
    <w:rsid w:val="00B42B5E"/>
    <w:rsid w:val="00B43742"/>
    <w:rsid w:val="00B43CF7"/>
    <w:rsid w:val="00B45548"/>
    <w:rsid w:val="00B4625A"/>
    <w:rsid w:val="00B47C50"/>
    <w:rsid w:val="00B542A7"/>
    <w:rsid w:val="00B60E75"/>
    <w:rsid w:val="00B63FB7"/>
    <w:rsid w:val="00B65270"/>
    <w:rsid w:val="00B72484"/>
    <w:rsid w:val="00B733F2"/>
    <w:rsid w:val="00B74DD8"/>
    <w:rsid w:val="00B75445"/>
    <w:rsid w:val="00B75BD3"/>
    <w:rsid w:val="00B762B2"/>
    <w:rsid w:val="00B80805"/>
    <w:rsid w:val="00B8109F"/>
    <w:rsid w:val="00B82684"/>
    <w:rsid w:val="00B8303F"/>
    <w:rsid w:val="00B8507D"/>
    <w:rsid w:val="00B8577D"/>
    <w:rsid w:val="00B860F4"/>
    <w:rsid w:val="00B902CE"/>
    <w:rsid w:val="00B9299B"/>
    <w:rsid w:val="00B93A49"/>
    <w:rsid w:val="00B94350"/>
    <w:rsid w:val="00B94B14"/>
    <w:rsid w:val="00B95967"/>
    <w:rsid w:val="00B96691"/>
    <w:rsid w:val="00BA0832"/>
    <w:rsid w:val="00BA21C3"/>
    <w:rsid w:val="00BA37E7"/>
    <w:rsid w:val="00BA3B12"/>
    <w:rsid w:val="00BA3B36"/>
    <w:rsid w:val="00BA4192"/>
    <w:rsid w:val="00BA6FE9"/>
    <w:rsid w:val="00BB132F"/>
    <w:rsid w:val="00BB2A86"/>
    <w:rsid w:val="00BB2B35"/>
    <w:rsid w:val="00BB4182"/>
    <w:rsid w:val="00BB455C"/>
    <w:rsid w:val="00BB6A26"/>
    <w:rsid w:val="00BB6E0D"/>
    <w:rsid w:val="00BB735F"/>
    <w:rsid w:val="00BB7C72"/>
    <w:rsid w:val="00BC0249"/>
    <w:rsid w:val="00BC05B6"/>
    <w:rsid w:val="00BC199A"/>
    <w:rsid w:val="00BC6321"/>
    <w:rsid w:val="00BC6D9B"/>
    <w:rsid w:val="00BD085E"/>
    <w:rsid w:val="00BD0CEF"/>
    <w:rsid w:val="00BD471F"/>
    <w:rsid w:val="00BD5089"/>
    <w:rsid w:val="00BD6250"/>
    <w:rsid w:val="00BE122F"/>
    <w:rsid w:val="00BE6422"/>
    <w:rsid w:val="00BF2CDE"/>
    <w:rsid w:val="00BF303F"/>
    <w:rsid w:val="00BF46E7"/>
    <w:rsid w:val="00BF5ACF"/>
    <w:rsid w:val="00BF6ABE"/>
    <w:rsid w:val="00C05A30"/>
    <w:rsid w:val="00C05A70"/>
    <w:rsid w:val="00C10DDB"/>
    <w:rsid w:val="00C1282E"/>
    <w:rsid w:val="00C135F7"/>
    <w:rsid w:val="00C13953"/>
    <w:rsid w:val="00C15320"/>
    <w:rsid w:val="00C17294"/>
    <w:rsid w:val="00C21D19"/>
    <w:rsid w:val="00C25BB4"/>
    <w:rsid w:val="00C278A6"/>
    <w:rsid w:val="00C31FBC"/>
    <w:rsid w:val="00C327F7"/>
    <w:rsid w:val="00C33967"/>
    <w:rsid w:val="00C33F48"/>
    <w:rsid w:val="00C353C0"/>
    <w:rsid w:val="00C37E25"/>
    <w:rsid w:val="00C44542"/>
    <w:rsid w:val="00C44D79"/>
    <w:rsid w:val="00C4701C"/>
    <w:rsid w:val="00C47EC8"/>
    <w:rsid w:val="00C50338"/>
    <w:rsid w:val="00C50D0A"/>
    <w:rsid w:val="00C515D4"/>
    <w:rsid w:val="00C51E28"/>
    <w:rsid w:val="00C5572C"/>
    <w:rsid w:val="00C56875"/>
    <w:rsid w:val="00C61169"/>
    <w:rsid w:val="00C619F0"/>
    <w:rsid w:val="00C622D4"/>
    <w:rsid w:val="00C62E21"/>
    <w:rsid w:val="00C6316D"/>
    <w:rsid w:val="00C6533D"/>
    <w:rsid w:val="00C70E18"/>
    <w:rsid w:val="00C73684"/>
    <w:rsid w:val="00C73F60"/>
    <w:rsid w:val="00C76C4D"/>
    <w:rsid w:val="00C83DC5"/>
    <w:rsid w:val="00C8429B"/>
    <w:rsid w:val="00C85419"/>
    <w:rsid w:val="00C86984"/>
    <w:rsid w:val="00C9062D"/>
    <w:rsid w:val="00C925FC"/>
    <w:rsid w:val="00C92D96"/>
    <w:rsid w:val="00C9562F"/>
    <w:rsid w:val="00C964AB"/>
    <w:rsid w:val="00CA107F"/>
    <w:rsid w:val="00CA1CD6"/>
    <w:rsid w:val="00CA3051"/>
    <w:rsid w:val="00CA6A02"/>
    <w:rsid w:val="00CA6DBA"/>
    <w:rsid w:val="00CB0AF0"/>
    <w:rsid w:val="00CB2A6E"/>
    <w:rsid w:val="00CB2E21"/>
    <w:rsid w:val="00CB3716"/>
    <w:rsid w:val="00CB7E3C"/>
    <w:rsid w:val="00CC026C"/>
    <w:rsid w:val="00CC060B"/>
    <w:rsid w:val="00CC0BF3"/>
    <w:rsid w:val="00CC1448"/>
    <w:rsid w:val="00CC15BA"/>
    <w:rsid w:val="00CC19C4"/>
    <w:rsid w:val="00CC25D6"/>
    <w:rsid w:val="00CC4F83"/>
    <w:rsid w:val="00CD07BF"/>
    <w:rsid w:val="00CD07F2"/>
    <w:rsid w:val="00CD1154"/>
    <w:rsid w:val="00CD1A3B"/>
    <w:rsid w:val="00CD215D"/>
    <w:rsid w:val="00CD246F"/>
    <w:rsid w:val="00CD5746"/>
    <w:rsid w:val="00CD6332"/>
    <w:rsid w:val="00CD7328"/>
    <w:rsid w:val="00CE01DE"/>
    <w:rsid w:val="00CE18AF"/>
    <w:rsid w:val="00CE1A85"/>
    <w:rsid w:val="00CE4BDD"/>
    <w:rsid w:val="00CF2097"/>
    <w:rsid w:val="00CF28C7"/>
    <w:rsid w:val="00CF3D4E"/>
    <w:rsid w:val="00CF45FB"/>
    <w:rsid w:val="00CF5BD3"/>
    <w:rsid w:val="00D008A8"/>
    <w:rsid w:val="00D009ED"/>
    <w:rsid w:val="00D00BB3"/>
    <w:rsid w:val="00D01908"/>
    <w:rsid w:val="00D04B96"/>
    <w:rsid w:val="00D17F20"/>
    <w:rsid w:val="00D219EA"/>
    <w:rsid w:val="00D23816"/>
    <w:rsid w:val="00D260B0"/>
    <w:rsid w:val="00D2778C"/>
    <w:rsid w:val="00D34DD4"/>
    <w:rsid w:val="00D375A4"/>
    <w:rsid w:val="00D37CAC"/>
    <w:rsid w:val="00D422B6"/>
    <w:rsid w:val="00D435E3"/>
    <w:rsid w:val="00D4794C"/>
    <w:rsid w:val="00D50321"/>
    <w:rsid w:val="00D51D2C"/>
    <w:rsid w:val="00D557B5"/>
    <w:rsid w:val="00D5754B"/>
    <w:rsid w:val="00D60616"/>
    <w:rsid w:val="00D620B1"/>
    <w:rsid w:val="00D622B6"/>
    <w:rsid w:val="00D62DA4"/>
    <w:rsid w:val="00D66AB0"/>
    <w:rsid w:val="00D71081"/>
    <w:rsid w:val="00D712D1"/>
    <w:rsid w:val="00D8010B"/>
    <w:rsid w:val="00D805A2"/>
    <w:rsid w:val="00D84998"/>
    <w:rsid w:val="00D8569B"/>
    <w:rsid w:val="00D864DE"/>
    <w:rsid w:val="00D86FAC"/>
    <w:rsid w:val="00D875F2"/>
    <w:rsid w:val="00D87D45"/>
    <w:rsid w:val="00D949B4"/>
    <w:rsid w:val="00DA10DD"/>
    <w:rsid w:val="00DA23B2"/>
    <w:rsid w:val="00DA4F69"/>
    <w:rsid w:val="00DA6F58"/>
    <w:rsid w:val="00DB14FB"/>
    <w:rsid w:val="00DC6E07"/>
    <w:rsid w:val="00DD2206"/>
    <w:rsid w:val="00DD30EC"/>
    <w:rsid w:val="00DD6B13"/>
    <w:rsid w:val="00DD7924"/>
    <w:rsid w:val="00DE18F9"/>
    <w:rsid w:val="00DE1991"/>
    <w:rsid w:val="00DE57CB"/>
    <w:rsid w:val="00DE6B92"/>
    <w:rsid w:val="00DE7CC6"/>
    <w:rsid w:val="00DF3D09"/>
    <w:rsid w:val="00E003C6"/>
    <w:rsid w:val="00E00A99"/>
    <w:rsid w:val="00E01108"/>
    <w:rsid w:val="00E0118B"/>
    <w:rsid w:val="00E0375B"/>
    <w:rsid w:val="00E03BFE"/>
    <w:rsid w:val="00E06CC2"/>
    <w:rsid w:val="00E100C3"/>
    <w:rsid w:val="00E10F69"/>
    <w:rsid w:val="00E1314C"/>
    <w:rsid w:val="00E1414B"/>
    <w:rsid w:val="00E1599E"/>
    <w:rsid w:val="00E179B8"/>
    <w:rsid w:val="00E23395"/>
    <w:rsid w:val="00E27539"/>
    <w:rsid w:val="00E306A6"/>
    <w:rsid w:val="00E31992"/>
    <w:rsid w:val="00E330A7"/>
    <w:rsid w:val="00E34887"/>
    <w:rsid w:val="00E366E6"/>
    <w:rsid w:val="00E37D96"/>
    <w:rsid w:val="00E4282E"/>
    <w:rsid w:val="00E43AD4"/>
    <w:rsid w:val="00E43E04"/>
    <w:rsid w:val="00E47C26"/>
    <w:rsid w:val="00E559C7"/>
    <w:rsid w:val="00E5660B"/>
    <w:rsid w:val="00E56CA9"/>
    <w:rsid w:val="00E60708"/>
    <w:rsid w:val="00E61E03"/>
    <w:rsid w:val="00E630CB"/>
    <w:rsid w:val="00E65B6D"/>
    <w:rsid w:val="00E65C0C"/>
    <w:rsid w:val="00E66514"/>
    <w:rsid w:val="00E673B7"/>
    <w:rsid w:val="00E70022"/>
    <w:rsid w:val="00E73B57"/>
    <w:rsid w:val="00E73C69"/>
    <w:rsid w:val="00E74FE9"/>
    <w:rsid w:val="00E75752"/>
    <w:rsid w:val="00E76161"/>
    <w:rsid w:val="00E77FDE"/>
    <w:rsid w:val="00E80A9C"/>
    <w:rsid w:val="00E81268"/>
    <w:rsid w:val="00E813DD"/>
    <w:rsid w:val="00E818E8"/>
    <w:rsid w:val="00E81931"/>
    <w:rsid w:val="00E83EEE"/>
    <w:rsid w:val="00E841D6"/>
    <w:rsid w:val="00E85E4D"/>
    <w:rsid w:val="00E86C7E"/>
    <w:rsid w:val="00E91185"/>
    <w:rsid w:val="00E91A14"/>
    <w:rsid w:val="00E93F78"/>
    <w:rsid w:val="00E957E5"/>
    <w:rsid w:val="00E95F09"/>
    <w:rsid w:val="00E96A05"/>
    <w:rsid w:val="00E9763C"/>
    <w:rsid w:val="00EA1D2E"/>
    <w:rsid w:val="00EA3119"/>
    <w:rsid w:val="00EA3A19"/>
    <w:rsid w:val="00EA4947"/>
    <w:rsid w:val="00EA62FD"/>
    <w:rsid w:val="00EB24E8"/>
    <w:rsid w:val="00EB4BC3"/>
    <w:rsid w:val="00EC1E31"/>
    <w:rsid w:val="00EC2B20"/>
    <w:rsid w:val="00EC38B9"/>
    <w:rsid w:val="00ED71BE"/>
    <w:rsid w:val="00EE7441"/>
    <w:rsid w:val="00EE7AC7"/>
    <w:rsid w:val="00EF1012"/>
    <w:rsid w:val="00EF1B85"/>
    <w:rsid w:val="00EF3B39"/>
    <w:rsid w:val="00EF413D"/>
    <w:rsid w:val="00EF42E7"/>
    <w:rsid w:val="00F00CDB"/>
    <w:rsid w:val="00F00D42"/>
    <w:rsid w:val="00F01638"/>
    <w:rsid w:val="00F025A2"/>
    <w:rsid w:val="00F031C3"/>
    <w:rsid w:val="00F04783"/>
    <w:rsid w:val="00F04C58"/>
    <w:rsid w:val="00F0782A"/>
    <w:rsid w:val="00F107A9"/>
    <w:rsid w:val="00F108EB"/>
    <w:rsid w:val="00F1135B"/>
    <w:rsid w:val="00F118BF"/>
    <w:rsid w:val="00F144C9"/>
    <w:rsid w:val="00F1452D"/>
    <w:rsid w:val="00F14C6F"/>
    <w:rsid w:val="00F14E75"/>
    <w:rsid w:val="00F168A3"/>
    <w:rsid w:val="00F20A7F"/>
    <w:rsid w:val="00F24D02"/>
    <w:rsid w:val="00F24E82"/>
    <w:rsid w:val="00F27532"/>
    <w:rsid w:val="00F2786F"/>
    <w:rsid w:val="00F27D33"/>
    <w:rsid w:val="00F30265"/>
    <w:rsid w:val="00F3041E"/>
    <w:rsid w:val="00F32405"/>
    <w:rsid w:val="00F36F9B"/>
    <w:rsid w:val="00F414F6"/>
    <w:rsid w:val="00F43205"/>
    <w:rsid w:val="00F4335B"/>
    <w:rsid w:val="00F531D9"/>
    <w:rsid w:val="00F60D6D"/>
    <w:rsid w:val="00F611E5"/>
    <w:rsid w:val="00F64709"/>
    <w:rsid w:val="00F663FA"/>
    <w:rsid w:val="00F6642F"/>
    <w:rsid w:val="00F710CF"/>
    <w:rsid w:val="00F742E4"/>
    <w:rsid w:val="00F80532"/>
    <w:rsid w:val="00F82226"/>
    <w:rsid w:val="00F836EE"/>
    <w:rsid w:val="00F84BBA"/>
    <w:rsid w:val="00F869B3"/>
    <w:rsid w:val="00F86A11"/>
    <w:rsid w:val="00F86EBF"/>
    <w:rsid w:val="00F91694"/>
    <w:rsid w:val="00F940F8"/>
    <w:rsid w:val="00F95621"/>
    <w:rsid w:val="00F97B55"/>
    <w:rsid w:val="00FA3BCD"/>
    <w:rsid w:val="00FB1E33"/>
    <w:rsid w:val="00FB31E0"/>
    <w:rsid w:val="00FB45EF"/>
    <w:rsid w:val="00FC1D33"/>
    <w:rsid w:val="00FC25C2"/>
    <w:rsid w:val="00FC38F1"/>
    <w:rsid w:val="00FC59BD"/>
    <w:rsid w:val="00FD174A"/>
    <w:rsid w:val="00FD1C05"/>
    <w:rsid w:val="00FD6870"/>
    <w:rsid w:val="00FD6F91"/>
    <w:rsid w:val="00FE1809"/>
    <w:rsid w:val="00FE4E0C"/>
    <w:rsid w:val="00FE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5:docId w15:val="{F42B3DF8-EB8F-494A-83C1-B6DB97F9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1DE"/>
    <w:pPr>
      <w:suppressAutoHyphens/>
      <w:spacing w:line="288" w:lineRule="auto"/>
      <w:jc w:val="both"/>
    </w:pPr>
    <w:rPr>
      <w:rFonts w:ascii="Cambria" w:hAnsi="Cambria"/>
      <w:sz w:val="21"/>
    </w:rPr>
  </w:style>
  <w:style w:type="paragraph" w:styleId="Heading1">
    <w:name w:val="heading 1"/>
    <w:basedOn w:val="Normal"/>
    <w:next w:val="Normal"/>
    <w:qFormat/>
    <w:rsid w:val="004141A6"/>
    <w:pPr>
      <w:keepNext/>
      <w:numPr>
        <w:numId w:val="5"/>
      </w:numPr>
      <w:spacing w:after="360" w:line="240" w:lineRule="auto"/>
      <w:jc w:val="left"/>
      <w:outlineLvl w:val="0"/>
    </w:pPr>
    <w:rPr>
      <w:rFonts w:ascii="Tahoma" w:hAnsi="Tahoma"/>
      <w:caps/>
      <w:color w:val="595959" w:themeColor="text1" w:themeTint="A6"/>
      <w:spacing w:val="-2"/>
      <w:sz w:val="36"/>
    </w:rPr>
  </w:style>
  <w:style w:type="paragraph" w:styleId="Heading2">
    <w:name w:val="heading 2"/>
    <w:basedOn w:val="Normal"/>
    <w:next w:val="Normal"/>
    <w:link w:val="Heading2Char"/>
    <w:qFormat/>
    <w:rsid w:val="00412D21"/>
    <w:pPr>
      <w:keepNext/>
      <w:numPr>
        <w:ilvl w:val="1"/>
        <w:numId w:val="5"/>
      </w:numPr>
      <w:spacing w:before="360" w:after="120" w:line="240" w:lineRule="auto"/>
      <w:outlineLvl w:val="1"/>
    </w:pPr>
    <w:rPr>
      <w:rFonts w:ascii="Tahoma" w:hAnsi="Tahoma"/>
      <w:caps/>
      <w:color w:val="2C6FB7"/>
      <w:sz w:val="24"/>
    </w:rPr>
  </w:style>
  <w:style w:type="paragraph" w:styleId="Heading3">
    <w:name w:val="heading 3"/>
    <w:basedOn w:val="Normal"/>
    <w:next w:val="Normal"/>
    <w:link w:val="Heading3Char"/>
    <w:qFormat/>
    <w:rsid w:val="00412D21"/>
    <w:pPr>
      <w:keepNext/>
      <w:numPr>
        <w:ilvl w:val="2"/>
        <w:numId w:val="5"/>
      </w:numPr>
      <w:spacing w:before="360" w:after="120" w:line="240" w:lineRule="auto"/>
      <w:outlineLvl w:val="2"/>
    </w:pPr>
    <w:rPr>
      <w:rFonts w:ascii="Tahoma" w:hAnsi="Tahoma"/>
      <w:color w:val="2C6FB7"/>
      <w:sz w:val="24"/>
      <w:szCs w:val="24"/>
    </w:rPr>
  </w:style>
  <w:style w:type="paragraph" w:styleId="Heading4">
    <w:name w:val="heading 4"/>
    <w:basedOn w:val="Normal"/>
    <w:next w:val="Normal"/>
    <w:link w:val="Heading4Char"/>
    <w:qFormat/>
    <w:rsid w:val="00600AE2"/>
    <w:pPr>
      <w:keepNext/>
      <w:numPr>
        <w:ilvl w:val="3"/>
        <w:numId w:val="5"/>
      </w:numPr>
      <w:tabs>
        <w:tab w:val="left" w:pos="835"/>
      </w:tabs>
      <w:spacing w:before="240" w:after="120" w:line="240" w:lineRule="auto"/>
      <w:outlineLvl w:val="3"/>
    </w:pPr>
    <w:rPr>
      <w:rFonts w:ascii="Tahoma" w:hAnsi="Tahoma" w:cs="Tahoma"/>
      <w:i/>
      <w:color w:val="2C6FB7" w:themeColor="accent1"/>
      <w:sz w:val="22"/>
    </w:rPr>
  </w:style>
  <w:style w:type="paragraph" w:styleId="Heading5">
    <w:name w:val="heading 5"/>
    <w:basedOn w:val="Heading4"/>
    <w:next w:val="Normal"/>
    <w:rsid w:val="00CE01DE"/>
    <w:pPr>
      <w:numPr>
        <w:ilvl w:val="4"/>
      </w:numPr>
      <w:tabs>
        <w:tab w:val="clear" w:pos="835"/>
      </w:tabs>
      <w:outlineLvl w:val="4"/>
    </w:pPr>
    <w:rPr>
      <w:szCs w:val="22"/>
      <w:u w:val="single"/>
    </w:rPr>
  </w:style>
  <w:style w:type="paragraph" w:styleId="Heading6">
    <w:name w:val="heading 6"/>
    <w:basedOn w:val="Normal"/>
    <w:next w:val="Normal"/>
    <w:rsid w:val="00CE01DE"/>
    <w:pPr>
      <w:numPr>
        <w:ilvl w:val="5"/>
        <w:numId w:val="5"/>
      </w:numPr>
      <w:spacing w:before="240" w:after="60"/>
      <w:outlineLvl w:val="5"/>
    </w:pPr>
    <w:rPr>
      <w:rFonts w:ascii="Times New Roman" w:hAnsi="Times New Roman"/>
      <w:i/>
      <w:sz w:val="22"/>
    </w:rPr>
  </w:style>
  <w:style w:type="paragraph" w:styleId="Heading7">
    <w:name w:val="heading 7"/>
    <w:basedOn w:val="Normal"/>
    <w:next w:val="Normal"/>
    <w:rsid w:val="00CE01DE"/>
    <w:pPr>
      <w:numPr>
        <w:ilvl w:val="6"/>
        <w:numId w:val="5"/>
      </w:numPr>
      <w:spacing w:before="240" w:after="60"/>
      <w:outlineLvl w:val="6"/>
    </w:pPr>
    <w:rPr>
      <w:rFonts w:ascii="Arial" w:hAnsi="Arial"/>
      <w:sz w:val="20"/>
    </w:rPr>
  </w:style>
  <w:style w:type="paragraph" w:styleId="Heading8">
    <w:name w:val="heading 8"/>
    <w:basedOn w:val="Normal"/>
    <w:next w:val="Normal"/>
    <w:rsid w:val="00CE01DE"/>
    <w:pPr>
      <w:numPr>
        <w:ilvl w:val="7"/>
        <w:numId w:val="5"/>
      </w:numPr>
      <w:spacing w:before="240" w:after="60"/>
      <w:outlineLvl w:val="7"/>
    </w:pPr>
    <w:rPr>
      <w:rFonts w:ascii="Arial" w:hAnsi="Arial"/>
      <w:i/>
      <w:sz w:val="20"/>
    </w:rPr>
  </w:style>
  <w:style w:type="paragraph" w:styleId="Heading9">
    <w:name w:val="heading 9"/>
    <w:basedOn w:val="Normal"/>
    <w:next w:val="Normal"/>
    <w:rsid w:val="00CE01DE"/>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A4368"/>
    <w:pPr>
      <w:jc w:val="left"/>
    </w:pPr>
    <w:rPr>
      <w:rFonts w:ascii="Tahoma" w:hAnsi="Tahoma"/>
      <w:b/>
      <w:color w:val="595959" w:themeColor="text1" w:themeTint="A6"/>
      <w:sz w:val="36"/>
    </w:rPr>
  </w:style>
  <w:style w:type="character" w:customStyle="1" w:styleId="TitleChar">
    <w:name w:val="Title Char"/>
    <w:basedOn w:val="DefaultParagraphFont"/>
    <w:link w:val="Title"/>
    <w:uiPriority w:val="10"/>
    <w:rsid w:val="006A4368"/>
    <w:rPr>
      <w:rFonts w:ascii="Tahoma" w:hAnsi="Tahoma"/>
      <w:b/>
      <w:color w:val="595959" w:themeColor="text1" w:themeTint="A6"/>
      <w:sz w:val="36"/>
    </w:rPr>
  </w:style>
  <w:style w:type="paragraph" w:styleId="TOC1">
    <w:name w:val="toc 1"/>
    <w:basedOn w:val="Normal"/>
    <w:next w:val="Normal"/>
    <w:uiPriority w:val="39"/>
    <w:qFormat/>
    <w:rsid w:val="00CE01DE"/>
    <w:pPr>
      <w:tabs>
        <w:tab w:val="left" w:pos="446"/>
        <w:tab w:val="left" w:leader="dot" w:pos="8827"/>
        <w:tab w:val="right" w:pos="9360"/>
      </w:tabs>
      <w:spacing w:before="160" w:after="80" w:line="240" w:lineRule="auto"/>
      <w:ind w:right="533"/>
    </w:pPr>
    <w:rPr>
      <w:b/>
      <w:caps/>
    </w:rPr>
  </w:style>
  <w:style w:type="paragraph" w:styleId="TOC2">
    <w:name w:val="toc 2"/>
    <w:basedOn w:val="Normal"/>
    <w:next w:val="Normal"/>
    <w:uiPriority w:val="39"/>
    <w:qFormat/>
    <w:rsid w:val="00CE01DE"/>
    <w:pPr>
      <w:tabs>
        <w:tab w:val="left" w:pos="950"/>
        <w:tab w:val="left" w:leader="dot" w:pos="8827"/>
        <w:tab w:val="right" w:pos="9360"/>
      </w:tabs>
      <w:spacing w:after="80" w:line="240" w:lineRule="auto"/>
      <w:ind w:left="950" w:right="533" w:hanging="504"/>
    </w:pPr>
    <w:rPr>
      <w:caps/>
      <w:noProof/>
    </w:rPr>
  </w:style>
  <w:style w:type="paragraph" w:styleId="TOC3">
    <w:name w:val="toc 3"/>
    <w:basedOn w:val="Normal"/>
    <w:next w:val="Normal"/>
    <w:uiPriority w:val="39"/>
    <w:qFormat/>
    <w:rsid w:val="00CE01DE"/>
    <w:pPr>
      <w:tabs>
        <w:tab w:val="left" w:pos="1575"/>
        <w:tab w:val="left" w:leader="dot" w:pos="8827"/>
        <w:tab w:val="right" w:pos="9360"/>
      </w:tabs>
      <w:spacing w:after="80" w:line="240" w:lineRule="auto"/>
      <w:ind w:left="1575" w:right="533" w:hanging="630"/>
    </w:pPr>
    <w:rPr>
      <w:noProof/>
    </w:rPr>
  </w:style>
  <w:style w:type="paragraph" w:styleId="TableofFigures">
    <w:name w:val="table of figures"/>
    <w:basedOn w:val="Normal"/>
    <w:next w:val="Normal"/>
    <w:uiPriority w:val="99"/>
    <w:rsid w:val="00CE01DE"/>
    <w:pPr>
      <w:tabs>
        <w:tab w:val="left" w:pos="778"/>
        <w:tab w:val="left" w:leader="dot" w:pos="8827"/>
        <w:tab w:val="right" w:pos="9274"/>
      </w:tabs>
      <w:spacing w:after="120" w:line="240" w:lineRule="auto"/>
      <w:ind w:left="792" w:right="576" w:hanging="576"/>
    </w:pPr>
  </w:style>
  <w:style w:type="character" w:styleId="Hyperlink">
    <w:name w:val="Hyperlink"/>
    <w:basedOn w:val="DefaultParagraphFont"/>
    <w:uiPriority w:val="99"/>
    <w:rsid w:val="00CE01DE"/>
    <w:rPr>
      <w:color w:val="0000FF"/>
      <w:u w:val="single"/>
    </w:rPr>
  </w:style>
  <w:style w:type="paragraph" w:styleId="Caption">
    <w:name w:val="caption"/>
    <w:basedOn w:val="Normal"/>
    <w:next w:val="Normal"/>
    <w:link w:val="CaptionChar"/>
    <w:qFormat/>
    <w:rsid w:val="007074EC"/>
    <w:pPr>
      <w:spacing w:before="240" w:after="120" w:line="240" w:lineRule="auto"/>
      <w:jc w:val="center"/>
    </w:pPr>
    <w:rPr>
      <w:rFonts w:ascii="Tahoma" w:hAnsi="Tahoma" w:cs="Tahoma"/>
      <w:b/>
      <w:sz w:val="20"/>
      <w:szCs w:val="21"/>
    </w:rPr>
  </w:style>
  <w:style w:type="paragraph" w:styleId="FootnoteText">
    <w:name w:val="footnote text"/>
    <w:basedOn w:val="Normal"/>
    <w:link w:val="FootnoteTextChar"/>
    <w:semiHidden/>
    <w:rsid w:val="00CE01DE"/>
    <w:pPr>
      <w:spacing w:after="160" w:line="240" w:lineRule="auto"/>
      <w:ind w:left="187" w:hanging="187"/>
    </w:pPr>
    <w:rPr>
      <w:sz w:val="18"/>
    </w:rPr>
  </w:style>
  <w:style w:type="character" w:styleId="FootnoteReference">
    <w:name w:val="footnote reference"/>
    <w:basedOn w:val="DefaultParagraphFont"/>
    <w:semiHidden/>
    <w:rsid w:val="00CE01DE"/>
    <w:rPr>
      <w:vertAlign w:val="superscript"/>
    </w:rPr>
  </w:style>
  <w:style w:type="paragraph" w:styleId="TOC9">
    <w:name w:val="toc 9"/>
    <w:basedOn w:val="Normal"/>
    <w:next w:val="Normal"/>
    <w:semiHidden/>
    <w:rsid w:val="00CE01DE"/>
    <w:pPr>
      <w:tabs>
        <w:tab w:val="right" w:leader="dot" w:pos="9360"/>
      </w:tabs>
      <w:ind w:left="1680"/>
    </w:pPr>
  </w:style>
  <w:style w:type="paragraph" w:customStyle="1" w:styleId="Appendix">
    <w:name w:val="Appendix"/>
    <w:basedOn w:val="Normal"/>
    <w:next w:val="Normal"/>
    <w:rsid w:val="00750CF0"/>
    <w:rPr>
      <w:rFonts w:ascii="Tahoma" w:hAnsi="Tahoma" w:cs="Tahoma"/>
      <w:caps/>
      <w:color w:val="595959" w:themeColor="text1" w:themeTint="A6"/>
      <w:sz w:val="36"/>
      <w:szCs w:val="36"/>
    </w:rPr>
  </w:style>
  <w:style w:type="character" w:customStyle="1" w:styleId="Heading3Char">
    <w:name w:val="Heading 3 Char"/>
    <w:basedOn w:val="DefaultParagraphFont"/>
    <w:link w:val="Heading3"/>
    <w:rsid w:val="00412D21"/>
    <w:rPr>
      <w:rFonts w:ascii="Tahoma" w:hAnsi="Tahoma"/>
      <w:color w:val="2C6FB7"/>
      <w:sz w:val="24"/>
      <w:szCs w:val="24"/>
    </w:rPr>
  </w:style>
  <w:style w:type="numbering" w:customStyle="1" w:styleId="Style1">
    <w:name w:val="Style1"/>
    <w:uiPriority w:val="99"/>
    <w:rsid w:val="00CE01DE"/>
    <w:pPr>
      <w:numPr>
        <w:numId w:val="6"/>
      </w:numPr>
    </w:pPr>
  </w:style>
  <w:style w:type="numbering" w:customStyle="1" w:styleId="Style2">
    <w:name w:val="Style2"/>
    <w:uiPriority w:val="99"/>
    <w:rsid w:val="00CE01DE"/>
    <w:pPr>
      <w:numPr>
        <w:numId w:val="7"/>
      </w:numPr>
    </w:pPr>
  </w:style>
  <w:style w:type="numbering" w:customStyle="1" w:styleId="Style3">
    <w:name w:val="Style3"/>
    <w:uiPriority w:val="99"/>
    <w:rsid w:val="00CE01DE"/>
    <w:pPr>
      <w:numPr>
        <w:numId w:val="8"/>
      </w:numPr>
    </w:pPr>
  </w:style>
  <w:style w:type="table" w:styleId="ColorfulList-Accent3">
    <w:name w:val="Colorful List Accent 3"/>
    <w:basedOn w:val="TableNormal"/>
    <w:uiPriority w:val="72"/>
    <w:rsid w:val="00CE01DE"/>
    <w:rPr>
      <w:color w:val="000000" w:themeColor="text1"/>
    </w:rPr>
    <w:tblPr>
      <w:tblStyleRowBandSize w:val="1"/>
      <w:tblStyleColBandSize w:val="1"/>
    </w:tblPr>
    <w:tcPr>
      <w:shd w:val="clear" w:color="auto" w:fill="FFF5E8" w:themeFill="accent3" w:themeFillTint="19"/>
    </w:tcPr>
    <w:tblStylePr w:type="firstRow">
      <w:rPr>
        <w:b/>
        <w:bCs/>
        <w:color w:val="FFFFFF" w:themeColor="background1"/>
      </w:rPr>
      <w:tblPr/>
      <w:tcPr>
        <w:tcBorders>
          <w:bottom w:val="single" w:sz="12" w:space="0" w:color="FFFFFF" w:themeColor="background1"/>
        </w:tcBorders>
        <w:shd w:val="clear" w:color="auto" w:fill="BC0036" w:themeFill="accent4" w:themeFillShade="CC"/>
      </w:tcPr>
    </w:tblStylePr>
    <w:tblStylePr w:type="lastRow">
      <w:rPr>
        <w:b/>
        <w:bCs/>
        <w:color w:val="BC003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7C6" w:themeFill="accent3" w:themeFillTint="3F"/>
      </w:tcPr>
    </w:tblStylePr>
    <w:tblStylePr w:type="band1Horz">
      <w:tblPr/>
      <w:tcPr>
        <w:shd w:val="clear" w:color="auto" w:fill="FFEBD1" w:themeFill="accent3" w:themeFillTint="33"/>
      </w:tcPr>
    </w:tblStylePr>
  </w:style>
  <w:style w:type="table" w:styleId="ColorfulGrid-Accent3">
    <w:name w:val="Colorful Grid Accent 3"/>
    <w:basedOn w:val="TableNormal"/>
    <w:uiPriority w:val="73"/>
    <w:rsid w:val="00CE01DE"/>
    <w:rPr>
      <w:color w:val="000000" w:themeColor="text1"/>
    </w:rPr>
    <w:tblPr>
      <w:tblStyleRowBandSize w:val="1"/>
      <w:tblStyleColBandSize w:val="1"/>
      <w:tblBorders>
        <w:insideH w:val="single" w:sz="4" w:space="0" w:color="FFFFFF" w:themeColor="background1"/>
      </w:tblBorders>
    </w:tblPr>
    <w:tcPr>
      <w:shd w:val="clear" w:color="auto" w:fill="FFEBD1" w:themeFill="accent3" w:themeFillTint="33"/>
    </w:tcPr>
    <w:tblStylePr w:type="firstRow">
      <w:rPr>
        <w:b/>
        <w:bCs/>
      </w:rPr>
      <w:tblPr/>
      <w:tcPr>
        <w:shd w:val="clear" w:color="auto" w:fill="FFD8A3" w:themeFill="accent3" w:themeFillTint="66"/>
      </w:tcPr>
    </w:tblStylePr>
    <w:tblStylePr w:type="lastRow">
      <w:rPr>
        <w:b/>
        <w:bCs/>
        <w:color w:val="000000" w:themeColor="text1"/>
      </w:rPr>
      <w:tblPr/>
      <w:tcPr>
        <w:shd w:val="clear" w:color="auto" w:fill="FFD8A3" w:themeFill="accent3" w:themeFillTint="66"/>
      </w:tcPr>
    </w:tblStylePr>
    <w:tblStylePr w:type="firstCol">
      <w:rPr>
        <w:color w:val="FFFFFF" w:themeColor="background1"/>
      </w:rPr>
      <w:tblPr/>
      <w:tcPr>
        <w:shd w:val="clear" w:color="auto" w:fill="D17900" w:themeFill="accent3" w:themeFillShade="BF"/>
      </w:tcPr>
    </w:tblStylePr>
    <w:tblStylePr w:type="lastCol">
      <w:rPr>
        <w:color w:val="FFFFFF" w:themeColor="background1"/>
      </w:rPr>
      <w:tblPr/>
      <w:tcPr>
        <w:shd w:val="clear" w:color="auto" w:fill="D17900" w:themeFill="accent3" w:themeFillShade="BF"/>
      </w:tcPr>
    </w:tblStylePr>
    <w:tblStylePr w:type="band1Vert">
      <w:tblPr/>
      <w:tcPr>
        <w:shd w:val="clear" w:color="auto" w:fill="FFCE8C" w:themeFill="accent3" w:themeFillTint="7F"/>
      </w:tcPr>
    </w:tblStylePr>
    <w:tblStylePr w:type="band1Horz">
      <w:tblPr/>
      <w:tcPr>
        <w:shd w:val="clear" w:color="auto" w:fill="FFCE8C" w:themeFill="accent3" w:themeFillTint="7F"/>
      </w:tcPr>
    </w:tblStylePr>
  </w:style>
  <w:style w:type="table" w:styleId="ColorfulList-Accent1">
    <w:name w:val="Colorful List Accent 1"/>
    <w:basedOn w:val="TableNormal"/>
    <w:uiPriority w:val="72"/>
    <w:rsid w:val="00CE01DE"/>
    <w:rPr>
      <w:color w:val="000000" w:themeColor="text1"/>
    </w:rPr>
    <w:tblPr>
      <w:tblStyleRowBandSize w:val="1"/>
      <w:tblStyleColBandSize w:val="1"/>
    </w:tblPr>
    <w:tcPr>
      <w:shd w:val="clear" w:color="auto" w:fill="E8F0F9" w:themeFill="accent1" w:themeFillTint="19"/>
    </w:tcPr>
    <w:tblStylePr w:type="firstRow">
      <w:rPr>
        <w:b/>
        <w:bCs/>
        <w:color w:val="FFFFFF" w:themeColor="background1"/>
      </w:rPr>
      <w:tblPr/>
      <w:tcPr>
        <w:tcBorders>
          <w:bottom w:val="single" w:sz="12" w:space="0" w:color="FFFFFF" w:themeColor="background1"/>
        </w:tcBorders>
        <w:shd w:val="clear" w:color="auto" w:fill="849C40" w:themeFill="accent2" w:themeFillShade="CC"/>
      </w:tcPr>
    </w:tblStylePr>
    <w:tblStylePr w:type="lastRow">
      <w:rPr>
        <w:b/>
        <w:bCs/>
        <w:color w:val="849C4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DBF1" w:themeFill="accent1" w:themeFillTint="3F"/>
      </w:tcPr>
    </w:tblStylePr>
    <w:tblStylePr w:type="band1Horz">
      <w:tblPr/>
      <w:tcPr>
        <w:shd w:val="clear" w:color="auto" w:fill="D1E1F4" w:themeFill="accent1" w:themeFillTint="33"/>
      </w:tcPr>
    </w:tblStylePr>
  </w:style>
  <w:style w:type="table" w:styleId="ColorfulList">
    <w:name w:val="Colorful List"/>
    <w:basedOn w:val="TableNormal"/>
    <w:uiPriority w:val="72"/>
    <w:rsid w:val="00CE01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49C40" w:themeFill="accent2" w:themeFillShade="CC"/>
      </w:tcPr>
    </w:tblStylePr>
    <w:tblStylePr w:type="lastRow">
      <w:rPr>
        <w:b/>
        <w:bCs/>
        <w:color w:val="849C4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1">
    <w:name w:val="Light List Accent 1"/>
    <w:basedOn w:val="TableNormal"/>
    <w:uiPriority w:val="61"/>
    <w:rsid w:val="00CE01DE"/>
    <w:tblPr>
      <w:tblStyleRowBandSize w:val="1"/>
      <w:tblStyleColBandSize w:val="1"/>
      <w:tblBorders>
        <w:top w:val="single" w:sz="8" w:space="0" w:color="2C6FB7" w:themeColor="accent1"/>
        <w:left w:val="single" w:sz="8" w:space="0" w:color="2C6FB7" w:themeColor="accent1"/>
        <w:bottom w:val="single" w:sz="8" w:space="0" w:color="2C6FB7" w:themeColor="accent1"/>
        <w:right w:val="single" w:sz="8" w:space="0" w:color="2C6FB7" w:themeColor="accent1"/>
      </w:tblBorders>
    </w:tblPr>
    <w:tblStylePr w:type="firstRow">
      <w:pPr>
        <w:spacing w:before="0" w:after="0" w:line="240" w:lineRule="auto"/>
      </w:pPr>
      <w:rPr>
        <w:b/>
        <w:bCs/>
        <w:color w:val="FFFFFF" w:themeColor="background1"/>
      </w:rPr>
      <w:tblPr/>
      <w:tcPr>
        <w:shd w:val="clear" w:color="auto" w:fill="2C6FB7" w:themeFill="accent1"/>
      </w:tcPr>
    </w:tblStylePr>
    <w:tblStylePr w:type="lastRow">
      <w:pPr>
        <w:spacing w:before="0" w:after="0" w:line="240" w:lineRule="auto"/>
      </w:pPr>
      <w:rPr>
        <w:b/>
        <w:bCs/>
      </w:rPr>
      <w:tblPr/>
      <w:tcPr>
        <w:tcBorders>
          <w:top w:val="double" w:sz="6" w:space="0" w:color="2C6FB7" w:themeColor="accent1"/>
          <w:left w:val="single" w:sz="8" w:space="0" w:color="2C6FB7" w:themeColor="accent1"/>
          <w:bottom w:val="single" w:sz="8" w:space="0" w:color="2C6FB7" w:themeColor="accent1"/>
          <w:right w:val="single" w:sz="8" w:space="0" w:color="2C6FB7" w:themeColor="accent1"/>
        </w:tcBorders>
      </w:tcPr>
    </w:tblStylePr>
    <w:tblStylePr w:type="firstCol">
      <w:rPr>
        <w:b/>
        <w:bCs/>
      </w:rPr>
    </w:tblStylePr>
    <w:tblStylePr w:type="lastCol">
      <w:rPr>
        <w:b/>
        <w:bCs/>
      </w:rPr>
    </w:tblStylePr>
    <w:tblStylePr w:type="band1Vert">
      <w:tblPr/>
      <w:tcPr>
        <w:tcBorders>
          <w:top w:val="single" w:sz="8" w:space="0" w:color="2C6FB7" w:themeColor="accent1"/>
          <w:left w:val="single" w:sz="8" w:space="0" w:color="2C6FB7" w:themeColor="accent1"/>
          <w:bottom w:val="single" w:sz="8" w:space="0" w:color="2C6FB7" w:themeColor="accent1"/>
          <w:right w:val="single" w:sz="8" w:space="0" w:color="2C6FB7" w:themeColor="accent1"/>
        </w:tcBorders>
      </w:tcPr>
    </w:tblStylePr>
    <w:tblStylePr w:type="band1Horz">
      <w:tblPr/>
      <w:tcPr>
        <w:tcBorders>
          <w:top w:val="single" w:sz="8" w:space="0" w:color="2C6FB7" w:themeColor="accent1"/>
          <w:left w:val="single" w:sz="8" w:space="0" w:color="2C6FB7" w:themeColor="accent1"/>
          <w:bottom w:val="single" w:sz="8" w:space="0" w:color="2C6FB7" w:themeColor="accent1"/>
          <w:right w:val="single" w:sz="8" w:space="0" w:color="2C6FB7" w:themeColor="accent1"/>
        </w:tcBorders>
      </w:tcPr>
    </w:tblStylePr>
  </w:style>
  <w:style w:type="table" w:styleId="MediumList2-Accent1">
    <w:name w:val="Medium List 2 Accent 1"/>
    <w:basedOn w:val="TableNormal"/>
    <w:uiPriority w:val="66"/>
    <w:rsid w:val="00CE01DE"/>
    <w:rPr>
      <w:rFonts w:asciiTheme="majorHAnsi" w:eastAsiaTheme="majorEastAsia" w:hAnsiTheme="majorHAnsi" w:cstheme="majorBidi"/>
      <w:color w:val="000000" w:themeColor="text1"/>
    </w:rPr>
    <w:tblPr>
      <w:tblStyleRowBandSize w:val="1"/>
      <w:tblStyleColBandSize w:val="1"/>
      <w:tblBorders>
        <w:top w:val="single" w:sz="8" w:space="0" w:color="2C6FB7" w:themeColor="accent1"/>
        <w:left w:val="single" w:sz="8" w:space="0" w:color="2C6FB7" w:themeColor="accent1"/>
        <w:bottom w:val="single" w:sz="8" w:space="0" w:color="2C6FB7" w:themeColor="accent1"/>
        <w:right w:val="single" w:sz="8" w:space="0" w:color="2C6FB7" w:themeColor="accent1"/>
      </w:tblBorders>
    </w:tblPr>
    <w:tblStylePr w:type="firstRow">
      <w:rPr>
        <w:sz w:val="24"/>
        <w:szCs w:val="24"/>
      </w:rPr>
      <w:tblPr/>
      <w:tcPr>
        <w:tcBorders>
          <w:top w:val="nil"/>
          <w:left w:val="nil"/>
          <w:bottom w:val="single" w:sz="24" w:space="0" w:color="2C6FB7" w:themeColor="accent1"/>
          <w:right w:val="nil"/>
          <w:insideH w:val="nil"/>
          <w:insideV w:val="nil"/>
        </w:tcBorders>
        <w:shd w:val="clear" w:color="auto" w:fill="FFFFFF" w:themeFill="background1"/>
      </w:tcPr>
    </w:tblStylePr>
    <w:tblStylePr w:type="lastRow">
      <w:tblPr/>
      <w:tcPr>
        <w:tcBorders>
          <w:top w:val="single" w:sz="8" w:space="0" w:color="2C6FB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6FB7" w:themeColor="accent1"/>
          <w:insideH w:val="nil"/>
          <w:insideV w:val="nil"/>
        </w:tcBorders>
        <w:shd w:val="clear" w:color="auto" w:fill="FFFFFF" w:themeFill="background1"/>
      </w:tcPr>
    </w:tblStylePr>
    <w:tblStylePr w:type="lastCol">
      <w:tblPr/>
      <w:tcPr>
        <w:tcBorders>
          <w:top w:val="nil"/>
          <w:left w:val="single" w:sz="8" w:space="0" w:color="2C6FB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DBF1" w:themeFill="accent1" w:themeFillTint="3F"/>
      </w:tcPr>
    </w:tblStylePr>
    <w:tblStylePr w:type="band1Horz">
      <w:tblPr/>
      <w:tcPr>
        <w:tcBorders>
          <w:top w:val="nil"/>
          <w:bottom w:val="nil"/>
          <w:insideH w:val="nil"/>
          <w:insideV w:val="nil"/>
        </w:tcBorders>
        <w:shd w:val="clear" w:color="auto" w:fill="C6DB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aptionChar">
    <w:name w:val="Caption Char"/>
    <w:basedOn w:val="DefaultParagraphFont"/>
    <w:link w:val="Caption"/>
    <w:rsid w:val="007074EC"/>
    <w:rPr>
      <w:rFonts w:ascii="Tahoma" w:hAnsi="Tahoma" w:cs="Tahoma"/>
      <w:b/>
      <w:szCs w:val="21"/>
    </w:rPr>
  </w:style>
  <w:style w:type="table" w:styleId="TableGrid">
    <w:name w:val="Table Grid"/>
    <w:basedOn w:val="TableNormal"/>
    <w:uiPriority w:val="39"/>
    <w:rsid w:val="00CE0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12D21"/>
    <w:rPr>
      <w:rFonts w:ascii="Tahoma" w:hAnsi="Tahoma"/>
      <w:caps/>
      <w:color w:val="2C6FB7"/>
      <w:sz w:val="24"/>
    </w:rPr>
  </w:style>
  <w:style w:type="paragraph" w:styleId="TOCHeading">
    <w:name w:val="TOC Heading"/>
    <w:basedOn w:val="Heading1"/>
    <w:next w:val="Normal"/>
    <w:uiPriority w:val="39"/>
    <w:semiHidden/>
    <w:unhideWhenUsed/>
    <w:qFormat/>
    <w:rsid w:val="008741D7"/>
    <w:pPr>
      <w:keepLines/>
      <w:numPr>
        <w:numId w:val="0"/>
      </w:numPr>
      <w:suppressAutoHyphens w:val="0"/>
      <w:spacing w:before="480" w:after="0" w:line="276" w:lineRule="auto"/>
      <w:outlineLvl w:val="9"/>
    </w:pPr>
    <w:rPr>
      <w:rFonts w:asciiTheme="majorHAnsi" w:eastAsiaTheme="majorEastAsia" w:hAnsiTheme="majorHAnsi" w:cstheme="majorBidi"/>
      <w:bCs/>
      <w:color w:val="215289" w:themeColor="accent1" w:themeShade="BF"/>
      <w:spacing w:val="0"/>
      <w:sz w:val="28"/>
      <w:szCs w:val="28"/>
      <w:lang w:eastAsia="ja-JP"/>
    </w:rPr>
  </w:style>
  <w:style w:type="paragraph" w:styleId="Revision">
    <w:name w:val="Revision"/>
    <w:hidden/>
    <w:uiPriority w:val="99"/>
    <w:semiHidden/>
    <w:rsid w:val="005D5DB6"/>
    <w:rPr>
      <w:rFonts w:ascii="Cambria" w:hAnsi="Cambria"/>
      <w:sz w:val="21"/>
    </w:rPr>
  </w:style>
  <w:style w:type="table" w:customStyle="1" w:styleId="TableGridLight1">
    <w:name w:val="Table Grid Light1"/>
    <w:basedOn w:val="TableNormal"/>
    <w:uiPriority w:val="40"/>
    <w:rsid w:val="006C65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noteTextChar">
    <w:name w:val="Footnote Text Char"/>
    <w:basedOn w:val="DefaultParagraphFont"/>
    <w:link w:val="FootnoteText"/>
    <w:semiHidden/>
    <w:rsid w:val="009C074B"/>
    <w:rPr>
      <w:rFonts w:ascii="Cambria" w:hAnsi="Cambria"/>
      <w:sz w:val="18"/>
    </w:rPr>
  </w:style>
  <w:style w:type="paragraph" w:styleId="Footer">
    <w:name w:val="footer"/>
    <w:basedOn w:val="Normal"/>
    <w:link w:val="FooterChar"/>
    <w:rsid w:val="00CE01DE"/>
    <w:pPr>
      <w:tabs>
        <w:tab w:val="center" w:pos="4320"/>
        <w:tab w:val="right" w:pos="8640"/>
      </w:tabs>
    </w:pPr>
  </w:style>
  <w:style w:type="character" w:customStyle="1" w:styleId="FooterChar">
    <w:name w:val="Footer Char"/>
    <w:basedOn w:val="DefaultParagraphFont"/>
    <w:link w:val="Footer"/>
    <w:rsid w:val="00CE01DE"/>
    <w:rPr>
      <w:rFonts w:ascii="Cambria" w:hAnsi="Cambria"/>
      <w:sz w:val="21"/>
    </w:rPr>
  </w:style>
  <w:style w:type="paragraph" w:customStyle="1" w:styleId="AppA2">
    <w:name w:val="App A2"/>
    <w:basedOn w:val="Normal"/>
    <w:next w:val="Normal"/>
    <w:link w:val="AppA2Char"/>
    <w:qFormat/>
    <w:rsid w:val="009A1F3F"/>
    <w:pPr>
      <w:numPr>
        <w:ilvl w:val="1"/>
        <w:numId w:val="2"/>
      </w:numPr>
      <w:spacing w:before="360" w:after="120" w:line="240" w:lineRule="auto"/>
    </w:pPr>
    <w:rPr>
      <w:rFonts w:ascii="Tahoma" w:hAnsi="Tahoma" w:cs="Tahoma"/>
      <w:caps/>
      <w:color w:val="2C6FB7" w:themeColor="accent1"/>
      <w:sz w:val="24"/>
      <w:szCs w:val="28"/>
    </w:rPr>
  </w:style>
  <w:style w:type="character" w:customStyle="1" w:styleId="AppA2Char">
    <w:name w:val="App A2 Char"/>
    <w:basedOn w:val="DefaultParagraphFont"/>
    <w:link w:val="AppA2"/>
    <w:rsid w:val="009A1F3F"/>
    <w:rPr>
      <w:rFonts w:ascii="Tahoma" w:hAnsi="Tahoma" w:cs="Tahoma"/>
      <w:caps/>
      <w:color w:val="2C6FB7" w:themeColor="accent1"/>
      <w:sz w:val="24"/>
      <w:szCs w:val="28"/>
    </w:rPr>
  </w:style>
  <w:style w:type="paragraph" w:customStyle="1" w:styleId="AppH1">
    <w:name w:val="App H1"/>
    <w:basedOn w:val="Title"/>
    <w:next w:val="Normal"/>
    <w:qFormat/>
    <w:rsid w:val="009A1F3F"/>
    <w:pPr>
      <w:spacing w:after="360" w:line="240" w:lineRule="auto"/>
      <w:jc w:val="both"/>
    </w:pPr>
    <w:rPr>
      <w:b w:val="0"/>
    </w:rPr>
  </w:style>
  <w:style w:type="paragraph" w:customStyle="1" w:styleId="AppH2">
    <w:name w:val="App H2"/>
    <w:basedOn w:val="Normal"/>
    <w:next w:val="Normal"/>
    <w:qFormat/>
    <w:rsid w:val="00CE01DE"/>
    <w:pPr>
      <w:numPr>
        <w:ilvl w:val="1"/>
        <w:numId w:val="3"/>
      </w:numPr>
      <w:spacing w:before="360" w:after="60" w:line="240" w:lineRule="auto"/>
    </w:pPr>
    <w:rPr>
      <w:rFonts w:ascii="Tahoma" w:eastAsiaTheme="minorHAnsi" w:hAnsi="Tahoma" w:cs="Tahoma"/>
      <w:caps/>
      <w:color w:val="2C6FB7" w:themeColor="accent1"/>
      <w:sz w:val="24"/>
    </w:rPr>
  </w:style>
  <w:style w:type="paragraph" w:customStyle="1" w:styleId="AppA3">
    <w:name w:val="App A3"/>
    <w:basedOn w:val="Normal"/>
    <w:next w:val="Normal"/>
    <w:qFormat/>
    <w:rsid w:val="009200A5"/>
    <w:pPr>
      <w:numPr>
        <w:ilvl w:val="2"/>
        <w:numId w:val="3"/>
      </w:numPr>
      <w:spacing w:before="360" w:after="120" w:line="240" w:lineRule="auto"/>
    </w:pPr>
    <w:rPr>
      <w:rFonts w:ascii="Tahoma" w:eastAsiaTheme="minorHAnsi" w:hAnsi="Tahoma"/>
      <w:color w:val="2C6FB7" w:themeColor="accent1"/>
      <w:sz w:val="24"/>
    </w:rPr>
  </w:style>
  <w:style w:type="paragraph" w:customStyle="1" w:styleId="AppH4">
    <w:name w:val="App H4"/>
    <w:basedOn w:val="Normal"/>
    <w:next w:val="Normal"/>
    <w:qFormat/>
    <w:rsid w:val="00CE01DE"/>
    <w:pPr>
      <w:numPr>
        <w:ilvl w:val="3"/>
        <w:numId w:val="3"/>
      </w:numPr>
      <w:spacing w:before="240" w:after="60" w:line="240" w:lineRule="auto"/>
    </w:pPr>
    <w:rPr>
      <w:rFonts w:ascii="Tahoma" w:eastAsiaTheme="minorHAnsi" w:hAnsi="Tahoma"/>
      <w:i/>
      <w:color w:val="2C6FB7" w:themeColor="accent1"/>
      <w:sz w:val="22"/>
    </w:rPr>
  </w:style>
  <w:style w:type="paragraph" w:customStyle="1" w:styleId="BULLET">
    <w:name w:val="BULLET"/>
    <w:basedOn w:val="Normal"/>
    <w:rsid w:val="0070178C"/>
    <w:pPr>
      <w:numPr>
        <w:numId w:val="4"/>
      </w:numPr>
      <w:spacing w:after="80"/>
    </w:pPr>
  </w:style>
  <w:style w:type="character" w:customStyle="1" w:styleId="Heading4Char">
    <w:name w:val="Heading 4 Char"/>
    <w:basedOn w:val="DefaultParagraphFont"/>
    <w:link w:val="Heading4"/>
    <w:rsid w:val="00600AE2"/>
    <w:rPr>
      <w:rFonts w:ascii="Tahoma" w:hAnsi="Tahoma" w:cs="Tahoma"/>
      <w:i/>
      <w:color w:val="2C6FB7" w:themeColor="accent1"/>
      <w:sz w:val="22"/>
    </w:rPr>
  </w:style>
  <w:style w:type="character" w:customStyle="1" w:styleId="Hidden">
    <w:name w:val="Hidden"/>
    <w:basedOn w:val="DefaultParagraphFont"/>
    <w:rsid w:val="00CE01DE"/>
    <w:rPr>
      <w:dstrike w:val="0"/>
      <w:vanish/>
      <w:color w:val="993300"/>
      <w:sz w:val="16"/>
      <w:szCs w:val="16"/>
      <w:vertAlign w:val="baseline"/>
    </w:rPr>
  </w:style>
  <w:style w:type="paragraph" w:customStyle="1" w:styleId="MTDisplayEquation">
    <w:name w:val="MTDisplayEquation"/>
    <w:basedOn w:val="Normal"/>
    <w:next w:val="Normal"/>
    <w:link w:val="MTDisplayEquationChar"/>
    <w:rsid w:val="00CE01DE"/>
    <w:pPr>
      <w:tabs>
        <w:tab w:val="center" w:pos="4680"/>
        <w:tab w:val="right" w:pos="9360"/>
      </w:tabs>
      <w:spacing w:before="200" w:after="200"/>
    </w:pPr>
  </w:style>
  <w:style w:type="character" w:customStyle="1" w:styleId="MTDisplayEquationChar">
    <w:name w:val="MTDisplayEquation Char"/>
    <w:basedOn w:val="DefaultParagraphFont"/>
    <w:link w:val="MTDisplayEquation"/>
    <w:rsid w:val="00CE01DE"/>
    <w:rPr>
      <w:rFonts w:ascii="Cambria" w:hAnsi="Cambria"/>
      <w:sz w:val="21"/>
    </w:rPr>
  </w:style>
  <w:style w:type="character" w:customStyle="1" w:styleId="MTEquationSection">
    <w:name w:val="MTEquationSection"/>
    <w:basedOn w:val="DefaultParagraphFont"/>
    <w:rsid w:val="00CE01DE"/>
    <w:rPr>
      <w:vanish w:val="0"/>
      <w:color w:val="FF0000"/>
    </w:rPr>
  </w:style>
  <w:style w:type="paragraph" w:customStyle="1" w:styleId="NUMBER">
    <w:name w:val="NUMBER"/>
    <w:basedOn w:val="Normal"/>
    <w:rsid w:val="0070178C"/>
    <w:pPr>
      <w:numPr>
        <w:numId w:val="1"/>
      </w:numPr>
      <w:spacing w:after="80"/>
      <w:ind w:left="720"/>
    </w:pPr>
  </w:style>
  <w:style w:type="character" w:styleId="PageNumber">
    <w:name w:val="page number"/>
    <w:basedOn w:val="DefaultParagraphFont"/>
    <w:rsid w:val="00CE01DE"/>
  </w:style>
  <w:style w:type="paragraph" w:styleId="TOC4">
    <w:name w:val="toc 4"/>
    <w:basedOn w:val="Normal"/>
    <w:next w:val="Normal"/>
    <w:uiPriority w:val="39"/>
    <w:rsid w:val="00CE01DE"/>
    <w:pPr>
      <w:tabs>
        <w:tab w:val="left" w:leader="dot" w:pos="8827"/>
        <w:tab w:val="right" w:pos="9360"/>
      </w:tabs>
      <w:spacing w:after="80" w:line="240" w:lineRule="auto"/>
      <w:ind w:left="2295" w:right="533" w:hanging="738"/>
    </w:pPr>
    <w:rPr>
      <w:noProof/>
    </w:rPr>
  </w:style>
  <w:style w:type="paragraph" w:styleId="TOC5">
    <w:name w:val="toc 5"/>
    <w:basedOn w:val="Normal"/>
    <w:next w:val="Normal"/>
    <w:semiHidden/>
    <w:rsid w:val="00CE01DE"/>
    <w:pPr>
      <w:tabs>
        <w:tab w:val="right" w:leader="dot" w:pos="9360"/>
      </w:tabs>
      <w:ind w:left="840"/>
    </w:pPr>
  </w:style>
  <w:style w:type="paragraph" w:styleId="TOC6">
    <w:name w:val="toc 6"/>
    <w:basedOn w:val="Normal"/>
    <w:next w:val="Normal"/>
    <w:semiHidden/>
    <w:rsid w:val="00CE01DE"/>
    <w:pPr>
      <w:tabs>
        <w:tab w:val="right" w:leader="dot" w:pos="9360"/>
      </w:tabs>
      <w:ind w:left="1050"/>
    </w:pPr>
  </w:style>
  <w:style w:type="paragraph" w:styleId="TOC7">
    <w:name w:val="toc 7"/>
    <w:basedOn w:val="Normal"/>
    <w:next w:val="Normal"/>
    <w:semiHidden/>
    <w:rsid w:val="00CE01DE"/>
    <w:pPr>
      <w:tabs>
        <w:tab w:val="right" w:leader="dot" w:pos="9360"/>
      </w:tabs>
      <w:ind w:left="1260"/>
    </w:pPr>
  </w:style>
  <w:style w:type="paragraph" w:styleId="TOC8">
    <w:name w:val="toc 8"/>
    <w:basedOn w:val="Normal"/>
    <w:next w:val="Normal"/>
    <w:semiHidden/>
    <w:rsid w:val="00CE01DE"/>
    <w:pPr>
      <w:tabs>
        <w:tab w:val="right" w:leader="dot" w:pos="9360"/>
      </w:tabs>
      <w:ind w:left="1470"/>
    </w:pPr>
  </w:style>
  <w:style w:type="table" w:customStyle="1" w:styleId="2015Table">
    <w:name w:val="2015 Table"/>
    <w:basedOn w:val="TableNormal"/>
    <w:uiPriority w:val="99"/>
    <w:rsid w:val="00412D21"/>
    <w:pPr>
      <w:spacing w:before="70" w:after="34"/>
    </w:pPr>
    <w:rPr>
      <w:rFonts w:ascii="Tahoma" w:hAnsi="Tahoma"/>
      <w:sz w:val="19"/>
    </w:rPr>
    <w:tblPr>
      <w:jc w:val="center"/>
      <w:tblBorders>
        <w:top w:val="single" w:sz="18" w:space="0" w:color="2C6FB7" w:themeColor="accent1"/>
        <w:left w:val="single" w:sz="2" w:space="0" w:color="A6A6A6" w:themeColor="background1" w:themeShade="A6"/>
        <w:bottom w:val="single" w:sz="18" w:space="0" w:color="2C6FB7" w:themeColor="accent1"/>
        <w:right w:val="single" w:sz="2" w:space="0" w:color="A6A6A6" w:themeColor="background1" w:themeShade="A6"/>
        <w:insideH w:val="single" w:sz="2" w:space="0" w:color="A6A6A6" w:themeColor="background1" w:themeShade="A6"/>
        <w:insideV w:val="single" w:sz="2" w:space="0" w:color="A6A6A6" w:themeColor="background1" w:themeShade="A6"/>
      </w:tblBorders>
    </w:tblPr>
    <w:trPr>
      <w:jc w:val="center"/>
    </w:trPr>
    <w:tcPr>
      <w:vAlign w:val="center"/>
    </w:tcPr>
    <w:tblStylePr w:type="firstRow">
      <w:pPr>
        <w:wordWrap/>
        <w:spacing w:beforeLines="0" w:before="70" w:beforeAutospacing="0" w:afterLines="0" w:after="34" w:afterAutospacing="0" w:line="240" w:lineRule="auto"/>
        <w:ind w:firstLineChars="0" w:firstLine="0"/>
        <w:contextualSpacing w:val="0"/>
      </w:pPr>
      <w:tblPr/>
      <w:tcPr>
        <w:tcBorders>
          <w:top w:val="single" w:sz="18" w:space="0" w:color="2C6FB7" w:themeColor="accent1"/>
          <w:bottom w:val="single" w:sz="18" w:space="0" w:color="2C6FB7" w:themeColor="accent1"/>
        </w:tcBorders>
      </w:tcPr>
    </w:tblStylePr>
  </w:style>
  <w:style w:type="paragraph" w:styleId="Header">
    <w:name w:val="header"/>
    <w:basedOn w:val="Normal"/>
    <w:link w:val="HeaderChar"/>
    <w:rsid w:val="0020618D"/>
    <w:pPr>
      <w:tabs>
        <w:tab w:val="center" w:pos="4320"/>
        <w:tab w:val="right" w:pos="8640"/>
      </w:tabs>
    </w:pPr>
  </w:style>
  <w:style w:type="character" w:customStyle="1" w:styleId="HeaderChar">
    <w:name w:val="Header Char"/>
    <w:basedOn w:val="DefaultParagraphFont"/>
    <w:link w:val="Header"/>
    <w:rsid w:val="0020618D"/>
    <w:rPr>
      <w:rFonts w:ascii="Cambria" w:hAnsi="Cambria"/>
      <w:sz w:val="21"/>
    </w:rPr>
  </w:style>
  <w:style w:type="paragraph" w:styleId="ListParagraph">
    <w:name w:val="List Paragraph"/>
    <w:basedOn w:val="Normal"/>
    <w:uiPriority w:val="34"/>
    <w:qFormat/>
    <w:rsid w:val="003C79F1"/>
    <w:pPr>
      <w:ind w:left="720"/>
      <w:contextualSpacing/>
    </w:pPr>
  </w:style>
  <w:style w:type="paragraph" w:styleId="BalloonText">
    <w:name w:val="Balloon Text"/>
    <w:basedOn w:val="Normal"/>
    <w:link w:val="BalloonTextChar"/>
    <w:semiHidden/>
    <w:unhideWhenUsed/>
    <w:rsid w:val="005B4E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B4E26"/>
    <w:rPr>
      <w:rFonts w:ascii="Tahoma" w:hAnsi="Tahoma" w:cs="Tahoma"/>
      <w:sz w:val="16"/>
      <w:szCs w:val="16"/>
    </w:rPr>
  </w:style>
  <w:style w:type="paragraph" w:styleId="HTMLPreformatted">
    <w:name w:val="HTML Preformatted"/>
    <w:basedOn w:val="Normal"/>
    <w:link w:val="HTMLPreformattedChar"/>
    <w:rsid w:val="0036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rsid w:val="00360333"/>
    <w:rPr>
      <w:rFonts w:ascii="Courier New" w:hAnsi="Courier New" w:cs="Courier New"/>
    </w:rPr>
  </w:style>
  <w:style w:type="paragraph" w:styleId="BodyText">
    <w:name w:val="Body Text"/>
    <w:basedOn w:val="Normal"/>
    <w:link w:val="BodyTextChar"/>
    <w:rsid w:val="003E0CB8"/>
    <w:pPr>
      <w:widowControl w:val="0"/>
      <w:tabs>
        <w:tab w:val="left" w:pos="0"/>
        <w:tab w:val="left" w:pos="360"/>
        <w:tab w:val="left" w:pos="720"/>
        <w:tab w:val="left" w:pos="2160"/>
      </w:tabs>
      <w:autoSpaceDE w:val="0"/>
      <w:autoSpaceDN w:val="0"/>
      <w:adjustRightInd w:val="0"/>
      <w:jc w:val="left"/>
    </w:pPr>
    <w:rPr>
      <w:rFonts w:ascii="Arial" w:hAnsi="Arial" w:cs="Arial"/>
      <w:sz w:val="22"/>
      <w:szCs w:val="22"/>
    </w:rPr>
  </w:style>
  <w:style w:type="character" w:customStyle="1" w:styleId="BodyTextChar">
    <w:name w:val="Body Text Char"/>
    <w:basedOn w:val="DefaultParagraphFont"/>
    <w:link w:val="BodyText"/>
    <w:rsid w:val="003E0CB8"/>
    <w:rPr>
      <w:rFonts w:ascii="Arial" w:hAnsi="Arial" w:cs="Arial"/>
      <w:sz w:val="22"/>
      <w:szCs w:val="22"/>
    </w:rPr>
  </w:style>
  <w:style w:type="paragraph" w:customStyle="1" w:styleId="level11">
    <w:name w:val="_level11"/>
    <w:basedOn w:val="Normal"/>
    <w:rsid w:val="003E0CB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720"/>
      <w:jc w:val="left"/>
    </w:pPr>
    <w:rPr>
      <w:sz w:val="20"/>
      <w:szCs w:val="24"/>
    </w:rPr>
  </w:style>
  <w:style w:type="character" w:styleId="CommentReference">
    <w:name w:val="annotation reference"/>
    <w:basedOn w:val="DefaultParagraphFont"/>
    <w:semiHidden/>
    <w:unhideWhenUsed/>
    <w:rsid w:val="00F95621"/>
    <w:rPr>
      <w:sz w:val="16"/>
      <w:szCs w:val="16"/>
    </w:rPr>
  </w:style>
  <w:style w:type="paragraph" w:styleId="CommentText">
    <w:name w:val="annotation text"/>
    <w:basedOn w:val="Normal"/>
    <w:link w:val="CommentTextChar"/>
    <w:semiHidden/>
    <w:unhideWhenUsed/>
    <w:rsid w:val="00F95621"/>
    <w:pPr>
      <w:spacing w:line="240" w:lineRule="auto"/>
    </w:pPr>
    <w:rPr>
      <w:sz w:val="20"/>
    </w:rPr>
  </w:style>
  <w:style w:type="character" w:customStyle="1" w:styleId="CommentTextChar">
    <w:name w:val="Comment Text Char"/>
    <w:basedOn w:val="DefaultParagraphFont"/>
    <w:link w:val="CommentText"/>
    <w:semiHidden/>
    <w:rsid w:val="00F95621"/>
    <w:rPr>
      <w:rFonts w:ascii="Cambria" w:hAnsi="Cambria"/>
    </w:rPr>
  </w:style>
  <w:style w:type="paragraph" w:styleId="CommentSubject">
    <w:name w:val="annotation subject"/>
    <w:basedOn w:val="CommentText"/>
    <w:next w:val="CommentText"/>
    <w:link w:val="CommentSubjectChar"/>
    <w:semiHidden/>
    <w:unhideWhenUsed/>
    <w:rsid w:val="00F95621"/>
    <w:rPr>
      <w:b/>
      <w:bCs/>
    </w:rPr>
  </w:style>
  <w:style w:type="character" w:customStyle="1" w:styleId="CommentSubjectChar">
    <w:name w:val="Comment Subject Char"/>
    <w:basedOn w:val="CommentTextChar"/>
    <w:link w:val="CommentSubject"/>
    <w:semiHidden/>
    <w:rsid w:val="00F95621"/>
    <w:rPr>
      <w:rFonts w:ascii="Cambria" w:hAnsi="Cambria"/>
      <w:b/>
      <w:bCs/>
    </w:rPr>
  </w:style>
  <w:style w:type="paragraph" w:styleId="NormalWeb">
    <w:name w:val="Normal (Web)"/>
    <w:basedOn w:val="Normal"/>
    <w:uiPriority w:val="99"/>
    <w:rsid w:val="00F01638"/>
    <w:pPr>
      <w:spacing w:before="100" w:beforeAutospacing="1" w:after="100" w:afterAutospacing="1"/>
      <w:jc w:val="left"/>
    </w:pPr>
    <w:rPr>
      <w:rFonts w:ascii="Arial Unicode MS" w:eastAsia="Arial Unicode MS" w:hAnsi="Arial Unicode MS" w:cs="Arial Unicode MS"/>
      <w:szCs w:val="24"/>
    </w:rPr>
  </w:style>
  <w:style w:type="character" w:styleId="FollowedHyperlink">
    <w:name w:val="FollowedHyperlink"/>
    <w:basedOn w:val="DefaultParagraphFont"/>
    <w:semiHidden/>
    <w:unhideWhenUsed/>
    <w:rsid w:val="00C50D0A"/>
    <w:rPr>
      <w:color w:val="800080" w:themeColor="followedHyperlink"/>
      <w:u w:val="single"/>
    </w:rPr>
  </w:style>
  <w:style w:type="paragraph" w:customStyle="1" w:styleId="Default">
    <w:name w:val="Default"/>
    <w:rsid w:val="00681D2F"/>
    <w:pPr>
      <w:autoSpaceDE w:val="0"/>
      <w:autoSpaceDN w:val="0"/>
      <w:adjustRightInd w:val="0"/>
    </w:pPr>
    <w:rPr>
      <w:color w:val="000000"/>
      <w:sz w:val="24"/>
      <w:szCs w:val="24"/>
    </w:rPr>
  </w:style>
  <w:style w:type="character" w:styleId="BookTitle">
    <w:name w:val="Book Title"/>
    <w:basedOn w:val="DefaultParagraphFont"/>
    <w:uiPriority w:val="33"/>
    <w:qFormat/>
    <w:rsid w:val="007A00E8"/>
    <w:rPr>
      <w:b/>
      <w:bCs/>
      <w:smallCaps/>
      <w:spacing w:val="5"/>
    </w:rPr>
  </w:style>
  <w:style w:type="paragraph" w:customStyle="1" w:styleId="CM119">
    <w:name w:val="CM119"/>
    <w:basedOn w:val="Default"/>
    <w:next w:val="Default"/>
    <w:uiPriority w:val="99"/>
    <w:rsid w:val="007A00E8"/>
    <w:rPr>
      <w:rFonts w:eastAsia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9610">
      <w:bodyDiv w:val="1"/>
      <w:marLeft w:val="0"/>
      <w:marRight w:val="0"/>
      <w:marTop w:val="0"/>
      <w:marBottom w:val="0"/>
      <w:divBdr>
        <w:top w:val="none" w:sz="0" w:space="0" w:color="auto"/>
        <w:left w:val="none" w:sz="0" w:space="0" w:color="auto"/>
        <w:bottom w:val="none" w:sz="0" w:space="0" w:color="auto"/>
        <w:right w:val="none" w:sz="0" w:space="0" w:color="auto"/>
      </w:divBdr>
    </w:div>
    <w:div w:id="164245062">
      <w:bodyDiv w:val="1"/>
      <w:marLeft w:val="0"/>
      <w:marRight w:val="0"/>
      <w:marTop w:val="0"/>
      <w:marBottom w:val="0"/>
      <w:divBdr>
        <w:top w:val="none" w:sz="0" w:space="0" w:color="auto"/>
        <w:left w:val="none" w:sz="0" w:space="0" w:color="auto"/>
        <w:bottom w:val="none" w:sz="0" w:space="0" w:color="auto"/>
        <w:right w:val="none" w:sz="0" w:space="0" w:color="auto"/>
      </w:divBdr>
      <w:divsChild>
        <w:div w:id="332219904">
          <w:marLeft w:val="0"/>
          <w:marRight w:val="0"/>
          <w:marTop w:val="0"/>
          <w:marBottom w:val="0"/>
          <w:divBdr>
            <w:top w:val="none" w:sz="0" w:space="0" w:color="auto"/>
            <w:left w:val="none" w:sz="0" w:space="0" w:color="auto"/>
            <w:bottom w:val="none" w:sz="0" w:space="0" w:color="auto"/>
            <w:right w:val="none" w:sz="0" w:space="0" w:color="auto"/>
          </w:divBdr>
          <w:divsChild>
            <w:div w:id="839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804">
      <w:bodyDiv w:val="1"/>
      <w:marLeft w:val="0"/>
      <w:marRight w:val="0"/>
      <w:marTop w:val="0"/>
      <w:marBottom w:val="0"/>
      <w:divBdr>
        <w:top w:val="none" w:sz="0" w:space="0" w:color="auto"/>
        <w:left w:val="none" w:sz="0" w:space="0" w:color="auto"/>
        <w:bottom w:val="none" w:sz="0" w:space="0" w:color="auto"/>
        <w:right w:val="none" w:sz="0" w:space="0" w:color="auto"/>
      </w:divBdr>
      <w:divsChild>
        <w:div w:id="1052271927">
          <w:marLeft w:val="0"/>
          <w:marRight w:val="0"/>
          <w:marTop w:val="0"/>
          <w:marBottom w:val="0"/>
          <w:divBdr>
            <w:top w:val="none" w:sz="0" w:space="0" w:color="auto"/>
            <w:left w:val="none" w:sz="0" w:space="0" w:color="auto"/>
            <w:bottom w:val="none" w:sz="0" w:space="0" w:color="auto"/>
            <w:right w:val="none" w:sz="0" w:space="0" w:color="auto"/>
          </w:divBdr>
          <w:divsChild>
            <w:div w:id="164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640">
      <w:bodyDiv w:val="1"/>
      <w:marLeft w:val="0"/>
      <w:marRight w:val="0"/>
      <w:marTop w:val="0"/>
      <w:marBottom w:val="0"/>
      <w:divBdr>
        <w:top w:val="none" w:sz="0" w:space="0" w:color="auto"/>
        <w:left w:val="none" w:sz="0" w:space="0" w:color="auto"/>
        <w:bottom w:val="none" w:sz="0" w:space="0" w:color="auto"/>
        <w:right w:val="none" w:sz="0" w:space="0" w:color="auto"/>
      </w:divBdr>
    </w:div>
    <w:div w:id="1287202985">
      <w:bodyDiv w:val="1"/>
      <w:marLeft w:val="0"/>
      <w:marRight w:val="0"/>
      <w:marTop w:val="0"/>
      <w:marBottom w:val="0"/>
      <w:divBdr>
        <w:top w:val="none" w:sz="0" w:space="0" w:color="auto"/>
        <w:left w:val="none" w:sz="0" w:space="0" w:color="auto"/>
        <w:bottom w:val="none" w:sz="0" w:space="0" w:color="auto"/>
        <w:right w:val="none" w:sz="0" w:space="0" w:color="auto"/>
      </w:divBdr>
    </w:div>
    <w:div w:id="1995404119">
      <w:bodyDiv w:val="1"/>
      <w:marLeft w:val="0"/>
      <w:marRight w:val="0"/>
      <w:marTop w:val="0"/>
      <w:marBottom w:val="0"/>
      <w:divBdr>
        <w:top w:val="none" w:sz="0" w:space="0" w:color="auto"/>
        <w:left w:val="none" w:sz="0" w:space="0" w:color="auto"/>
        <w:bottom w:val="none" w:sz="0" w:space="0" w:color="auto"/>
        <w:right w:val="none" w:sz="0" w:space="0" w:color="auto"/>
      </w:divBdr>
      <w:divsChild>
        <w:div w:id="101191607">
          <w:marLeft w:val="0"/>
          <w:marRight w:val="0"/>
          <w:marTop w:val="0"/>
          <w:marBottom w:val="0"/>
          <w:divBdr>
            <w:top w:val="none" w:sz="0" w:space="0" w:color="auto"/>
            <w:left w:val="none" w:sz="0" w:space="0" w:color="auto"/>
            <w:bottom w:val="none" w:sz="0" w:space="0" w:color="auto"/>
            <w:right w:val="none" w:sz="0" w:space="0" w:color="auto"/>
          </w:divBdr>
          <w:divsChild>
            <w:div w:id="443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groff\Documents\Custom%20Office%20Templates\RSI%20Word%20Template%20-%20BDG.dotx" TargetMode="External"/></Relationships>
</file>

<file path=word/theme/theme1.xml><?xml version="1.0" encoding="utf-8"?>
<a:theme xmlns:a="http://schemas.openxmlformats.org/drawingml/2006/main" name="Office Theme">
  <a:themeElements>
    <a:clrScheme name="2015 Colors">
      <a:dk1>
        <a:srgbClr val="000000"/>
      </a:dk1>
      <a:lt1>
        <a:srgbClr val="FFFFFF"/>
      </a:lt1>
      <a:dk2>
        <a:srgbClr val="3F3F3F"/>
      </a:dk2>
      <a:lt2>
        <a:srgbClr val="FFFFFF"/>
      </a:lt2>
      <a:accent1>
        <a:srgbClr val="2C6FB7"/>
      </a:accent1>
      <a:accent2>
        <a:srgbClr val="A2BB59"/>
      </a:accent2>
      <a:accent3>
        <a:srgbClr val="FF9F19"/>
      </a:accent3>
      <a:accent4>
        <a:srgbClr val="EB0045"/>
      </a:accent4>
      <a:accent5>
        <a:srgbClr val="FFFFFF"/>
      </a:accent5>
      <a:accent6>
        <a:srgbClr val="FFFFFF"/>
      </a:accent6>
      <a:hlink>
        <a:srgbClr val="0000FF"/>
      </a:hlink>
      <a:folHlink>
        <a:srgbClr val="800080"/>
      </a:folHlink>
    </a:clrScheme>
    <a:fontScheme name="RESPEC Font Theme">
      <a:majorFont>
        <a:latin typeface="Tahom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6B6E6-C87D-449A-9C52-212CAE68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RSI Word Template - BDG.dotx</Template>
  <TotalTime>63</TotalTime>
  <Pages>46</Pages>
  <Words>11497</Words>
  <Characters>67894</Characters>
  <Application>Microsoft Office Word</Application>
  <DocSecurity>0</DocSecurity>
  <Lines>565</Lines>
  <Paragraphs>158</Paragraphs>
  <ScaleCrop>false</ScaleCrop>
  <HeadingPairs>
    <vt:vector size="2" baseType="variant">
      <vt:variant>
        <vt:lpstr>Title</vt:lpstr>
      </vt:variant>
      <vt:variant>
        <vt:i4>1</vt:i4>
      </vt:variant>
    </vt:vector>
  </HeadingPairs>
  <TitlesOfParts>
    <vt:vector size="1" baseType="lpstr">
      <vt:lpstr>FOREWORD</vt:lpstr>
    </vt:vector>
  </TitlesOfParts>
  <Company>RE/SPEC Inc.</Company>
  <LinksUpToDate>false</LinksUpToDate>
  <CharactersWithSpaces>79233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creator>karla.lipp@respec.com</dc:creator>
  <cp:lastModifiedBy>Paul Duda</cp:lastModifiedBy>
  <cp:revision>15</cp:revision>
  <cp:lastPrinted>2015-12-15T21:10:00Z</cp:lastPrinted>
  <dcterms:created xsi:type="dcterms:W3CDTF">2015-12-15T18:22:00Z</dcterms:created>
  <dcterms:modified xsi:type="dcterms:W3CDTF">2016-01-05T21:49:00Z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Text=Century Schoolbook_x000d_
Function=Century Schoolbook_x000d_
Variable=Century Schoolbook,I_x000d_
LCGreek=Symbol_x000d_
UCGreek=Symbol_x000d_
Symbol=Symbol_x000d_
Vector=Century Schoolbook,B_x000d_
Number=Century Schoolbook_x000d_
User1=Century Schoolbook_x000d_
User2=Century Schoolbook_x000d_
MTExt</vt:lpwstr>
  </property>
  <property fmtid="{D5CDD505-2E9C-101B-9397-08002B2CF9AE}" pid="3" name="MTPreferences 1">
    <vt:lpwstr>ra=MT Extra_x000d_
_x000d_
[Sizes]_x000d_
Full=10.5 pt_x000d_
Script=6 pt_x000d_
ScriptScript=4.5 pt_x000d_
Symbol=20 pt_x000d_
SubSymbol=10.5 pt_x000d_
User1=8.5 pt_x000d_
User2=20 pt_x000d_
SmallLargeIncr=1 pt_x000d_
_x000d_
[Spacing]_x000d_
LineSpacing=200 %_x000d_
MatrixRowSpacing=150 %_x000d_
MatrixColSpacing=100 %_x000d_
SuperscriptHeight=45 %</vt:lpwstr>
  </property>
  <property fmtid="{D5CDD505-2E9C-101B-9397-08002B2CF9AE}" pid="4" name="MTPreferences 2">
    <vt:lpwstr>_x000d_
SubscriptDepth=25 %_x000d_
SubSupGap=11 %_x000d_
LimHeight=25 %_x000d_
LimDepth=100 %_x000d_
LimLineSpacing=100 %_x000d_
NumerHeight=35 %_x000d_
DenomDepth=100 %_x000d_
FractBarOver=1 pt_x000d_
FractBarThick=0.5 pt_x000d_
SubFractBarThick=0.25 pt_x000d_
FractGap=8 %_x000d_
FenceOver=1 pt_x000d_
OperSpacing=100 %_x000d_
NonOperSpa</vt:lpwstr>
  </property>
  <property fmtid="{D5CDD505-2E9C-101B-9397-08002B2CF9AE}" pid="5" name="MTPreferences 3">
    <vt:lpwstr>cing=100 %_x000d_
CharWidth=0 %_x000d_
MinGap=8 %_x000d_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RESPEC.EQP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