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63EEF" w:rsidRDefault="00D654CC" w:rsidP="00570A13">
      <w:pPr>
        <w:spacing w:line="240" w:lineRule="auto"/>
        <w:jc w:val="center"/>
        <w:rPr>
          <w:rFonts w:ascii="Helvetica" w:hAnsi="Helvetica"/>
          <w:sz w:val="26"/>
        </w:rPr>
      </w:pPr>
      <w:bookmarkStart w:id="0" w:name="_Toc415645086"/>
      <w:bookmarkStart w:id="1" w:name="_Toc415736120"/>
      <w:r>
        <w:rPr>
          <w:noProof/>
        </w:rPr>
        <w:pict>
          <v:shapetype id="_x0000_t202" coordsize="21600,21600" o:spt="202" path="m,l,21600r21600,l21600,xe">
            <v:stroke joinstyle="miter"/>
            <v:path gradientshapeok="t" o:connecttype="rect"/>
          </v:shapetype>
          <v:shape id="Text Box 2" o:spid="_x0000_s1026" type="#_x0000_t202" style="position:absolute;left:0;text-align:left;margin-left:-4.15pt;margin-top:5.6pt;width:468pt;height:420.65pt;z-index: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" filled="f" stroked="f">
            <v:textbox>
              <w:txbxContent>
                <w:p w:rsidR="00A72F30" w:rsidRPr="00B72484" w:rsidRDefault="00A72F30" w:rsidP="00570A13">
                  <w:pPr>
                    <w:pStyle w:val="Title"/>
                    <w:rPr>
                      <w:b w:val="0"/>
                      <w:sz w:val="48"/>
                      <w:szCs w:val="48"/>
                    </w:rPr>
                  </w:pPr>
                  <w:r w:rsidRPr="00570A13">
                    <w:rPr>
                      <w:b w:val="0"/>
                      <w:sz w:val="48"/>
                      <w:szCs w:val="48"/>
                    </w:rPr>
                    <w:t xml:space="preserve">REENGINEERING SWMM/EPANET </w:t>
                  </w:r>
                  <w:r w:rsidRPr="00570A13">
                    <w:rPr>
                      <w:b w:val="0"/>
                      <w:sz w:val="48"/>
                      <w:szCs w:val="48"/>
                    </w:rPr>
                    <w:br/>
                    <w:t>USER INTERFACE APPLICATION</w:t>
                  </w:r>
                  <w:r>
                    <w:rPr>
                      <w:b w:val="0"/>
                      <w:sz w:val="48"/>
                      <w:szCs w:val="48"/>
                    </w:rPr>
                    <w:t xml:space="preserve"> SOFTWARE ARCHITECTURES:</w:t>
                  </w:r>
                  <w:r w:rsidRPr="00570A13">
                    <w:rPr>
                      <w:b w:val="0"/>
                      <w:sz w:val="48"/>
                      <w:szCs w:val="48"/>
                    </w:rPr>
                    <w:t xml:space="preserve"> </w:t>
                  </w:r>
                  <w:r w:rsidRPr="00570A13">
                    <w:rPr>
                      <w:b w:val="0"/>
                      <w:sz w:val="48"/>
                      <w:szCs w:val="48"/>
                    </w:rPr>
                    <w:br/>
                  </w:r>
                  <w:r>
                    <w:rPr>
                      <w:b w:val="0"/>
                      <w:sz w:val="48"/>
                      <w:szCs w:val="48"/>
                    </w:rPr>
                    <w:t>PRELIMINARY CONCEPTUAL ARCHITECTURAL DESIGN</w:t>
                  </w:r>
                  <w:r w:rsidRPr="00B72484">
                    <w:rPr>
                      <w:b w:val="0"/>
                      <w:sz w:val="48"/>
                      <w:szCs w:val="48"/>
                    </w:rPr>
                    <w:t xml:space="preserve"> </w:t>
                  </w:r>
                </w:p>
                <w:p w:rsidR="00A72F30" w:rsidRDefault="00A72F30" w:rsidP="007A00E8"/>
                <w:p w:rsidR="00A72F30" w:rsidRPr="00023EAB" w:rsidRDefault="00A72F30" w:rsidP="00570A13">
                  <w:pPr>
                    <w:spacing w:after="40" w:line="240" w:lineRule="auto"/>
                    <w:jc w:val="left"/>
                    <w:rPr>
                      <w:rFonts w:ascii="Tahoma" w:hAnsi="Tahoma" w:cs="Tahoma"/>
                      <w:b/>
                      <w:sz w:val="26"/>
                    </w:rPr>
                  </w:pPr>
                  <w:r w:rsidRPr="00023EAB">
                    <w:rPr>
                      <w:rFonts w:ascii="Tahoma" w:hAnsi="Tahoma" w:cs="Tahoma"/>
                      <w:b/>
                      <w:sz w:val="26"/>
                    </w:rPr>
                    <w:t>RSI-XXXX</w:t>
                  </w:r>
                </w:p>
                <w:p w:rsidR="00A72F30" w:rsidRPr="00023EAB" w:rsidRDefault="00A72F30" w:rsidP="007A00E8">
                  <w:pPr>
                    <w:spacing w:line="240" w:lineRule="auto"/>
                    <w:jc w:val="left"/>
                    <w:rPr>
                      <w:rFonts w:ascii="Tahoma" w:hAnsi="Tahoma"/>
                      <w:sz w:val="22"/>
                      <w:szCs w:val="22"/>
                    </w:rPr>
                  </w:pPr>
                  <w:r w:rsidRPr="00023EAB">
                    <w:rPr>
                      <w:rFonts w:ascii="Tahoma" w:hAnsi="Tahoma"/>
                      <w:sz w:val="22"/>
                      <w:szCs w:val="22"/>
                    </w:rPr>
                    <w:t>Revision 0</w:t>
                  </w: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r w:rsidRPr="00023EAB">
                    <w:rPr>
                      <w:rFonts w:ascii="Tahoma" w:hAnsi="Tahoma" w:cs="Tahoma"/>
                      <w:i/>
                      <w:sz w:val="26"/>
                    </w:rPr>
                    <w:t>prepared for</w:t>
                  </w: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smartTag w:uri="urn:schemas-microsoft-com:office:smarttags" w:element="place">
                    <w:smartTag w:uri="urn:schemas-microsoft-com:office:smarttags" w:element="country-region">
                      <w:r w:rsidRPr="00023EAB">
                        <w:rPr>
                          <w:rFonts w:ascii="Tahoma" w:hAnsi="Tahoma" w:cs="Tahoma"/>
                          <w:sz w:val="26"/>
                        </w:rPr>
                        <w:t>U.S.</w:t>
                      </w:r>
                    </w:smartTag>
                  </w:smartTag>
                  <w:r w:rsidRPr="00023EAB">
                    <w:rPr>
                      <w:rFonts w:ascii="Tahoma" w:hAnsi="Tahoma" w:cs="Tahoma"/>
                      <w:sz w:val="26"/>
                    </w:rPr>
                    <w:t xml:space="preserve"> Environmental Protection Agency</w:t>
                  </w:r>
                </w:p>
                <w:p w:rsidR="00A72F30" w:rsidRPr="00023EAB" w:rsidRDefault="00A72F30" w:rsidP="00570A13">
                  <w:pPr>
                    <w:spacing w:after="40" w:line="240" w:lineRule="auto"/>
                    <w:jc w:val="left"/>
                    <w:rPr>
                      <w:rFonts w:ascii="Tahoma" w:hAnsi="Tahoma" w:cs="Tahoma"/>
                      <w:sz w:val="26"/>
                    </w:rPr>
                  </w:pPr>
                  <w:r w:rsidRPr="00023EAB">
                    <w:rPr>
                      <w:rFonts w:ascii="Tahoma" w:hAnsi="Tahoma" w:cs="Tahoma"/>
                      <w:sz w:val="26"/>
                    </w:rPr>
                    <w:t>Office of Research and Development</w:t>
                  </w:r>
                </w:p>
                <w:p w:rsidR="00A72F30" w:rsidRPr="00023EAB" w:rsidRDefault="00A72F30" w:rsidP="00570A13">
                  <w:pPr>
                    <w:spacing w:after="40" w:line="240" w:lineRule="auto"/>
                    <w:jc w:val="left"/>
                    <w:rPr>
                      <w:rFonts w:ascii="Tahoma" w:hAnsi="Tahoma" w:cs="Tahoma"/>
                      <w:sz w:val="26"/>
                    </w:rPr>
                  </w:pPr>
                  <w:smartTag w:uri="urn:schemas-microsoft-com:office:smarttags" w:element="address">
                    <w:smartTag w:uri="urn:schemas-microsoft-com:office:smarttags" w:element="Street">
                      <w:r w:rsidRPr="00023EAB">
                        <w:rPr>
                          <w:rFonts w:ascii="Tahoma" w:hAnsi="Tahoma" w:cs="Tahoma"/>
                          <w:sz w:val="26"/>
                        </w:rPr>
                        <w:t>26 West Martin Luther King Drive</w:t>
                      </w:r>
                    </w:smartTag>
                  </w:smartTag>
                </w:p>
                <w:p w:rsidR="00A72F30" w:rsidRPr="00023EAB" w:rsidRDefault="00A72F30" w:rsidP="00570A13">
                  <w:pPr>
                    <w:spacing w:after="40" w:line="240" w:lineRule="auto"/>
                    <w:jc w:val="left"/>
                    <w:rPr>
                      <w:rFonts w:ascii="Tahoma" w:hAnsi="Tahoma" w:cs="Tahoma"/>
                      <w:sz w:val="26"/>
                    </w:rPr>
                  </w:pPr>
                  <w:smartTag w:uri="urn:schemas-microsoft-com:office:smarttags" w:element="place">
                    <w:smartTag w:uri="urn:schemas-microsoft-com:office:smarttags" w:element="City">
                      <w:r w:rsidRPr="00023EAB">
                        <w:rPr>
                          <w:rFonts w:ascii="Tahoma" w:hAnsi="Tahoma" w:cs="Tahoma"/>
                          <w:sz w:val="26"/>
                        </w:rPr>
                        <w:t>Cincinnati</w:t>
                      </w:r>
                    </w:smartTag>
                    <w:r w:rsidRPr="00023EAB">
                      <w:rPr>
                        <w:rFonts w:ascii="Tahoma" w:hAnsi="Tahoma" w:cs="Tahoma"/>
                        <w:sz w:val="26"/>
                      </w:rPr>
                      <w:t xml:space="preserve">, </w:t>
                    </w:r>
                    <w:smartTag w:uri="urn:schemas-microsoft-com:office:smarttags" w:element="State">
                      <w:r w:rsidRPr="00023EAB">
                        <w:rPr>
                          <w:rFonts w:ascii="Tahoma" w:hAnsi="Tahoma" w:cs="Tahoma"/>
                          <w:sz w:val="26"/>
                        </w:rPr>
                        <w:t>Ohio</w:t>
                      </w:r>
                    </w:smartTag>
                    <w:r w:rsidRPr="00023EAB">
                      <w:rPr>
                        <w:rFonts w:ascii="Tahoma" w:hAnsi="Tahoma" w:cs="Tahoma"/>
                        <w:sz w:val="26"/>
                      </w:rPr>
                      <w:t xml:space="preserve">  </w:t>
                    </w:r>
                    <w:smartTag w:uri="urn:schemas-microsoft-com:office:smarttags" w:element="PostalCode">
                      <w:r w:rsidRPr="00023EAB">
                        <w:rPr>
                          <w:rFonts w:ascii="Tahoma" w:hAnsi="Tahoma" w:cs="Tahoma"/>
                          <w:sz w:val="26"/>
                        </w:rPr>
                        <w:t>45268</w:t>
                      </w:r>
                    </w:smartTag>
                  </w:smartTag>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line="240" w:lineRule="auto"/>
                    <w:jc w:val="left"/>
                    <w:rPr>
                      <w:rFonts w:ascii="Tahoma" w:hAnsi="Tahoma" w:cs="Tahoma"/>
                      <w:sz w:val="26"/>
                    </w:rPr>
                  </w:pPr>
                </w:p>
                <w:p w:rsidR="00A72F30" w:rsidRPr="00023EAB" w:rsidRDefault="00A72F30" w:rsidP="00570A13">
                  <w:pPr>
                    <w:spacing w:after="40" w:line="240" w:lineRule="auto"/>
                    <w:jc w:val="left"/>
                    <w:rPr>
                      <w:rFonts w:ascii="Tahoma" w:hAnsi="Tahoma" w:cs="Tahoma"/>
                      <w:sz w:val="26"/>
                    </w:rPr>
                  </w:pPr>
                  <w:r w:rsidRPr="00023EAB">
                    <w:rPr>
                      <w:rFonts w:ascii="Tahoma" w:hAnsi="Tahoma" w:cs="Tahoma"/>
                      <w:sz w:val="26"/>
                    </w:rPr>
                    <w:t>January 2016</w:t>
                  </w:r>
                </w:p>
                <w:p w:rsidR="00A72F30" w:rsidRPr="00023EAB" w:rsidRDefault="00A72F30" w:rsidP="00570A13">
                  <w:pPr>
                    <w:rPr>
                      <w:rFonts w:ascii="Tahoma" w:hAnsi="Tahoma" w:cs="Tahoma"/>
                    </w:rPr>
                  </w:pPr>
                </w:p>
              </w:txbxContent>
            </v:textbox>
          </v:shape>
        </w:pict>
      </w:r>
    </w:p>
    <w:p w:rsidR="00B63EEF" w:rsidRDefault="00B63EEF" w:rsidP="00570A13">
      <w:pPr>
        <w:spacing w:line="240" w:lineRule="auto"/>
        <w:jc w:val="center"/>
        <w:rPr>
          <w:rFonts w:ascii="Helvetica" w:hAnsi="Helvetica"/>
          <w:sz w:val="26"/>
        </w:rPr>
      </w:pPr>
    </w:p>
    <w:p w:rsidR="00B63EEF" w:rsidRPr="00CC19C4" w:rsidRDefault="00D654CC" w:rsidP="00570A13">
      <w:pPr>
        <w:rPr>
          <w:rFonts w:ascii="Helvetica" w:hAnsi="Helvetica"/>
          <w:sz w:val="26"/>
          <w:u w:val="single"/>
        </w:rPr>
        <w:sectPr w:rsidR="00B63EEF" w:rsidRPr="00CC19C4" w:rsidSect="00586CC3">
          <w:headerReference w:type="default" r:id="rId7"/>
          <w:footerReference w:type="even" r:id="rId8"/>
          <w:pgSz w:w="12240" w:h="15840"/>
          <w:pgMar w:top="1440" w:right="1440" w:bottom="1440" w:left="1440" w:header="720" w:footer="864" w:gutter="0"/>
          <w:pgNumType w:fmt="lowerRoman" w:start="1"/>
          <w:cols w:space="720"/>
          <w:docGrid w:linePitch="286"/>
        </w:sectPr>
      </w:pPr>
      <w:r>
        <w:rPr>
          <w:noProof/>
        </w:rPr>
        <w:pict>
          <v:oval id="Oval 506" o:spid="_x0000_s1027" style="position:absolute;left:0;text-align:left;margin-left:-144.05pt;margin-top:407.1pt;width:271.8pt;height:271.8pt;z-index:3;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" fillcolor="#2c6fb7" stroked="f" strokeweight="2pt">
            <v:fill opacity="49087f"/>
          </v:oval>
        </w:pict>
      </w: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8" type="#_x0000_t75" style="position:absolute;left:0;text-align:left;margin-left:282.75pt;margin-top:571.15pt;width:237pt;height:78.6pt;z-index:1;visibility:visible">
            <v:imagedata r:id="rId9" o:title=""/>
          </v:shape>
        </w:pict>
      </w:r>
      <w:r>
        <w:rPr>
          <w:noProof/>
        </w:rPr>
        <w:pict>
          <v:oval id="Oval 508" o:spid="_x0000_s1029" style="position:absolute;left:0;text-align:left;margin-left:-16.1pt;margin-top:498.35pt;width:280.45pt;height:280.45pt;z-index: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" fillcolor="#a1b951" stroked="f" strokeweight="2pt">
            <v:fill opacity="32639f"/>
          </v:oval>
        </w:pict>
      </w:r>
      <w:bookmarkStart w:id="2" w:name="_Toc414971336"/>
    </w:p>
    <w:bookmarkEnd w:id="2"/>
    <w:p w:rsidR="00B63EEF" w:rsidRDefault="00B63EEF" w:rsidP="007A00E8">
      <w:pPr>
        <w:pStyle w:val="Title"/>
        <w:spacing w:line="240" w:lineRule="auto"/>
        <w:rPr>
          <w:b w:val="0"/>
          <w:sz w:val="48"/>
          <w:szCs w:val="48"/>
        </w:rPr>
      </w:pPr>
    </w:p>
    <w:p w:rsidR="00B63EEF" w:rsidRPr="00EA62FD" w:rsidRDefault="00B63EEF" w:rsidP="007A00E8">
      <w:pPr>
        <w:pStyle w:val="Title"/>
        <w:spacing w:line="240" w:lineRule="auto"/>
        <w:rPr>
          <w:b w:val="0"/>
          <w:sz w:val="48"/>
          <w:szCs w:val="48"/>
        </w:rPr>
      </w:pPr>
      <w:r w:rsidRPr="00EA62FD">
        <w:rPr>
          <w:b w:val="0"/>
          <w:sz w:val="48"/>
          <w:szCs w:val="48"/>
        </w:rPr>
        <w:t xml:space="preserve">REENGINEERING SWMM/EPANET </w:t>
      </w:r>
      <w:r w:rsidRPr="00EA62FD">
        <w:rPr>
          <w:b w:val="0"/>
          <w:sz w:val="48"/>
          <w:szCs w:val="48"/>
        </w:rPr>
        <w:br/>
        <w:t xml:space="preserve">USER INTERFACE APPLICATION SOFTWARE ARCHITECTURES: </w:t>
      </w:r>
      <w:r w:rsidRPr="00EA62FD">
        <w:rPr>
          <w:b w:val="0"/>
          <w:sz w:val="48"/>
          <w:szCs w:val="48"/>
        </w:rPr>
        <w:br/>
      </w:r>
      <w:r>
        <w:rPr>
          <w:b w:val="0"/>
          <w:sz w:val="48"/>
          <w:szCs w:val="48"/>
        </w:rPr>
        <w:t>PRELIMINARY CONCEPTUAL ARCHITECTURAL DESIGN</w:t>
      </w:r>
    </w:p>
    <w:p w:rsidR="00B63EEF" w:rsidRPr="00EA62FD" w:rsidRDefault="00B63EEF" w:rsidP="00D949B4">
      <w:pPr>
        <w:spacing w:line="240" w:lineRule="auto"/>
        <w:jc w:val="left"/>
        <w:rPr>
          <w:rFonts w:ascii="Tahoma" w:hAnsi="Tahoma"/>
          <w:sz w:val="26"/>
          <w:szCs w:val="26"/>
        </w:rPr>
      </w:pPr>
    </w:p>
    <w:p w:rsidR="00B63EEF" w:rsidRPr="00EA62FD" w:rsidRDefault="00B63EEF" w:rsidP="00CB3716">
      <w:pPr>
        <w:spacing w:line="240" w:lineRule="auto"/>
        <w:rPr>
          <w:rFonts w:ascii="Tahoma" w:hAnsi="Tahoma"/>
          <w:sz w:val="26"/>
          <w:szCs w:val="26"/>
        </w:rPr>
      </w:pPr>
      <w:r w:rsidRPr="00EA62FD">
        <w:rPr>
          <w:rFonts w:ascii="Tahoma" w:hAnsi="Tahoma"/>
          <w:sz w:val="26"/>
          <w:szCs w:val="26"/>
        </w:rPr>
        <w:t>EPA Contract #GS-10F-0041X</w:t>
      </w: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sz w:val="26"/>
          <w:szCs w:val="26"/>
        </w:rPr>
      </w:pPr>
    </w:p>
    <w:p w:rsidR="00B63EEF" w:rsidRPr="00EA62FD" w:rsidRDefault="00B63EEF" w:rsidP="00D949B4">
      <w:pPr>
        <w:spacing w:line="240" w:lineRule="auto"/>
        <w:jc w:val="left"/>
        <w:rPr>
          <w:rFonts w:ascii="Tahoma" w:hAnsi="Tahoma" w:cs="Tahoma"/>
          <w:b/>
          <w:sz w:val="26"/>
          <w:szCs w:val="26"/>
        </w:rPr>
      </w:pPr>
      <w:r w:rsidRPr="00EA62FD">
        <w:rPr>
          <w:rFonts w:ascii="Tahoma" w:hAnsi="Tahoma" w:cs="Tahoma"/>
          <w:b/>
          <w:sz w:val="26"/>
          <w:szCs w:val="26"/>
        </w:rPr>
        <w:t>RSI-</w:t>
      </w:r>
      <w:r>
        <w:rPr>
          <w:rFonts w:ascii="Tahoma" w:hAnsi="Tahoma" w:cs="Tahoma"/>
          <w:b/>
          <w:sz w:val="26"/>
          <w:szCs w:val="26"/>
        </w:rPr>
        <w:t>XXXX</w:t>
      </w:r>
    </w:p>
    <w:p w:rsidR="00B63EEF" w:rsidRPr="00EA62FD" w:rsidRDefault="00B63EEF" w:rsidP="00814E78">
      <w:pPr>
        <w:spacing w:line="240" w:lineRule="auto"/>
        <w:jc w:val="left"/>
        <w:rPr>
          <w:rFonts w:ascii="Tahoma" w:hAnsi="Tahoma"/>
          <w:sz w:val="26"/>
          <w:szCs w:val="26"/>
        </w:rPr>
      </w:pPr>
      <w:r w:rsidRPr="00EA62FD">
        <w:rPr>
          <w:rFonts w:ascii="Tahoma" w:hAnsi="Tahoma"/>
          <w:sz w:val="26"/>
          <w:szCs w:val="26"/>
        </w:rPr>
        <w:t>Revision 0</w:t>
      </w: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D949B4">
      <w:pPr>
        <w:spacing w:after="200" w:line="240" w:lineRule="auto"/>
        <w:jc w:val="left"/>
        <w:rPr>
          <w:rFonts w:ascii="Tahoma" w:hAnsi="Tahoma"/>
          <w:sz w:val="26"/>
          <w:szCs w:val="26"/>
        </w:rPr>
      </w:pPr>
      <w:r w:rsidRPr="00EA62FD">
        <w:rPr>
          <w:rFonts w:ascii="Tahoma" w:hAnsi="Tahoma"/>
          <w:i/>
          <w:sz w:val="26"/>
          <w:szCs w:val="26"/>
        </w:rPr>
        <w:t>by</w:t>
      </w:r>
    </w:p>
    <w:p w:rsidR="00B63EEF" w:rsidRPr="00EA62FD" w:rsidRDefault="00B63EEF" w:rsidP="00F14E75">
      <w:pPr>
        <w:spacing w:after="40" w:line="240" w:lineRule="auto"/>
        <w:jc w:val="left"/>
        <w:rPr>
          <w:rFonts w:ascii="Tahoma" w:hAnsi="Tahoma"/>
          <w:sz w:val="26"/>
          <w:szCs w:val="26"/>
        </w:rPr>
      </w:pPr>
      <w:r w:rsidRPr="00EA62FD">
        <w:rPr>
          <w:rFonts w:ascii="Tahoma" w:hAnsi="Tahoma"/>
          <w:sz w:val="26"/>
          <w:szCs w:val="26"/>
        </w:rPr>
        <w:t>AQUA TERRA Consultants</w:t>
      </w:r>
    </w:p>
    <w:p w:rsidR="00B63EEF" w:rsidRPr="00EA62FD" w:rsidRDefault="00B63EEF" w:rsidP="00F14E75">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2685 Marine Way</w:t>
          </w:r>
        </w:smartTag>
      </w:smartTag>
      <w:r w:rsidRPr="00EA62FD">
        <w:rPr>
          <w:rFonts w:ascii="Tahoma" w:hAnsi="Tahoma"/>
          <w:sz w:val="26"/>
          <w:szCs w:val="26"/>
        </w:rPr>
        <w:t>, 1314</w:t>
      </w:r>
    </w:p>
    <w:p w:rsidR="00B63EEF" w:rsidRPr="00EA62FD" w:rsidRDefault="00B63EEF" w:rsidP="00F14E75">
      <w:pPr>
        <w:spacing w:after="40" w:line="240" w:lineRule="auto"/>
        <w:jc w:val="left"/>
        <w:rPr>
          <w:rFonts w:ascii="Tahoma" w:hAnsi="Tahoma"/>
          <w:sz w:val="26"/>
          <w:szCs w:val="26"/>
        </w:rPr>
      </w:pPr>
      <w:smartTag w:uri="urn:schemas-microsoft-com:office:smarttags" w:element="place">
        <w:smartTag w:uri="urn:schemas-microsoft-com:office:smarttags" w:element="City">
          <w:r w:rsidRPr="00EA62FD">
            <w:rPr>
              <w:rFonts w:ascii="Tahoma" w:hAnsi="Tahoma"/>
              <w:sz w:val="26"/>
              <w:szCs w:val="26"/>
            </w:rPr>
            <w:t>Mountain View</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California</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94043</w:t>
          </w:r>
        </w:smartTag>
      </w:smartTag>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r w:rsidRPr="00EA62FD">
        <w:rPr>
          <w:rFonts w:ascii="Tahoma" w:hAnsi="Tahoma"/>
          <w:i/>
          <w:sz w:val="26"/>
          <w:szCs w:val="26"/>
        </w:rPr>
        <w:t>prepared for</w:t>
      </w:r>
    </w:p>
    <w:p w:rsidR="00B63EEF" w:rsidRPr="00EA62FD" w:rsidRDefault="00B63EEF" w:rsidP="00814E78">
      <w:pPr>
        <w:spacing w:line="240" w:lineRule="auto"/>
        <w:jc w:val="left"/>
        <w:rPr>
          <w:rFonts w:ascii="Tahoma" w:hAnsi="Tahoma"/>
          <w:sz w:val="26"/>
          <w:szCs w:val="26"/>
        </w:rPr>
      </w:pPr>
    </w:p>
    <w:p w:rsidR="00B63EEF" w:rsidRPr="00EA62FD" w:rsidRDefault="00B63EEF" w:rsidP="00D949B4">
      <w:pPr>
        <w:spacing w:after="40" w:line="240" w:lineRule="auto"/>
        <w:jc w:val="left"/>
        <w:rPr>
          <w:rFonts w:ascii="Tahoma" w:hAnsi="Tahoma"/>
          <w:sz w:val="26"/>
          <w:szCs w:val="26"/>
        </w:rPr>
      </w:pPr>
      <w:smartTag w:uri="urn:schemas-microsoft-com:office:smarttags" w:element="place">
        <w:smartTag w:uri="urn:schemas-microsoft-com:office:smarttags" w:element="country-region">
          <w:r w:rsidRPr="00EA62FD">
            <w:rPr>
              <w:rFonts w:ascii="Tahoma" w:hAnsi="Tahoma"/>
              <w:sz w:val="26"/>
              <w:szCs w:val="26"/>
            </w:rPr>
            <w:t>U.S.</w:t>
          </w:r>
        </w:smartTag>
      </w:smartTag>
      <w:r w:rsidRPr="00EA62FD">
        <w:rPr>
          <w:rFonts w:ascii="Tahoma" w:hAnsi="Tahoma"/>
          <w:sz w:val="26"/>
          <w:szCs w:val="26"/>
        </w:rPr>
        <w:t xml:space="preserve"> Environmental Protection Agency</w:t>
      </w:r>
    </w:p>
    <w:p w:rsidR="00B63EEF" w:rsidRPr="00EA62FD" w:rsidRDefault="00B63EEF" w:rsidP="00D949B4">
      <w:pPr>
        <w:spacing w:after="40" w:line="240" w:lineRule="auto"/>
        <w:jc w:val="left"/>
        <w:rPr>
          <w:rFonts w:ascii="Tahoma" w:hAnsi="Tahoma"/>
          <w:sz w:val="26"/>
          <w:szCs w:val="26"/>
        </w:rPr>
      </w:pPr>
      <w:r w:rsidRPr="00EA62FD">
        <w:rPr>
          <w:rFonts w:ascii="Tahoma" w:hAnsi="Tahoma"/>
          <w:sz w:val="26"/>
          <w:szCs w:val="26"/>
        </w:rPr>
        <w:t>Office of Research and Development</w:t>
      </w:r>
    </w:p>
    <w:p w:rsidR="00B63EEF" w:rsidRPr="00EA62FD" w:rsidRDefault="00B63EEF" w:rsidP="00D949B4">
      <w:pPr>
        <w:spacing w:after="40" w:line="240" w:lineRule="auto"/>
        <w:jc w:val="left"/>
        <w:rPr>
          <w:rFonts w:ascii="Tahoma" w:hAnsi="Tahoma"/>
          <w:sz w:val="26"/>
          <w:szCs w:val="26"/>
        </w:rPr>
      </w:pPr>
      <w:smartTag w:uri="urn:schemas-microsoft-com:office:smarttags" w:element="address">
        <w:smartTag w:uri="urn:schemas-microsoft-com:office:smarttags" w:element="Street">
          <w:r w:rsidRPr="00EA62FD">
            <w:rPr>
              <w:rFonts w:ascii="Tahoma" w:hAnsi="Tahoma"/>
              <w:sz w:val="26"/>
              <w:szCs w:val="26"/>
            </w:rPr>
            <w:t>26 West Martin Luther King Drive</w:t>
          </w:r>
        </w:smartTag>
      </w:smartTag>
    </w:p>
    <w:p w:rsidR="00B63EEF" w:rsidRPr="00EA62FD" w:rsidRDefault="00B63EEF" w:rsidP="00D949B4">
      <w:pPr>
        <w:spacing w:after="40" w:line="240" w:lineRule="auto"/>
        <w:jc w:val="left"/>
        <w:rPr>
          <w:rFonts w:ascii="Tahoma" w:hAnsi="Tahoma"/>
          <w:sz w:val="26"/>
          <w:szCs w:val="26"/>
        </w:rPr>
      </w:pPr>
      <w:smartTag w:uri="urn:schemas-microsoft-com:office:smarttags" w:element="place">
        <w:smartTag w:uri="urn:schemas-microsoft-com:office:smarttags" w:element="City">
          <w:r w:rsidRPr="00EA62FD">
            <w:rPr>
              <w:rFonts w:ascii="Tahoma" w:hAnsi="Tahoma"/>
              <w:sz w:val="26"/>
              <w:szCs w:val="26"/>
            </w:rPr>
            <w:t>Cincinnati</w:t>
          </w:r>
        </w:smartTag>
        <w:r w:rsidRPr="00EA62FD">
          <w:rPr>
            <w:rFonts w:ascii="Tahoma" w:hAnsi="Tahoma"/>
            <w:sz w:val="26"/>
            <w:szCs w:val="26"/>
          </w:rPr>
          <w:t xml:space="preserve">, </w:t>
        </w:r>
        <w:smartTag w:uri="urn:schemas-microsoft-com:office:smarttags" w:element="State">
          <w:r w:rsidRPr="00EA62FD">
            <w:rPr>
              <w:rFonts w:ascii="Tahoma" w:hAnsi="Tahoma"/>
              <w:sz w:val="26"/>
              <w:szCs w:val="26"/>
            </w:rPr>
            <w:t>Ohio</w:t>
          </w:r>
        </w:smartTag>
        <w:r w:rsidRPr="00EA62FD">
          <w:rPr>
            <w:rFonts w:ascii="Tahoma" w:hAnsi="Tahoma"/>
            <w:sz w:val="26"/>
            <w:szCs w:val="26"/>
          </w:rPr>
          <w:t xml:space="preserve">  </w:t>
        </w:r>
        <w:smartTag w:uri="urn:schemas-microsoft-com:office:smarttags" w:element="PostalCode">
          <w:r w:rsidRPr="00EA62FD">
            <w:rPr>
              <w:rFonts w:ascii="Tahoma" w:hAnsi="Tahoma"/>
              <w:sz w:val="26"/>
              <w:szCs w:val="26"/>
            </w:rPr>
            <w:t>45268</w:t>
          </w:r>
        </w:smartTag>
      </w:smartTag>
    </w:p>
    <w:p w:rsidR="00B63EEF" w:rsidRPr="00EA62FD" w:rsidRDefault="00B63EEF" w:rsidP="00814E78">
      <w:pPr>
        <w:spacing w:line="240" w:lineRule="auto"/>
        <w:jc w:val="left"/>
        <w:rPr>
          <w:rFonts w:ascii="Tahoma" w:hAnsi="Tahoma"/>
          <w:sz w:val="26"/>
          <w:szCs w:val="26"/>
        </w:rPr>
      </w:pPr>
    </w:p>
    <w:p w:rsidR="00B63EEF" w:rsidRPr="00EA62FD" w:rsidRDefault="00B63EEF" w:rsidP="00814E78">
      <w:pPr>
        <w:spacing w:line="240" w:lineRule="auto"/>
        <w:jc w:val="left"/>
        <w:rPr>
          <w:rFonts w:ascii="Tahoma" w:hAnsi="Tahoma"/>
          <w:sz w:val="26"/>
          <w:szCs w:val="26"/>
        </w:rPr>
      </w:pPr>
      <w:r>
        <w:rPr>
          <w:rFonts w:ascii="Tahoma" w:hAnsi="Tahoma"/>
          <w:sz w:val="26"/>
          <w:szCs w:val="26"/>
        </w:rPr>
        <w:t>January 2016</w:t>
      </w:r>
    </w:p>
    <w:p w:rsidR="00B63EEF" w:rsidRPr="00EA62FD" w:rsidRDefault="00B63EEF" w:rsidP="00814E78">
      <w:pPr>
        <w:spacing w:line="240" w:lineRule="auto"/>
        <w:jc w:val="left"/>
        <w:rPr>
          <w:rFonts w:ascii="Tahoma" w:hAnsi="Tahoma"/>
          <w:sz w:val="26"/>
          <w:szCs w:val="26"/>
        </w:rPr>
      </w:pPr>
    </w:p>
    <w:p w:rsidR="00B63EEF" w:rsidRDefault="00B63EEF" w:rsidP="002A3718">
      <w:pPr>
        <w:tabs>
          <w:tab w:val="left" w:pos="6570"/>
          <w:tab w:val="right" w:pos="9360"/>
        </w:tabs>
        <w:spacing w:line="240" w:lineRule="atLeast"/>
        <w:ind w:left="1440" w:right="-360"/>
        <w:rPr>
          <w:rFonts w:ascii="Tahoma" w:hAnsi="Tahoma" w:cs="Tahoma"/>
          <w:sz w:val="20"/>
        </w:rPr>
      </w:pPr>
    </w:p>
    <w:p w:rsidR="00B63EEF" w:rsidRDefault="00B63EEF" w:rsidP="000952BF">
      <w:pPr>
        <w:spacing w:after="360"/>
        <w:rPr>
          <w:rFonts w:ascii="Tahoma" w:hAnsi="Tahoma" w:cs="Tahoma"/>
          <w:color w:val="595959"/>
          <w:sz w:val="36"/>
          <w:szCs w:val="36"/>
        </w:rPr>
        <w:sectPr w:rsidR="00B63EEF" w:rsidSect="009258AE">
          <w:headerReference w:type="default" r:id="rId10"/>
          <w:footerReference w:type="default" r:id="rId11"/>
          <w:pgSz w:w="12240" w:h="15840"/>
          <w:pgMar w:top="1440" w:right="1440" w:bottom="1440" w:left="1440" w:header="720" w:footer="864" w:gutter="0"/>
          <w:pgNumType w:fmt="lowerRoman" w:start="1"/>
          <w:cols w:space="720"/>
          <w:docGrid w:linePitch="286"/>
        </w:sectPr>
      </w:pPr>
    </w:p>
    <w:p w:rsidR="00B63EEF" w:rsidRPr="00550D7D" w:rsidRDefault="00B63EEF" w:rsidP="009920B0">
      <w:pPr>
        <w:spacing w:after="280" w:line="240" w:lineRule="auto"/>
        <w:rPr>
          <w:rFonts w:ascii="Tahoma" w:hAnsi="Tahoma" w:cs="Tahoma"/>
          <w:color w:val="595959"/>
          <w:sz w:val="36"/>
          <w:szCs w:val="36"/>
        </w:rPr>
      </w:pPr>
      <w:bookmarkStart w:id="3" w:name="_Toc414971339"/>
      <w:bookmarkStart w:id="4" w:name="_Toc415645087"/>
      <w:bookmarkStart w:id="5" w:name="_Toc415736121"/>
      <w:bookmarkEnd w:id="0"/>
      <w:bookmarkEnd w:id="1"/>
      <w:r w:rsidRPr="00550D7D">
        <w:rPr>
          <w:rFonts w:ascii="Tahoma" w:hAnsi="Tahoma" w:cs="Tahoma"/>
          <w:color w:val="595959"/>
          <w:sz w:val="36"/>
          <w:szCs w:val="36"/>
        </w:rPr>
        <w:lastRenderedPageBreak/>
        <w:t>TABLE OF CONTENTS</w:t>
      </w:r>
      <w:bookmarkEnd w:id="3"/>
      <w:bookmarkEnd w:id="4"/>
      <w:bookmarkEnd w:id="5"/>
    </w:p>
    <w:bookmarkStart w:id="6" w:name="_Toc414971340"/>
    <w:bookmarkStart w:id="7" w:name="_Toc415645088"/>
    <w:bookmarkStart w:id="8" w:name="_Toc415736122"/>
    <w:p w:rsidR="00B63EEF" w:rsidRDefault="00B63EEF">
      <w:pPr>
        <w:pStyle w:val="TOC1"/>
        <w:rPr>
          <w:b w:val="0"/>
          <w:caps w:val="0"/>
          <w:noProof/>
          <w:sz w:val="22"/>
          <w:szCs w:val="22"/>
        </w:rPr>
      </w:pPr>
      <w:r>
        <w:fldChar w:fldCharType="begin"/>
      </w:r>
      <w:r>
        <w:instrText xml:space="preserve"> TOC \o "1-4" \t "Appendix,1,App A2,2,App A3,3" </w:instrText>
      </w:r>
      <w:r>
        <w:fldChar w:fldCharType="separate"/>
      </w:r>
      <w:r>
        <w:rPr>
          <w:noProof/>
        </w:rPr>
        <w:t>1. 0</w:t>
      </w:r>
      <w:r>
        <w:rPr>
          <w:b w:val="0"/>
          <w:caps w:val="0"/>
          <w:noProof/>
          <w:sz w:val="22"/>
          <w:szCs w:val="22"/>
        </w:rPr>
        <w:tab/>
      </w:r>
      <w:r>
        <w:rPr>
          <w:noProof/>
        </w:rPr>
        <w:t>INTRODUCTION</w:t>
      </w:r>
      <w:r>
        <w:rPr>
          <w:noProof/>
        </w:rPr>
        <w:tab/>
        <w:t>1</w:t>
      </w:r>
    </w:p>
    <w:p w:rsidR="00B63EEF" w:rsidRDefault="00B63EEF">
      <w:pPr>
        <w:pStyle w:val="TOC1"/>
        <w:rPr>
          <w:b w:val="0"/>
          <w:caps w:val="0"/>
          <w:noProof/>
          <w:sz w:val="22"/>
          <w:szCs w:val="22"/>
        </w:rPr>
      </w:pPr>
      <w:r>
        <w:rPr>
          <w:noProof/>
        </w:rPr>
        <w:t>2. 0</w:t>
      </w:r>
      <w:r>
        <w:rPr>
          <w:b w:val="0"/>
          <w:caps w:val="0"/>
          <w:noProof/>
          <w:sz w:val="22"/>
          <w:szCs w:val="22"/>
        </w:rPr>
        <w:tab/>
      </w:r>
      <w:r>
        <w:rPr>
          <w:noProof/>
        </w:rPr>
        <w:t>DEVelopment stack and tool chain</w:t>
      </w:r>
      <w:r>
        <w:rPr>
          <w:noProof/>
        </w:rPr>
        <w:tab/>
        <w:t>2</w:t>
      </w:r>
    </w:p>
    <w:p w:rsidR="00B63EEF" w:rsidRDefault="00B63EEF">
      <w:pPr>
        <w:pStyle w:val="TOC1"/>
        <w:rPr>
          <w:b w:val="0"/>
          <w:caps w:val="0"/>
          <w:noProof/>
          <w:sz w:val="22"/>
          <w:szCs w:val="22"/>
        </w:rPr>
      </w:pPr>
      <w:r>
        <w:rPr>
          <w:noProof/>
        </w:rPr>
        <w:t>3. 0</w:t>
      </w:r>
      <w:r>
        <w:rPr>
          <w:b w:val="0"/>
          <w:caps w:val="0"/>
          <w:noProof/>
          <w:sz w:val="22"/>
          <w:szCs w:val="22"/>
        </w:rPr>
        <w:tab/>
      </w:r>
      <w:r>
        <w:rPr>
          <w:noProof/>
        </w:rPr>
        <w:t>USER interface design</w:t>
      </w:r>
      <w:r>
        <w:rPr>
          <w:noProof/>
        </w:rPr>
        <w:tab/>
        <w:t>4</w:t>
      </w:r>
    </w:p>
    <w:p w:rsidR="00B63EEF" w:rsidRDefault="00B63EEF">
      <w:pPr>
        <w:pStyle w:val="TOC1"/>
        <w:rPr>
          <w:b w:val="0"/>
          <w:caps w:val="0"/>
          <w:noProof/>
          <w:sz w:val="22"/>
          <w:szCs w:val="22"/>
        </w:rPr>
      </w:pPr>
      <w:r>
        <w:rPr>
          <w:noProof/>
        </w:rPr>
        <w:t>4. 0</w:t>
      </w:r>
      <w:r>
        <w:rPr>
          <w:b w:val="0"/>
          <w:caps w:val="0"/>
          <w:noProof/>
          <w:sz w:val="22"/>
          <w:szCs w:val="22"/>
        </w:rPr>
        <w:tab/>
      </w:r>
      <w:r>
        <w:rPr>
          <w:noProof/>
        </w:rPr>
        <w:t>SWMM and EPANET Class ARCHITECTURE</w:t>
      </w:r>
      <w:r>
        <w:rPr>
          <w:noProof/>
        </w:rPr>
        <w:tab/>
        <w:t>6</w:t>
      </w:r>
    </w:p>
    <w:p w:rsidR="00B63EEF" w:rsidRDefault="00B63EEF">
      <w:pPr>
        <w:pStyle w:val="TOC2"/>
        <w:rPr>
          <w:caps w:val="0"/>
          <w:sz w:val="22"/>
          <w:szCs w:val="22"/>
        </w:rPr>
      </w:pPr>
      <w:r>
        <w:t>4.1</w:t>
      </w:r>
      <w:r>
        <w:rPr>
          <w:caps w:val="0"/>
          <w:sz w:val="22"/>
          <w:szCs w:val="22"/>
        </w:rPr>
        <w:tab/>
      </w:r>
      <w:r>
        <w:t>SWMM CORE CLASSES</w:t>
      </w:r>
      <w:r>
        <w:tab/>
        <w:t>6</w:t>
      </w:r>
    </w:p>
    <w:p w:rsidR="00B63EEF" w:rsidRDefault="00B63EEF">
      <w:pPr>
        <w:pStyle w:val="TOC2"/>
        <w:rPr>
          <w:caps w:val="0"/>
          <w:sz w:val="22"/>
          <w:szCs w:val="22"/>
        </w:rPr>
      </w:pPr>
      <w:r>
        <w:t>4.2</w:t>
      </w:r>
      <w:r>
        <w:rPr>
          <w:caps w:val="0"/>
          <w:sz w:val="22"/>
          <w:szCs w:val="22"/>
        </w:rPr>
        <w:tab/>
      </w:r>
      <w:r>
        <w:t>EPANET CORE CLASSES</w:t>
      </w:r>
      <w:r>
        <w:tab/>
      </w:r>
      <w:r>
        <w:fldChar w:fldCharType="begin"/>
      </w:r>
      <w:r>
        <w:instrText xml:space="preserve"> PAGEREF _Toc441057394 \h </w:instrText>
      </w:r>
      <w:r>
        <w:fldChar w:fldCharType="separate"/>
      </w:r>
      <w:r>
        <w:t>18</w:t>
      </w:r>
      <w:r>
        <w:fldChar w:fldCharType="end"/>
      </w:r>
    </w:p>
    <w:p w:rsidR="00B63EEF" w:rsidRDefault="00B63EEF">
      <w:pPr>
        <w:pStyle w:val="TOC1"/>
        <w:rPr>
          <w:b w:val="0"/>
          <w:caps w:val="0"/>
          <w:noProof/>
          <w:sz w:val="22"/>
          <w:szCs w:val="22"/>
        </w:rPr>
      </w:pPr>
      <w:r>
        <w:rPr>
          <w:noProof/>
        </w:rPr>
        <w:t>5. 0</w:t>
      </w:r>
      <w:r>
        <w:rPr>
          <w:b w:val="0"/>
          <w:caps w:val="0"/>
          <w:noProof/>
          <w:sz w:val="22"/>
          <w:szCs w:val="22"/>
        </w:rPr>
        <w:tab/>
      </w:r>
      <w:r>
        <w:rPr>
          <w:noProof/>
        </w:rPr>
        <w:t>SOFTWARE DEMONSTRATIONS</w:t>
      </w:r>
      <w:r>
        <w:rPr>
          <w:noProof/>
        </w:rPr>
        <w:tab/>
      </w:r>
      <w:r>
        <w:rPr>
          <w:noProof/>
        </w:rPr>
        <w:fldChar w:fldCharType="begin"/>
      </w:r>
      <w:r>
        <w:rPr>
          <w:noProof/>
        </w:rPr>
        <w:instrText xml:space="preserve"> PAGEREF _Toc441057395 \h </w:instrText>
      </w:r>
      <w:r>
        <w:rPr>
          <w:noProof/>
        </w:rPr>
      </w:r>
      <w:r>
        <w:rPr>
          <w:noProof/>
        </w:rPr>
        <w:fldChar w:fldCharType="separate"/>
      </w:r>
      <w:r>
        <w:rPr>
          <w:noProof/>
        </w:rPr>
        <w:t>23</w:t>
      </w:r>
      <w:r>
        <w:rPr>
          <w:noProof/>
        </w:rPr>
        <w:fldChar w:fldCharType="end"/>
      </w:r>
    </w:p>
    <w:p w:rsidR="00B63EEF" w:rsidRDefault="00B63EEF">
      <w:pPr>
        <w:pStyle w:val="TOC2"/>
        <w:rPr>
          <w:caps w:val="0"/>
          <w:sz w:val="22"/>
          <w:szCs w:val="22"/>
        </w:rPr>
      </w:pPr>
      <w:r>
        <w:t>5.1</w:t>
      </w:r>
      <w:r>
        <w:rPr>
          <w:caps w:val="0"/>
          <w:sz w:val="22"/>
          <w:szCs w:val="22"/>
        </w:rPr>
        <w:tab/>
      </w:r>
      <w:r>
        <w:t>SCRIPTING</w:t>
      </w:r>
      <w:r>
        <w:tab/>
      </w:r>
      <w:r>
        <w:fldChar w:fldCharType="begin"/>
      </w:r>
      <w:r>
        <w:instrText xml:space="preserve"> PAGEREF _Toc441057396 \h </w:instrText>
      </w:r>
      <w:r>
        <w:fldChar w:fldCharType="separate"/>
      </w:r>
      <w:r>
        <w:t>23</w:t>
      </w:r>
      <w:r>
        <w:fldChar w:fldCharType="end"/>
      </w:r>
    </w:p>
    <w:p w:rsidR="00B63EEF" w:rsidRDefault="00B63EEF">
      <w:pPr>
        <w:pStyle w:val="TOC2"/>
        <w:rPr>
          <w:caps w:val="0"/>
          <w:sz w:val="22"/>
          <w:szCs w:val="22"/>
        </w:rPr>
      </w:pPr>
      <w:r>
        <w:t>5.2</w:t>
      </w:r>
      <w:r>
        <w:rPr>
          <w:caps w:val="0"/>
          <w:sz w:val="22"/>
          <w:szCs w:val="22"/>
        </w:rPr>
        <w:tab/>
      </w:r>
      <w:r>
        <w:t>PLUG-INS</w:t>
      </w:r>
      <w:r>
        <w:tab/>
      </w:r>
      <w:r>
        <w:fldChar w:fldCharType="begin"/>
      </w:r>
      <w:r>
        <w:instrText xml:space="preserve"> PAGEREF _Toc441057397 \h </w:instrText>
      </w:r>
      <w:r>
        <w:fldChar w:fldCharType="separate"/>
      </w:r>
      <w:r>
        <w:t>23</w:t>
      </w:r>
      <w:r>
        <w:fldChar w:fldCharType="end"/>
      </w:r>
    </w:p>
    <w:p w:rsidR="00B63EEF" w:rsidRDefault="00B63EEF">
      <w:pPr>
        <w:pStyle w:val="TOC2"/>
        <w:rPr>
          <w:caps w:val="0"/>
          <w:sz w:val="22"/>
          <w:szCs w:val="22"/>
        </w:rPr>
      </w:pPr>
      <w:r>
        <w:t>5.3</w:t>
      </w:r>
      <w:r>
        <w:rPr>
          <w:caps w:val="0"/>
          <w:sz w:val="22"/>
          <w:szCs w:val="22"/>
        </w:rPr>
        <w:tab/>
      </w:r>
      <w:r>
        <w:t>MAP</w:t>
      </w:r>
      <w:r>
        <w:tab/>
      </w:r>
      <w:r>
        <w:fldChar w:fldCharType="begin"/>
      </w:r>
      <w:r>
        <w:instrText xml:space="preserve"> PAGEREF _Toc441057398 \h </w:instrText>
      </w:r>
      <w:r>
        <w:fldChar w:fldCharType="separate"/>
      </w:r>
      <w:r>
        <w:t>23</w:t>
      </w:r>
      <w:r>
        <w:fldChar w:fldCharType="end"/>
      </w:r>
    </w:p>
    <w:p w:rsidR="00B63EEF" w:rsidRDefault="00B63EEF">
      <w:pPr>
        <w:pStyle w:val="TOC2"/>
        <w:rPr>
          <w:caps w:val="0"/>
          <w:sz w:val="22"/>
          <w:szCs w:val="22"/>
        </w:rPr>
      </w:pPr>
      <w:r>
        <w:t>5.4</w:t>
      </w:r>
      <w:r>
        <w:rPr>
          <w:caps w:val="0"/>
          <w:sz w:val="22"/>
          <w:szCs w:val="22"/>
        </w:rPr>
        <w:tab/>
      </w:r>
      <w:r>
        <w:t>Main Window</w:t>
      </w:r>
      <w:r>
        <w:tab/>
      </w:r>
      <w:r>
        <w:fldChar w:fldCharType="begin"/>
      </w:r>
      <w:r>
        <w:instrText xml:space="preserve"> PAGEREF _Toc441057399 \h </w:instrText>
      </w:r>
      <w:r>
        <w:fldChar w:fldCharType="separate"/>
      </w:r>
      <w:r>
        <w:t>23</w:t>
      </w:r>
      <w:r>
        <w:fldChar w:fldCharType="end"/>
      </w:r>
    </w:p>
    <w:p w:rsidR="00B63EEF" w:rsidRDefault="00B63EEF" w:rsidP="00504376">
      <w:r>
        <w:fldChar w:fldCharType="end"/>
      </w:r>
      <w:r>
        <w:br w:type="page"/>
      </w:r>
      <w:bookmarkEnd w:id="6"/>
      <w:bookmarkEnd w:id="7"/>
      <w:bookmarkEnd w:id="8"/>
    </w:p>
    <w:p w:rsidR="00B63EEF" w:rsidRDefault="00B63EEF">
      <w:pPr>
        <w:sectPr w:rsidR="00B63EEF" w:rsidSect="009258AE">
          <w:headerReference w:type="default" r:id="rId12"/>
          <w:footerReference w:type="default" r:id="rId13"/>
          <w:pgSz w:w="12240" w:h="15840"/>
          <w:pgMar w:top="1440" w:right="1440" w:bottom="1440" w:left="1440" w:header="720" w:footer="864" w:gutter="0"/>
          <w:pgNumType w:fmt="lowerRoman" w:start="1"/>
          <w:cols w:space="720"/>
          <w:docGrid w:linePitch="286"/>
        </w:sectPr>
      </w:pPr>
    </w:p>
    <w:p w:rsidR="00B63EEF" w:rsidRDefault="00B63EEF" w:rsidP="00894C74">
      <w:pPr>
        <w:pStyle w:val="Heading1"/>
        <w:ind w:left="720" w:hanging="720"/>
      </w:pPr>
      <w:bookmarkStart w:id="9" w:name="_Toc441057389"/>
      <w:r>
        <w:lastRenderedPageBreak/>
        <w:t>0</w:t>
      </w:r>
      <w:r>
        <w:tab/>
        <w:t>INTRODUCTION</w:t>
      </w:r>
      <w:bookmarkEnd w:id="9"/>
    </w:p>
    <w:p w:rsidR="00B63EEF" w:rsidRDefault="00B63EEF" w:rsidP="00894C74">
      <w:pPr>
        <w:rPr>
          <w:i/>
        </w:rPr>
      </w:pPr>
      <w:r>
        <w:t xml:space="preserve">From the Statement of Work, Task 1.3 – </w:t>
      </w:r>
      <w:r w:rsidRPr="002C74FC">
        <w:rPr>
          <w:i/>
        </w:rPr>
        <w:t>The contractor shall develop and document a preliminary conceptual software architectural design. The architectural design shall conform to the scope of general requirements described above and the AFRD. The design shall be organized around core functionality shared between the SWMM and EPANET and specialized functionality unique to each application. The architecture shall be designed using a logical combination of C++ and Python. The software architectural design may include technical demonstrations of key software architectural details on target platforms using development stack selected for the project as deemed necessary by the project team. The software architecture design shall also consider issues such as the complexity of development stack configuration and product builds, as well as the complexity of packaging, delivery, and installation on multiple target platforms.</w:t>
      </w:r>
    </w:p>
    <w:p w:rsidR="00B63EEF" w:rsidRDefault="00B63EEF" w:rsidP="00894C74">
      <w:pPr>
        <w:rPr>
          <w:i/>
        </w:rPr>
      </w:pPr>
    </w:p>
    <w:p w:rsidR="00B63EEF" w:rsidRDefault="00B63EEF" w:rsidP="00894C74">
      <w:r w:rsidRPr="00FA3F67">
        <w:t xml:space="preserve">The purpose of this project is to </w:t>
      </w:r>
      <w:r>
        <w:t xml:space="preserve">reengineer the User Interface (UI) architecture for </w:t>
      </w:r>
      <w:r w:rsidRPr="00FA3F67">
        <w:t>the EPA’s collection system and water distribution system simulation products, the Storm Water Management Model (SWMM) and software that models water distribution-piping sy</w:t>
      </w:r>
      <w:r>
        <w:t>stems (EPANET).  The project</w:t>
      </w:r>
      <w:r w:rsidRPr="00FA3F67">
        <w:t xml:space="preserve"> focus</w:t>
      </w:r>
      <w:r>
        <w:t>es</w:t>
      </w:r>
      <w:r w:rsidRPr="00FA3F67">
        <w:t xml:space="preserve"> on the design of a modular and</w:t>
      </w:r>
      <w:r>
        <w:t xml:space="preserve"> extensible user interface </w:t>
      </w:r>
      <w:r w:rsidRPr="00FA3F67">
        <w:t xml:space="preserve">application software architecture for SWMM and EPANET. </w:t>
      </w:r>
      <w:r>
        <w:t xml:space="preserve"> </w:t>
      </w:r>
      <w:r w:rsidRPr="00FA3F67">
        <w:t xml:space="preserve">The modular and extensible architecture will enable deployment of new application features created by the EPA, third-party developers, and end users employing </w:t>
      </w:r>
      <w:r>
        <w:t xml:space="preserve">scripts and </w:t>
      </w:r>
      <w:r w:rsidRPr="00FA3F67">
        <w:t>application “plug-ins.”</w:t>
      </w:r>
      <w:r>
        <w:t xml:space="preserve">  </w:t>
      </w:r>
    </w:p>
    <w:p w:rsidR="00B63EEF" w:rsidRDefault="00B63EEF" w:rsidP="00894C74"/>
    <w:p w:rsidR="00B63EEF" w:rsidRPr="00A02EFF" w:rsidRDefault="00B63EEF" w:rsidP="00894C74">
      <w:r w:rsidRPr="00A02EFF">
        <w:t xml:space="preserve">Factoring in the UI design of the current SWMM and EPANET software as well as the input file format for the two programs, we have outlined a preliminary conceptual design for both the UI components and the core classes for SWMM and EPANET input.  </w:t>
      </w:r>
      <w:r>
        <w:t xml:space="preserve">The first section of this document presents the development platform, including the </w:t>
      </w:r>
      <w:r w:rsidRPr="00A02EFF">
        <w:t xml:space="preserve">development stack and tool chain.  The second section of this document describes UI components, much of which will be shared between the two programs.  The document concludes with a detailed presentation of the core classes for both the SWMM and EPANET user interface architectures.  </w:t>
      </w:r>
    </w:p>
    <w:p w:rsidR="00B63EEF" w:rsidRPr="00A02EFF" w:rsidRDefault="00B63EEF" w:rsidP="00894C74"/>
    <w:p w:rsidR="00B63EEF" w:rsidRPr="00A02EFF" w:rsidRDefault="00B63EEF" w:rsidP="00894C74">
      <w:r w:rsidRPr="00A02EFF">
        <w:t xml:space="preserve">Other details of this design will be presented as technical demonstrations as described in the statement of work, particularly those pertaining to the development stack, plug-in and scripting architectures, and GIS functionality.  </w:t>
      </w:r>
      <w:r>
        <w:t>T</w:t>
      </w:r>
      <w:r w:rsidRPr="00A02EFF">
        <w:t xml:space="preserve">his is a preliminary architectural document, </w:t>
      </w:r>
      <w:r>
        <w:t>and,</w:t>
      </w:r>
      <w:r w:rsidRPr="00A02EFF">
        <w:t xml:space="preserve"> </w:t>
      </w:r>
      <w:r>
        <w:t>a</w:t>
      </w:r>
      <w:r w:rsidRPr="00A02EFF">
        <w:t>s a living document</w:t>
      </w:r>
      <w:r>
        <w:t>, it is</w:t>
      </w:r>
      <w:r w:rsidRPr="00A02EFF">
        <w:t xml:space="preserve"> </w:t>
      </w:r>
      <w:r>
        <w:t>expected</w:t>
      </w:r>
      <w:r w:rsidRPr="00A02EFF">
        <w:t xml:space="preserve"> to </w:t>
      </w:r>
      <w:r>
        <w:t>be updated as needed during</w:t>
      </w:r>
      <w:r w:rsidRPr="00A02EFF">
        <w:t xml:space="preserve"> the development timeline.  </w:t>
      </w:r>
    </w:p>
    <w:p w:rsidR="00B63EEF" w:rsidRDefault="00B63EEF" w:rsidP="00894C74"/>
    <w:p w:rsidR="00B63EEF" w:rsidRDefault="00B63EEF" w:rsidP="00894C74">
      <w:r>
        <w:br w:type="page"/>
      </w:r>
    </w:p>
    <w:p w:rsidR="00B63EEF" w:rsidRDefault="00B63EEF" w:rsidP="007B531F">
      <w:pPr>
        <w:pStyle w:val="Heading1"/>
        <w:ind w:left="720" w:hanging="720"/>
      </w:pPr>
      <w:bookmarkStart w:id="10" w:name="_Toc441057390"/>
      <w:r>
        <w:t>0</w:t>
      </w:r>
      <w:r>
        <w:tab/>
        <w:t>DEVelopment stack and tool chain</w:t>
      </w:r>
      <w:bookmarkEnd w:id="10"/>
    </w:p>
    <w:p w:rsidR="00B63EEF" w:rsidRDefault="00B63EEF" w:rsidP="007779D9">
      <w:r>
        <w:t>The reengineering of SWMM and EPANET’s user interface software architecture will be designed using an open platform that employs open source software and tool chains.  This open platform will foster the already sizeable user community, encouraging it to continue to grow and develop custom features for these two EPA products.</w:t>
      </w:r>
    </w:p>
    <w:p w:rsidR="00B63EEF" w:rsidRDefault="00B63EEF" w:rsidP="007779D9"/>
    <w:p w:rsidR="00B63EEF" w:rsidRDefault="00B63EEF" w:rsidP="007779D9">
      <w:r>
        <w:t>Python is the language of choice for the development work due to its widespread adoption by scientists, engineers, and software developers in many professions world-wide. It is a cross-platform programming language that has native support on all three major desktop operating systems, i.e. Linux, MacOS X, and Windows. In addition, a large pool of open source third party libraries for a great variety of purposes is already in existence and can be readily employed to accomplish many functionalities of the two software products ranging from user interface (UI) element to complex numerical analysis.</w:t>
      </w:r>
    </w:p>
    <w:p w:rsidR="00B63EEF" w:rsidRDefault="00B63EEF" w:rsidP="007779D9"/>
    <w:p w:rsidR="00B63EEF" w:rsidRDefault="00B63EEF" w:rsidP="007779D9">
      <w:r>
        <w:t>For this project, the GUI visual layout is created by the Qt GUI toolkit (from the Qt Company) via drag-n-drop of UI widgets (such as a button, text field, dropdown box, table view etc.) onto a design surface (i.e. window).  PyQt, which consists of Python bindings for the Qt GUI visual elements, handles user interactions with the visual elements via a generic signal/slot mechanism to ensure implementation- neutral event handling.  The choice of the Python-PyQt framework ensures this project benefits from the combined power of Qt and Python and to render the finished product to be truly cross-platform.</w:t>
      </w:r>
    </w:p>
    <w:p w:rsidR="00B63EEF" w:rsidRDefault="00B63EEF" w:rsidP="007779D9"/>
    <w:p w:rsidR="00B63EEF" w:rsidRDefault="00B63EEF" w:rsidP="007779D9">
      <w:r>
        <w:t xml:space="preserve">Required GIS functionality will be provided using the open source GIS map display from QGIS.  Because QGIS is available as a set of libraries that can be incorporated into other standalone applications, QGIS can be brought into the reengineered EPANET and SWMM software as a component instead of using the entire QGIS main program. The utility of the QGIS library (namely qgis.core and qgis.gui) is incorporated by importing them into the new main application. These two libraries provide the main QGIS map control and drawing canvas where the actual GIS data layers will be displayed. A standalone python class (EmbedMap) is constructed as a wrapper of the QGIS libraries to arrive at an independent map control that can be added to a Qt UI container control.  </w:t>
      </w:r>
    </w:p>
    <w:p w:rsidR="00B63EEF" w:rsidRDefault="00B63EEF" w:rsidP="007779D9"/>
    <w:p w:rsidR="00B63EEF" w:rsidRDefault="00B63EEF" w:rsidP="007779D9">
      <w:r>
        <w:t>Scripting will be implemented using the IPython command shell for interactive computing.</w:t>
      </w:r>
    </w:p>
    <w:p w:rsidR="00B63EEF" w:rsidRDefault="00B63EEF" w:rsidP="007779D9"/>
    <w:p w:rsidR="00B63EEF" w:rsidRDefault="00B63EEF" w:rsidP="007779D9">
      <w:r>
        <w:t>For this project, PyCharm Community Edition 5.0 from JetBrains was selected as the python source code integrated development environment (IDE).  PyCharm has a large user community and it is available free of charge.</w:t>
      </w:r>
    </w:p>
    <w:p w:rsidR="00B63EEF" w:rsidRDefault="00B63EEF" w:rsidP="007779D9"/>
    <w:p w:rsidR="00B63EEF" w:rsidRDefault="00B63EEF" w:rsidP="007779D9">
      <w:r>
        <w:t>The overall project architecture is shown in Figure 1.</w:t>
      </w:r>
    </w:p>
    <w:p w:rsidR="00B63EEF" w:rsidRDefault="00B63EEF" w:rsidP="007779D9">
      <w:pPr>
        <w:sectPr w:rsidR="00B63EEF">
          <w:footerReference w:type="default" r:id="rId14"/>
          <w:pgSz w:w="12240" w:h="15840"/>
          <w:pgMar w:top="1440" w:right="1440" w:bottom="1440" w:left="1440" w:header="720" w:footer="720" w:gutter="0"/>
          <w:cols w:space="720"/>
          <w:docGrid w:linePitch="360"/>
        </w:sectPr>
      </w:pPr>
    </w:p>
    <w:p w:rsidR="00B63EEF" w:rsidRDefault="00D654CC" w:rsidP="007779D9">
      <w:r>
        <w:rPr>
          <w:noProof/>
        </w:rPr>
        <w:lastRenderedPageBreak/>
        <w:pict>
          <v:shape id="Picture 2" o:spid="_x0000_i1025" type="#_x0000_t75" style="width:709.95pt;height:419.45pt;visibility:visible">
            <v:imagedata r:id="rId15" o:title=""/>
          </v:shape>
        </w:pict>
      </w:r>
    </w:p>
    <w:p w:rsidR="00B63EEF" w:rsidRDefault="00B63EEF" w:rsidP="007779D9">
      <w:r>
        <w:t>Figure 1. Overall project architectural design</w:t>
      </w:r>
    </w:p>
    <w:p w:rsidR="00B63EEF" w:rsidRDefault="00B63EEF" w:rsidP="007779D9">
      <w:pPr>
        <w:sectPr w:rsidR="00B63EEF" w:rsidSect="009D0BA5">
          <w:pgSz w:w="15840" w:h="12240" w:orient="landscape"/>
          <w:pgMar w:top="1440" w:right="1440" w:bottom="1440" w:left="1440" w:header="720" w:footer="720" w:gutter="0"/>
          <w:cols w:space="720"/>
          <w:docGrid w:linePitch="360"/>
        </w:sectPr>
      </w:pPr>
    </w:p>
    <w:p w:rsidR="00B63EEF" w:rsidRPr="00855914" w:rsidRDefault="00B63EEF" w:rsidP="007B531F">
      <w:pPr>
        <w:pStyle w:val="Heading1"/>
      </w:pPr>
      <w:bookmarkStart w:id="11" w:name="_Toc441057391"/>
      <w:r>
        <w:lastRenderedPageBreak/>
        <w:t>0</w:t>
      </w:r>
      <w:r>
        <w:tab/>
        <w:t>USER interface design</w:t>
      </w:r>
      <w:bookmarkEnd w:id="11"/>
    </w:p>
    <w:p w:rsidR="00B63EEF" w:rsidRDefault="00B63EEF" w:rsidP="007B531F">
      <w:pPr>
        <w:rPr>
          <w:color w:val="FF0000"/>
        </w:rPr>
      </w:pPr>
      <w:r>
        <w:t xml:space="preserve">The user interfaces for SWMM and EPANET are designed to closely align with the design of the previous official EPA versions, preserving familiarity for existing users.  The current official SWMM and EPANET products have similar GUI layouts and share a common set of GUI </w:t>
      </w:r>
      <w:r w:rsidRPr="00941B9B">
        <w:t xml:space="preserve">control elements, as shown in Figures </w:t>
      </w:r>
      <w:r>
        <w:t>2</w:t>
      </w:r>
      <w:r w:rsidRPr="00941B9B">
        <w:t xml:space="preserve"> and </w:t>
      </w:r>
      <w:r>
        <w:t>3</w:t>
      </w:r>
      <w:r w:rsidRPr="00941B9B">
        <w:t xml:space="preserve"> below. </w:t>
      </w:r>
    </w:p>
    <w:p w:rsidR="00B63EEF" w:rsidRDefault="00B63EEF" w:rsidP="007B531F">
      <w:pPr>
        <w:rPr>
          <w:color w:val="FF0000"/>
        </w:rPr>
      </w:pPr>
    </w:p>
    <w:p w:rsidR="00B63EEF" w:rsidRDefault="00D654CC" w:rsidP="007B531F">
      <w:pPr>
        <w:rPr>
          <w:color w:val="FF0000"/>
        </w:rPr>
      </w:pPr>
      <w:r>
        <w:rPr>
          <w:noProof/>
        </w:rPr>
        <w:pict>
          <v:shape id="Picture 9" o:spid="_x0000_i1026" type="#_x0000_t75" style="width:463pt;height:359.15pt;visibility:visible">
            <v:imagedata r:id="rId16" o:title=""/>
          </v:shape>
        </w:pict>
      </w:r>
    </w:p>
    <w:p w:rsidR="00B63EEF" w:rsidRPr="00941B9B" w:rsidRDefault="00B63EEF" w:rsidP="007B531F">
      <w:r w:rsidRPr="00941B9B">
        <w:t>Figure 2.  Existing SWMM User Interface</w:t>
      </w:r>
    </w:p>
    <w:p w:rsidR="00B63EEF" w:rsidRDefault="00B63EEF" w:rsidP="007B531F">
      <w:pPr>
        <w:rPr>
          <w:color w:val="FF0000"/>
        </w:rPr>
      </w:pPr>
    </w:p>
    <w:p w:rsidR="00B63EEF" w:rsidRDefault="00D654CC" w:rsidP="007B531F">
      <w:pPr>
        <w:rPr>
          <w:color w:val="FF0000"/>
        </w:rPr>
      </w:pPr>
      <w:r>
        <w:rPr>
          <w:noProof/>
        </w:rPr>
        <w:lastRenderedPageBreak/>
        <w:pict>
          <v:shape id="Picture 11" o:spid="_x0000_i1027" type="#_x0000_t75" style="width:462.15pt;height:344.1pt;visibility:visible">
            <v:imagedata r:id="rId17" o:title=""/>
          </v:shape>
        </w:pict>
      </w:r>
    </w:p>
    <w:p w:rsidR="00B63EEF" w:rsidRPr="00941B9B" w:rsidRDefault="00B63EEF" w:rsidP="007B531F">
      <w:r w:rsidRPr="00941B9B">
        <w:t>Figure 3.  Existing EPANET User Interface</w:t>
      </w:r>
    </w:p>
    <w:p w:rsidR="00B63EEF" w:rsidRDefault="00B63EEF" w:rsidP="007B531F">
      <w:pPr>
        <w:rPr>
          <w:color w:val="FF0000"/>
        </w:rPr>
      </w:pPr>
    </w:p>
    <w:p w:rsidR="00B63EEF" w:rsidRDefault="00B63EEF" w:rsidP="007B531F">
      <w:r>
        <w:t>The two new software products will be designed using a shared architectural framework and the same set of event handling logic in all major UI components, including the map display, scripting, and plugins.</w:t>
      </w:r>
    </w:p>
    <w:p w:rsidR="00B63EEF" w:rsidRDefault="00B63EEF" w:rsidP="007B531F"/>
    <w:p w:rsidR="00B63EEF" w:rsidRDefault="00B63EEF" w:rsidP="007B531F">
      <w:r>
        <w:t>The UI components including main menu bar, toolbars, project browser, and project options, along with their subsequent chain of UI elements, will be designed and function in a similar fashion to the current software.</w:t>
      </w:r>
    </w:p>
    <w:p w:rsidR="00B63EEF" w:rsidRDefault="00B63EEF" w:rsidP="007B531F"/>
    <w:p w:rsidR="00B63EEF" w:rsidRDefault="00B63EEF" w:rsidP="00040818">
      <w:r>
        <w:t>The current area/network map display control will be replaced with the open source GIS map display from QGIS.  The QGIS libraries provide the main QGIS map control and drawing canvas where the actual GIS data layers will be displayed. In Figure 4 below, the map display is in a MDI control.</w:t>
      </w:r>
    </w:p>
    <w:p w:rsidR="00B63EEF" w:rsidRDefault="00B63EEF" w:rsidP="00040818">
      <w:r>
        <w:t xml:space="preserve"> </w:t>
      </w:r>
    </w:p>
    <w:p w:rsidR="00B63EEF" w:rsidRDefault="00B63EEF" w:rsidP="00040818"/>
    <w:p w:rsidR="00B63EEF" w:rsidRDefault="00D654CC" w:rsidP="00040818">
      <w:r>
        <w:rPr>
          <w:noProof/>
        </w:rPr>
        <w:lastRenderedPageBreak/>
        <w:pict>
          <v:shape id="Picture 4" o:spid="_x0000_i1028" type="#_x0000_t75" style="width:232.75pt;height:170.8pt;visibility:visible">
            <v:imagedata r:id="rId18" o:title=""/>
          </v:shape>
        </w:pict>
      </w:r>
    </w:p>
    <w:p w:rsidR="00B63EEF" w:rsidRDefault="00B63EEF" w:rsidP="00040818">
      <w:r>
        <w:t>Figure 4.  The QGIS map display within the new EPANET/SWMM GUI</w:t>
      </w:r>
    </w:p>
    <w:p w:rsidR="00B63EEF" w:rsidRDefault="00B63EEF" w:rsidP="00040818"/>
    <w:p w:rsidR="00B63EEF" w:rsidRDefault="00B63EEF" w:rsidP="00040818">
      <w:r>
        <w:t>The scripting interface is also shown as a MDI control in Figure 4. Scripting uses IPython in a Qt-based control.  The scripting control is activated from the main menu of the application via a ‘Scripting’ menu option. It opens its own terminal window where users can type in Python commands, function and class definitions, and any other procedures for dynamic execution.</w:t>
      </w:r>
    </w:p>
    <w:p w:rsidR="00B63EEF" w:rsidRDefault="00B63EEF" w:rsidP="00040818"/>
    <w:p w:rsidR="00B63EEF" w:rsidRDefault="00B63EEF" w:rsidP="00040818">
      <w:r>
        <w:t>Plugins are managed and controlled via a menu item on the main form, where installed plugins are listed in the dropdown menu. Each plugin’s name serves as a toggle that can turn that plugin on and off. All plugins share a common set of configuration options/attributes that instruct the main program how to control their behavior upon activation, such as whether to create its own menu item on the main form.  The plugins are organized in file folders, or packages (i.e. every plugin is contained in its own file folder), under which plugin source codes can be organized in multiple levels of subfolders to suit users’ custom architectural designs. This design pattern will provide maximum flexibility to users in constructing their own plugins at various levels of complexity ranging from a single function to an application with its own GUI.</w:t>
      </w:r>
    </w:p>
    <w:p w:rsidR="00B63EEF" w:rsidRDefault="00B63EEF" w:rsidP="00BC6E9F">
      <w:pPr>
        <w:pStyle w:val="BULLET"/>
        <w:numPr>
          <w:ilvl w:val="0"/>
          <w:numId w:val="0"/>
        </w:numPr>
        <w:rPr>
          <w:b/>
        </w:rPr>
      </w:pPr>
    </w:p>
    <w:p w:rsidR="00B63EEF" w:rsidRDefault="00B63EEF" w:rsidP="00B82684">
      <w:pPr>
        <w:pStyle w:val="BULLET"/>
        <w:numPr>
          <w:ilvl w:val="0"/>
          <w:numId w:val="0"/>
        </w:numPr>
        <w:ind w:left="648"/>
      </w:pPr>
      <w:r>
        <w:br w:type="page"/>
      </w:r>
    </w:p>
    <w:p w:rsidR="00B63EEF" w:rsidRPr="00855914" w:rsidRDefault="00B63EEF" w:rsidP="00B82684">
      <w:pPr>
        <w:pStyle w:val="Heading1"/>
      </w:pPr>
      <w:bookmarkStart w:id="12" w:name="_Toc441057392"/>
      <w:r>
        <w:t>0</w:t>
      </w:r>
      <w:r>
        <w:tab/>
        <w:t>SWMM and EPANET Class ARCHITECTURE</w:t>
      </w:r>
      <w:bookmarkEnd w:id="12"/>
    </w:p>
    <w:p w:rsidR="00B63EEF" w:rsidRPr="0024705A" w:rsidRDefault="00B63EEF" w:rsidP="00B82684">
      <w:r w:rsidRPr="00894C74">
        <w:t xml:space="preserve">As </w:t>
      </w:r>
      <w:r w:rsidRPr="0024705A">
        <w:t>described in the introduction, the core classes for SWMM and EPANET input follow a similar hierarchical design.  This section presents the core classes for each program.</w:t>
      </w:r>
    </w:p>
    <w:p w:rsidR="00D1280E" w:rsidRDefault="00D1280E" w:rsidP="00B82684"/>
    <w:p w:rsidR="003F36EB" w:rsidRDefault="003F36EB" w:rsidP="003F36EB">
      <w:r>
        <w:t xml:space="preserve">Code in this effort is divided into two major groups: </w:t>
      </w:r>
      <w:r w:rsidRPr="00182A2C">
        <w:rPr>
          <w:b/>
        </w:rPr>
        <w:t>core</w:t>
      </w:r>
      <w:r>
        <w:t xml:space="preserve"> and </w:t>
      </w:r>
      <w:r w:rsidRPr="00182A2C">
        <w:rPr>
          <w:b/>
        </w:rPr>
        <w:t>ui</w:t>
      </w:r>
      <w:r w:rsidR="00CE7A5B">
        <w:t xml:space="preserve"> (Figure 5).  </w:t>
      </w:r>
      <w:r>
        <w:t xml:space="preserve">Core classes contain the data structures needed to represent model parameters and data along with the code needed to read, write, and access these parameters and data. UI classes define the user interface: the graphical controls needed to display the data and allow a user to edit it.  Within both </w:t>
      </w:r>
      <w:r w:rsidRPr="00CE7A5B">
        <w:rPr>
          <w:b/>
        </w:rPr>
        <w:t>core</w:t>
      </w:r>
      <w:r>
        <w:t xml:space="preserve"> and </w:t>
      </w:r>
      <w:r w:rsidRPr="00CE7A5B">
        <w:rPr>
          <w:b/>
        </w:rPr>
        <w:t>ui</w:t>
      </w:r>
      <w:r>
        <w:t xml:space="preserve"> groups, shared code </w:t>
      </w:r>
      <w:bookmarkStart w:id="13" w:name="_GoBack"/>
      <w:bookmarkEnd w:id="13"/>
      <w:r>
        <w:t>appears at the top level and code specific to SWMM and EPANET is organized into sub-folders.</w:t>
      </w:r>
    </w:p>
    <w:p w:rsidR="003F36EB" w:rsidRDefault="003F36EB" w:rsidP="003F36EB"/>
    <w:p w:rsidR="003F36EB" w:rsidRDefault="003F36EB" w:rsidP="003F36EB">
      <w:r>
        <w:t>For example, at the top level of the core code group, the InputFile class contains general-purpose structure and methods for organizing, reading, and writing input files. One level deeper in the hierarchy, two classes inherit from InputFile: core.epanet.Project and core.swmm.Project. These classes use the shared code in InputFile plus application-specific logic to manage each kind of input file.</w:t>
      </w:r>
    </w:p>
    <w:p w:rsidR="00CE7A5B" w:rsidRDefault="00CE7A5B" w:rsidP="003F36EB"/>
    <w:p w:rsidR="003F36EB" w:rsidRDefault="00EF550F" w:rsidP="003F36EB">
      <w:r>
        <w:pict>
          <v:shape id="_x0000_i1030" type="#_x0000_t75" style="width:467.15pt;height:262.9pt">
            <v:imagedata r:id="rId19" o:title="architectural design"/>
          </v:shape>
        </w:pict>
      </w:r>
    </w:p>
    <w:p w:rsidR="00CE7A5B" w:rsidRDefault="00CE7A5B" w:rsidP="00CE7A5B">
      <w:r>
        <w:t>Figure 5.  Class Architecture for SWMM/EPANET</w:t>
      </w:r>
    </w:p>
    <w:p w:rsidR="00CE7A5B" w:rsidRDefault="00CE7A5B" w:rsidP="003F36EB"/>
    <w:p w:rsidR="003F36EB" w:rsidRDefault="003F36EB" w:rsidP="003F36EB">
      <w:r>
        <w:t>A parallel example in the user interface group is ui.frmMain which is at the top level of ui and contains the shared definition of how a main form looks and acts. At the next level in the hierarchy, ui.epanet.frmMain and ui.swmm.frmMain each inherit the shared layout and functionality from frmMain and add the customizations needed to give the user an application-specific experience. For example, the window title and model data tree diagram are populated in the application-specific classes.</w:t>
      </w:r>
    </w:p>
    <w:p w:rsidR="003F36EB" w:rsidRDefault="003F36EB" w:rsidP="003F36EB"/>
    <w:p w:rsidR="003F36EB" w:rsidRDefault="003F36EB" w:rsidP="003F36EB">
      <w:r>
        <w:lastRenderedPageBreak/>
        <w:t>This design allows maximum sharing of common code between SWMM and EPANET applications without having any code from the “other” application get in the way. A programmer who is only interested in EPANET can safely ignore the SWMM-specific core classes and user interface and never have to step through code that references SWMM.</w:t>
      </w:r>
    </w:p>
    <w:p w:rsidR="003F36EB" w:rsidRPr="0024705A" w:rsidRDefault="003F36EB" w:rsidP="00B82684"/>
    <w:p w:rsidR="00D1280E" w:rsidRPr="0024705A" w:rsidRDefault="00D1280E" w:rsidP="00D1280E">
      <w:pPr>
        <w:pStyle w:val="NormalWeb"/>
        <w:shd w:val="clear" w:color="auto" w:fill="FFFFFF"/>
        <w:spacing w:before="0" w:beforeAutospacing="0" w:after="0" w:afterAutospacing="0"/>
        <w:rPr>
          <w:rFonts w:ascii="Cambria" w:hAnsi="Cambria"/>
          <w:color w:val="000000"/>
          <w:sz w:val="24"/>
        </w:rPr>
      </w:pPr>
      <w:r w:rsidRPr="0024705A">
        <w:rPr>
          <w:rFonts w:ascii="Cambria" w:hAnsi="Cambria"/>
          <w:color w:val="000000"/>
        </w:rPr>
        <w:t>Note:  Class documentation produced by Doxygen can be viewed in a browser using the following link:</w:t>
      </w:r>
    </w:p>
    <w:p w:rsidR="00D1280E" w:rsidRPr="0024705A" w:rsidRDefault="00D654CC" w:rsidP="00D1280E">
      <w:pPr>
        <w:pStyle w:val="NormalWeb"/>
        <w:shd w:val="clear" w:color="auto" w:fill="FFFFFF"/>
        <w:spacing w:before="0" w:beforeAutospacing="0" w:after="0" w:afterAutospacing="0"/>
        <w:rPr>
          <w:rFonts w:ascii="Cambria" w:hAnsi="Cambria"/>
          <w:color w:val="000000"/>
        </w:rPr>
      </w:pPr>
      <w:hyperlink r:id="rId20" w:tooltip="http://rawgit.com/USEPA/SWMM-EPANET_User_Interface/master/doc/Doxygen/html/annotated.html&#10;Ctrl+Click or tap to follow the link" w:history="1">
        <w:r w:rsidR="00D1280E" w:rsidRPr="0024705A">
          <w:rPr>
            <w:rStyle w:val="Hyperlink"/>
            <w:rFonts w:ascii="Cambria" w:hAnsi="Cambria"/>
          </w:rPr>
          <w:t>http://rawgit.com/USEPA/SWMM-EPANET_User_Interface/master/doc/Doxygen/html/annotated.html</w:t>
        </w:r>
      </w:hyperlink>
    </w:p>
    <w:p w:rsidR="00B63EEF" w:rsidRPr="0024705A" w:rsidRDefault="00B63EEF" w:rsidP="00B82684"/>
    <w:p w:rsidR="00B63EEF" w:rsidRPr="007905F2" w:rsidRDefault="00B63EEF" w:rsidP="007905F2">
      <w:r w:rsidRPr="0024705A">
        <w:t>The class design for the SWMM/EPANET data model follows the conceptual model of SWMM and EPANET in terms of representing hydrologic/hydraulic compartments and physical processes.  A schematic diagram for the data model to be used</w:t>
      </w:r>
      <w:r w:rsidRPr="007905F2">
        <w:t xml:space="preserve"> in this project to organize various objects and their properties is shown below</w:t>
      </w:r>
      <w:r>
        <w:t xml:space="preserve"> in Figure </w:t>
      </w:r>
      <w:r w:rsidR="00CE7A5B">
        <w:t>6</w:t>
      </w:r>
      <w:r w:rsidRPr="007905F2">
        <w:t>:</w:t>
      </w:r>
    </w:p>
    <w:p w:rsidR="00B63EEF" w:rsidRDefault="00B63EEF" w:rsidP="00B82684"/>
    <w:p w:rsidR="00B63EEF" w:rsidRDefault="00D654CC" w:rsidP="00B82684">
      <w:r>
        <w:rPr>
          <w:noProof/>
        </w:rPr>
        <w:pict>
          <v:shape id="Picture 14" o:spid="_x0000_i1029" type="#_x0000_t75" style="width:452.1pt;height:192.55pt;visibility:visible">
            <v:imagedata r:id="rId21" o:title=""/>
          </v:shape>
        </w:pict>
      </w:r>
    </w:p>
    <w:p w:rsidR="00B63EEF" w:rsidRDefault="00B63EEF" w:rsidP="00B82684">
      <w:r>
        <w:t xml:space="preserve">Figure </w:t>
      </w:r>
      <w:r w:rsidR="00CE7A5B">
        <w:t>6</w:t>
      </w:r>
      <w:r>
        <w:t>.  Conceptual data model for SWMM/EPANET</w:t>
      </w:r>
    </w:p>
    <w:p w:rsidR="002D6ACE" w:rsidRDefault="002D6ACE" w:rsidP="00B82684"/>
    <w:p w:rsidR="002D6ACE" w:rsidRDefault="002D6ACE" w:rsidP="00B82684">
      <w:r>
        <w:t>Note that EPANET encompasses only the Transport portion of the diagram above.</w:t>
      </w:r>
    </w:p>
    <w:p w:rsidR="00B63EEF" w:rsidRDefault="00B63EEF" w:rsidP="00B82684">
      <w:pPr>
        <w:pStyle w:val="Heading2"/>
      </w:pPr>
      <w:bookmarkStart w:id="14" w:name="_Toc441057393"/>
      <w:r>
        <w:t>SWMM CORE CLASSES</w:t>
      </w:r>
      <w:bookmarkEnd w:id="14"/>
    </w:p>
    <w:p w:rsidR="00B63EEF" w:rsidRDefault="00B63EEF" w:rsidP="00B82684">
      <w:r>
        <w:t>Core classes have been developed to provide a data model for interacting with SWMM input specifications and data.  The data model is provided below.  The second column of the model provides the type or valid values for each entity.</w:t>
      </w:r>
    </w:p>
    <w:p w:rsidR="00B63EEF" w:rsidRDefault="00B63EEF" w:rsidP="00B82684"/>
    <w:p w:rsidR="00B63EEF" w:rsidRPr="00AC2D72" w:rsidRDefault="00B63EEF" w:rsidP="003262E0">
      <w:pPr>
        <w:suppressAutoHyphens w:val="0"/>
        <w:spacing w:line="240" w:lineRule="auto"/>
        <w:jc w:val="left"/>
        <w:rPr>
          <w:b/>
          <w:szCs w:val="21"/>
        </w:rPr>
      </w:pPr>
      <w:r w:rsidRPr="00AC2D72">
        <w:rPr>
          <w:b/>
          <w:szCs w:val="21"/>
        </w:rPr>
        <w:t>SWMM Project</w:t>
      </w:r>
    </w:p>
    <w:p w:rsidR="00B63EEF" w:rsidRPr="003262E0" w:rsidRDefault="00B63EEF" w:rsidP="003262E0">
      <w:pPr>
        <w:suppressAutoHyphens w:val="0"/>
        <w:spacing w:line="240" w:lineRule="auto"/>
        <w:jc w:val="left"/>
        <w:rPr>
          <w:rFonts w:ascii="Calibri" w:hAnsi="Calibri"/>
          <w:sz w:val="20"/>
        </w:rPr>
      </w:pPr>
    </w:p>
    <w:p w:rsidR="00B63EEF" w:rsidRPr="003262E0" w:rsidRDefault="00B63EEF" w:rsidP="003262E0">
      <w:pPr>
        <w:suppressAutoHyphens w:val="0"/>
        <w:spacing w:line="240" w:lineRule="auto"/>
        <w:jc w:val="left"/>
        <w:outlineLvl w:val="0"/>
        <w:rPr>
          <w:szCs w:val="21"/>
        </w:rPr>
      </w:pPr>
      <w:r w:rsidRPr="003262E0">
        <w:rPr>
          <w:szCs w:val="21"/>
        </w:rPr>
        <w:t>Title</w:t>
      </w:r>
    </w:p>
    <w:p w:rsidR="00B63EEF" w:rsidRPr="003262E0" w:rsidRDefault="00B63EEF" w:rsidP="003262E0">
      <w:pPr>
        <w:suppressAutoHyphens w:val="0"/>
        <w:spacing w:line="240" w:lineRule="auto"/>
        <w:jc w:val="left"/>
        <w:rPr>
          <w:szCs w:val="21"/>
        </w:rPr>
      </w:pPr>
      <w:r w:rsidRPr="003262E0">
        <w:rPr>
          <w:szCs w:val="21"/>
        </w:rPr>
        <w:tab/>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outlineLvl w:val="0"/>
        <w:rPr>
          <w:szCs w:val="21"/>
        </w:rPr>
      </w:pPr>
      <w:r w:rsidRPr="003262E0">
        <w:rPr>
          <w:szCs w:val="21"/>
        </w:rPr>
        <w:t>Options</w:t>
      </w:r>
    </w:p>
    <w:p w:rsidR="00B63EEF" w:rsidRPr="003262E0" w:rsidRDefault="00B63EEF" w:rsidP="00AC2D72">
      <w:pPr>
        <w:suppressAutoHyphens w:val="0"/>
        <w:spacing w:line="240" w:lineRule="auto"/>
        <w:ind w:firstLine="720"/>
        <w:jc w:val="left"/>
        <w:outlineLvl w:val="1"/>
        <w:rPr>
          <w:szCs w:val="21"/>
        </w:rPr>
      </w:pPr>
      <w:r w:rsidRPr="003262E0">
        <w:rPr>
          <w:szCs w:val="21"/>
        </w:rPr>
        <w:t>General</w:t>
      </w:r>
    </w:p>
    <w:p w:rsidR="00B63EEF" w:rsidRPr="003262E0" w:rsidRDefault="00B63EEF" w:rsidP="00AC2D72">
      <w:pPr>
        <w:suppressAutoHyphens w:val="0"/>
        <w:spacing w:line="240" w:lineRule="auto"/>
        <w:ind w:left="720" w:firstLine="720"/>
        <w:jc w:val="left"/>
        <w:rPr>
          <w:szCs w:val="21"/>
        </w:rPr>
      </w:pPr>
      <w:r w:rsidRPr="003262E0">
        <w:rPr>
          <w:szCs w:val="21"/>
        </w:rPr>
        <w:t>FlowUnits</w:t>
      </w:r>
      <w:r w:rsidRPr="003262E0">
        <w:rPr>
          <w:szCs w:val="21"/>
        </w:rPr>
        <w:tab/>
      </w:r>
      <w:r w:rsidRPr="003262E0">
        <w:rPr>
          <w:szCs w:val="21"/>
        </w:rPr>
        <w:tab/>
      </w:r>
      <w:r w:rsidRPr="003262E0">
        <w:rPr>
          <w:szCs w:val="21"/>
        </w:rPr>
        <w:tab/>
        <w:t xml:space="preserve">CFS / GPM / MGD / CMS / LPS / MLD </w:t>
      </w:r>
    </w:p>
    <w:p w:rsidR="00B63EEF" w:rsidRDefault="00B63EEF" w:rsidP="00AC2D72">
      <w:pPr>
        <w:suppressAutoHyphens w:val="0"/>
        <w:spacing w:line="240" w:lineRule="auto"/>
        <w:ind w:left="4320" w:hanging="2880"/>
        <w:jc w:val="left"/>
        <w:rPr>
          <w:szCs w:val="21"/>
        </w:rPr>
      </w:pPr>
      <w:r w:rsidRPr="003262E0">
        <w:rPr>
          <w:szCs w:val="21"/>
        </w:rPr>
        <w:t xml:space="preserve">Infiltration </w:t>
      </w:r>
      <w:r w:rsidRPr="003262E0">
        <w:rPr>
          <w:szCs w:val="21"/>
        </w:rPr>
        <w:tab/>
        <w:t xml:space="preserve">HORTON / MODIFIED_HORTON / GREEN_AMPT / MODIFIED_GREEN_AMPT / </w:t>
      </w:r>
      <w:r>
        <w:rPr>
          <w:szCs w:val="21"/>
        </w:rPr>
        <w:t>CURVE_NUMBER</w:t>
      </w:r>
    </w:p>
    <w:p w:rsidR="00B63EEF" w:rsidRPr="003262E0" w:rsidRDefault="00B63EEF" w:rsidP="00AC2D72">
      <w:pPr>
        <w:suppressAutoHyphens w:val="0"/>
        <w:spacing w:line="240" w:lineRule="auto"/>
        <w:ind w:left="4320" w:hanging="2880"/>
        <w:jc w:val="left"/>
        <w:rPr>
          <w:szCs w:val="21"/>
        </w:rPr>
      </w:pPr>
      <w:r w:rsidRPr="003262E0">
        <w:rPr>
          <w:szCs w:val="21"/>
        </w:rPr>
        <w:lastRenderedPageBreak/>
        <w:t>FlowRouting</w:t>
      </w:r>
      <w:r w:rsidRPr="003262E0">
        <w:rPr>
          <w:szCs w:val="21"/>
        </w:rPr>
        <w:tab/>
        <w:t xml:space="preserve">STEADY / KINWAVE / DYNWAVE </w:t>
      </w:r>
    </w:p>
    <w:p w:rsidR="00B63EEF" w:rsidRPr="003262E0" w:rsidRDefault="00B63EEF" w:rsidP="00AC2D72">
      <w:pPr>
        <w:suppressAutoHyphens w:val="0"/>
        <w:spacing w:line="240" w:lineRule="auto"/>
        <w:ind w:left="720" w:firstLine="720"/>
        <w:jc w:val="left"/>
        <w:rPr>
          <w:szCs w:val="21"/>
        </w:rPr>
      </w:pPr>
      <w:r w:rsidRPr="003262E0">
        <w:rPr>
          <w:szCs w:val="21"/>
        </w:rPr>
        <w:t>LinkOffsets</w:t>
      </w:r>
      <w:r w:rsidRPr="003262E0">
        <w:rPr>
          <w:szCs w:val="21"/>
        </w:rPr>
        <w:tab/>
      </w:r>
      <w:r w:rsidRPr="003262E0">
        <w:rPr>
          <w:szCs w:val="21"/>
        </w:rPr>
        <w:tab/>
      </w:r>
      <w:r w:rsidRPr="003262E0">
        <w:rPr>
          <w:szCs w:val="21"/>
        </w:rPr>
        <w:tab/>
        <w:t xml:space="preserve">DEPTH / ELEVATION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IgnoreRainfall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Pr>
          <w:szCs w:val="21"/>
        </w:rPr>
        <w:t xml:space="preserve">IgnoreSnowmelt </w:t>
      </w:r>
      <w:r>
        <w:rPr>
          <w:szCs w:val="21"/>
        </w:rPr>
        <w:tab/>
      </w:r>
      <w:r>
        <w:rPr>
          <w:szCs w:val="21"/>
        </w:rPr>
        <w:tab/>
      </w:r>
      <w:r w:rsidRPr="003262E0">
        <w:rPr>
          <w:szCs w:val="21"/>
        </w:rPr>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IgnoreGroundwater </w:t>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IgnoreRouting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IgnoreQuality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 xml:space="preserve">AllowPonding </w:t>
      </w:r>
      <w:r w:rsidRPr="003262E0">
        <w:rPr>
          <w:szCs w:val="21"/>
        </w:rPr>
        <w:tab/>
      </w:r>
      <w:r w:rsidRPr="003262E0">
        <w:rPr>
          <w:szCs w:val="21"/>
        </w:rPr>
        <w:tab/>
      </w:r>
      <w:r w:rsidRPr="003262E0">
        <w:rPr>
          <w:szCs w:val="21"/>
        </w:rPr>
        <w:tab/>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MinSlope</w:t>
      </w:r>
      <w:r w:rsidRPr="003262E0">
        <w:rPr>
          <w:szCs w:val="21"/>
        </w:rPr>
        <w:tab/>
      </w:r>
      <w:r w:rsidRPr="003262E0">
        <w:rPr>
          <w:szCs w:val="21"/>
        </w:rPr>
        <w:tab/>
      </w:r>
      <w:r w:rsidRPr="003262E0">
        <w:rPr>
          <w:szCs w:val="21"/>
        </w:rPr>
        <w:tab/>
        <w:t>real</w:t>
      </w:r>
    </w:p>
    <w:p w:rsidR="00B63EEF" w:rsidRPr="003262E0" w:rsidRDefault="00B63EEF" w:rsidP="00AC2D72">
      <w:pPr>
        <w:suppressAutoHyphens w:val="0"/>
        <w:spacing w:line="240" w:lineRule="auto"/>
        <w:ind w:left="720" w:firstLine="720"/>
        <w:jc w:val="left"/>
        <w:rPr>
          <w:szCs w:val="21"/>
        </w:rPr>
      </w:pPr>
      <w:r>
        <w:rPr>
          <w:szCs w:val="21"/>
        </w:rPr>
        <w:t>TempDir</w:t>
      </w:r>
      <w:r>
        <w:rPr>
          <w:szCs w:val="21"/>
        </w:rPr>
        <w:tab/>
      </w:r>
      <w:r>
        <w:rPr>
          <w:szCs w:val="21"/>
        </w:rPr>
        <w:tab/>
      </w:r>
      <w:r>
        <w:rPr>
          <w:szCs w:val="21"/>
        </w:rPr>
        <w:tab/>
      </w:r>
      <w:r w:rsidRPr="003262E0">
        <w:rPr>
          <w:szCs w:val="21"/>
        </w:rPr>
        <w:t>string</w:t>
      </w:r>
    </w:p>
    <w:p w:rsidR="00B63EEF" w:rsidRPr="003262E0" w:rsidRDefault="00B63EEF" w:rsidP="00AC2D72">
      <w:pPr>
        <w:suppressAutoHyphens w:val="0"/>
        <w:spacing w:line="240" w:lineRule="auto"/>
        <w:ind w:left="720"/>
        <w:jc w:val="left"/>
        <w:outlineLvl w:val="1"/>
        <w:rPr>
          <w:szCs w:val="21"/>
        </w:rPr>
      </w:pPr>
      <w:r w:rsidRPr="003262E0">
        <w:rPr>
          <w:szCs w:val="21"/>
        </w:rPr>
        <w:t>Dates</w:t>
      </w:r>
    </w:p>
    <w:p w:rsidR="00B63EEF" w:rsidRPr="003262E0" w:rsidRDefault="00B63EEF" w:rsidP="00AC2D72">
      <w:pPr>
        <w:suppressAutoHyphens w:val="0"/>
        <w:spacing w:line="240" w:lineRule="auto"/>
        <w:ind w:left="720" w:firstLine="720"/>
        <w:jc w:val="left"/>
        <w:rPr>
          <w:szCs w:val="21"/>
        </w:rPr>
      </w:pPr>
      <w:r w:rsidRPr="003262E0">
        <w:rPr>
          <w:szCs w:val="21"/>
        </w:rPr>
        <w:t>StartDate</w:t>
      </w:r>
      <w:r w:rsidRPr="003262E0">
        <w:rPr>
          <w:szCs w:val="21"/>
        </w:rPr>
        <w:tab/>
      </w:r>
      <w:r w:rsidRPr="003262E0">
        <w:rPr>
          <w:szCs w:val="21"/>
        </w:rPr>
        <w:tab/>
      </w:r>
      <w:r w:rsidRPr="003262E0">
        <w:rPr>
          <w:szCs w:val="21"/>
        </w:rPr>
        <w:tab/>
        <w:t xml:space="preserve">month/day/year </w:t>
      </w:r>
    </w:p>
    <w:p w:rsidR="00B63EEF" w:rsidRPr="003262E0" w:rsidRDefault="00B63EEF" w:rsidP="00AC2D72">
      <w:pPr>
        <w:suppressAutoHyphens w:val="0"/>
        <w:spacing w:line="240" w:lineRule="auto"/>
        <w:ind w:left="720" w:firstLine="720"/>
        <w:jc w:val="left"/>
        <w:rPr>
          <w:szCs w:val="21"/>
        </w:rPr>
      </w:pPr>
      <w:r w:rsidRPr="003262E0">
        <w:rPr>
          <w:szCs w:val="21"/>
        </w:rPr>
        <w:t xml:space="preserve">StartTime </w:t>
      </w:r>
      <w:r w:rsidRPr="003262E0">
        <w:rPr>
          <w:szCs w:val="21"/>
        </w:rPr>
        <w:tab/>
      </w:r>
      <w:r w:rsidRPr="003262E0">
        <w:rPr>
          <w:szCs w:val="21"/>
        </w:rPr>
        <w:tab/>
      </w:r>
      <w:r w:rsidRPr="003262E0">
        <w:rPr>
          <w:szCs w:val="21"/>
        </w:rPr>
        <w:tab/>
        <w:t xml:space="preserve">hours:minutes </w:t>
      </w:r>
    </w:p>
    <w:p w:rsidR="00B63EEF" w:rsidRPr="003262E0" w:rsidRDefault="00B63EEF" w:rsidP="00AC2D72">
      <w:pPr>
        <w:suppressAutoHyphens w:val="0"/>
        <w:spacing w:line="240" w:lineRule="auto"/>
        <w:ind w:left="720" w:firstLine="720"/>
        <w:jc w:val="left"/>
        <w:rPr>
          <w:szCs w:val="21"/>
        </w:rPr>
      </w:pPr>
      <w:r>
        <w:rPr>
          <w:szCs w:val="21"/>
        </w:rPr>
        <w:t>ReportStartDate</w:t>
      </w:r>
      <w:r>
        <w:rPr>
          <w:szCs w:val="21"/>
        </w:rPr>
        <w:tab/>
      </w:r>
      <w:r>
        <w:rPr>
          <w:szCs w:val="21"/>
        </w:rPr>
        <w:tab/>
      </w:r>
      <w:r w:rsidRPr="003262E0">
        <w:rPr>
          <w:szCs w:val="21"/>
        </w:rPr>
        <w:t>month/day/year</w:t>
      </w:r>
    </w:p>
    <w:p w:rsidR="00B63EEF" w:rsidRPr="003262E0" w:rsidRDefault="00B63EEF" w:rsidP="00AC2D72">
      <w:pPr>
        <w:suppressAutoHyphens w:val="0"/>
        <w:spacing w:line="240" w:lineRule="auto"/>
        <w:ind w:left="720" w:firstLine="720"/>
        <w:jc w:val="left"/>
        <w:rPr>
          <w:szCs w:val="21"/>
        </w:rPr>
      </w:pPr>
      <w:r>
        <w:rPr>
          <w:szCs w:val="21"/>
        </w:rPr>
        <w:t>ReportStartTime</w:t>
      </w:r>
      <w:r>
        <w:rPr>
          <w:szCs w:val="21"/>
        </w:rPr>
        <w:tab/>
      </w:r>
      <w:r>
        <w:rPr>
          <w:szCs w:val="21"/>
        </w:rPr>
        <w:tab/>
      </w:r>
      <w:r w:rsidRPr="003262E0">
        <w:rPr>
          <w:szCs w:val="21"/>
        </w:rPr>
        <w:t>hours:minutes</w:t>
      </w:r>
    </w:p>
    <w:p w:rsidR="00B63EEF" w:rsidRPr="003262E0" w:rsidRDefault="00B63EEF" w:rsidP="00AC2D72">
      <w:pPr>
        <w:suppressAutoHyphens w:val="0"/>
        <w:spacing w:line="240" w:lineRule="auto"/>
        <w:ind w:left="720" w:firstLine="720"/>
        <w:jc w:val="left"/>
        <w:rPr>
          <w:szCs w:val="21"/>
        </w:rPr>
      </w:pPr>
      <w:r w:rsidRPr="003262E0">
        <w:rPr>
          <w:szCs w:val="21"/>
        </w:rPr>
        <w:t xml:space="preserve">EndDate </w:t>
      </w:r>
      <w:r w:rsidRPr="003262E0">
        <w:rPr>
          <w:szCs w:val="21"/>
        </w:rPr>
        <w:tab/>
      </w:r>
      <w:r w:rsidRPr="003262E0">
        <w:rPr>
          <w:szCs w:val="21"/>
        </w:rPr>
        <w:tab/>
      </w:r>
      <w:r w:rsidRPr="003262E0">
        <w:rPr>
          <w:szCs w:val="21"/>
        </w:rPr>
        <w:tab/>
        <w:t>month/day/year</w:t>
      </w:r>
    </w:p>
    <w:p w:rsidR="00B63EEF" w:rsidRPr="003262E0" w:rsidRDefault="00B63EEF" w:rsidP="00AC2D72">
      <w:pPr>
        <w:suppressAutoHyphens w:val="0"/>
        <w:spacing w:line="240" w:lineRule="auto"/>
        <w:ind w:left="720" w:firstLine="720"/>
        <w:jc w:val="left"/>
        <w:rPr>
          <w:szCs w:val="21"/>
        </w:rPr>
      </w:pPr>
      <w:r w:rsidRPr="003262E0">
        <w:rPr>
          <w:szCs w:val="21"/>
        </w:rPr>
        <w:t xml:space="preserve">EndTime </w:t>
      </w:r>
      <w:r w:rsidRPr="003262E0">
        <w:rPr>
          <w:szCs w:val="21"/>
        </w:rPr>
        <w:tab/>
      </w:r>
      <w:r w:rsidRPr="003262E0">
        <w:rPr>
          <w:szCs w:val="21"/>
        </w:rPr>
        <w:tab/>
      </w:r>
      <w:r w:rsidRPr="003262E0">
        <w:rPr>
          <w:szCs w:val="21"/>
        </w:rPr>
        <w:tab/>
        <w:t>hours:minutes</w:t>
      </w:r>
    </w:p>
    <w:p w:rsidR="00B63EEF" w:rsidRPr="003262E0" w:rsidRDefault="00B63EEF" w:rsidP="00AC2D72">
      <w:pPr>
        <w:suppressAutoHyphens w:val="0"/>
        <w:spacing w:line="240" w:lineRule="auto"/>
        <w:ind w:left="720" w:firstLine="720"/>
        <w:jc w:val="left"/>
        <w:rPr>
          <w:szCs w:val="21"/>
        </w:rPr>
      </w:pPr>
      <w:r w:rsidRPr="003262E0">
        <w:rPr>
          <w:szCs w:val="21"/>
        </w:rPr>
        <w:t>SweepStart</w:t>
      </w:r>
      <w:r w:rsidRPr="003262E0">
        <w:rPr>
          <w:szCs w:val="21"/>
        </w:rPr>
        <w:tab/>
      </w:r>
      <w:r w:rsidRPr="003262E0">
        <w:rPr>
          <w:szCs w:val="21"/>
        </w:rPr>
        <w:tab/>
      </w:r>
      <w:r w:rsidRPr="003262E0">
        <w:rPr>
          <w:szCs w:val="21"/>
        </w:rPr>
        <w:tab/>
        <w:t xml:space="preserve">month/day </w:t>
      </w:r>
    </w:p>
    <w:p w:rsidR="00B63EEF" w:rsidRPr="003262E0" w:rsidRDefault="00B63EEF" w:rsidP="00AC2D72">
      <w:pPr>
        <w:suppressAutoHyphens w:val="0"/>
        <w:spacing w:line="240" w:lineRule="auto"/>
        <w:ind w:left="720" w:firstLine="720"/>
        <w:jc w:val="left"/>
        <w:rPr>
          <w:szCs w:val="21"/>
        </w:rPr>
      </w:pPr>
      <w:r w:rsidRPr="003262E0">
        <w:rPr>
          <w:szCs w:val="21"/>
        </w:rPr>
        <w:t>SweepEnd</w:t>
      </w:r>
      <w:r w:rsidRPr="003262E0">
        <w:rPr>
          <w:szCs w:val="21"/>
        </w:rPr>
        <w:tab/>
      </w:r>
      <w:r w:rsidRPr="003262E0">
        <w:rPr>
          <w:szCs w:val="21"/>
        </w:rPr>
        <w:tab/>
      </w:r>
      <w:r w:rsidRPr="003262E0">
        <w:rPr>
          <w:szCs w:val="21"/>
        </w:rPr>
        <w:tab/>
        <w:t xml:space="preserve">month/day </w:t>
      </w:r>
    </w:p>
    <w:p w:rsidR="00B63EEF" w:rsidRPr="003262E0" w:rsidRDefault="00B63EEF" w:rsidP="00AC2D72">
      <w:pPr>
        <w:suppressAutoHyphens w:val="0"/>
        <w:spacing w:line="240" w:lineRule="auto"/>
        <w:ind w:left="720" w:firstLine="720"/>
        <w:jc w:val="left"/>
        <w:rPr>
          <w:szCs w:val="21"/>
        </w:rPr>
      </w:pPr>
      <w:r>
        <w:rPr>
          <w:szCs w:val="21"/>
        </w:rPr>
        <w:t>DryDays</w:t>
      </w:r>
      <w:r>
        <w:rPr>
          <w:szCs w:val="21"/>
        </w:rPr>
        <w:tab/>
      </w:r>
      <w:r>
        <w:rPr>
          <w:szCs w:val="21"/>
        </w:rPr>
        <w:tab/>
      </w:r>
      <w:r>
        <w:rPr>
          <w:szCs w:val="21"/>
        </w:rPr>
        <w:tab/>
      </w:r>
      <w:r w:rsidRPr="003262E0">
        <w:rPr>
          <w:szCs w:val="21"/>
        </w:rPr>
        <w:t>integer</w:t>
      </w:r>
    </w:p>
    <w:p w:rsidR="00B63EEF" w:rsidRPr="003262E0" w:rsidRDefault="00B63EEF" w:rsidP="00AC2D72">
      <w:pPr>
        <w:suppressAutoHyphens w:val="0"/>
        <w:spacing w:line="240" w:lineRule="auto"/>
        <w:ind w:firstLine="720"/>
        <w:jc w:val="left"/>
        <w:outlineLvl w:val="1"/>
        <w:rPr>
          <w:szCs w:val="21"/>
        </w:rPr>
      </w:pPr>
      <w:r w:rsidRPr="003262E0">
        <w:rPr>
          <w:szCs w:val="21"/>
        </w:rPr>
        <w:t>Time Steps</w:t>
      </w:r>
    </w:p>
    <w:p w:rsidR="00B63EEF" w:rsidRPr="003262E0" w:rsidRDefault="00B63EEF" w:rsidP="00AC2D72">
      <w:pPr>
        <w:suppressAutoHyphens w:val="0"/>
        <w:spacing w:line="240" w:lineRule="auto"/>
        <w:ind w:left="720" w:firstLine="720"/>
        <w:jc w:val="left"/>
        <w:rPr>
          <w:szCs w:val="21"/>
        </w:rPr>
      </w:pPr>
      <w:r>
        <w:rPr>
          <w:szCs w:val="21"/>
        </w:rPr>
        <w:t xml:space="preserve">SkipSteadyState </w:t>
      </w:r>
      <w:r>
        <w:rPr>
          <w:szCs w:val="21"/>
        </w:rPr>
        <w:tab/>
      </w:r>
      <w:r>
        <w:rPr>
          <w:szCs w:val="21"/>
        </w:rPr>
        <w:tab/>
      </w:r>
      <w:r w:rsidRPr="003262E0">
        <w:rPr>
          <w:szCs w:val="21"/>
        </w:rPr>
        <w:t xml:space="preserve">YES / NO </w:t>
      </w:r>
    </w:p>
    <w:p w:rsidR="00B63EEF" w:rsidRPr="003262E0" w:rsidRDefault="00B63EEF" w:rsidP="00AC2D72">
      <w:pPr>
        <w:suppressAutoHyphens w:val="0"/>
        <w:spacing w:line="240" w:lineRule="auto"/>
        <w:ind w:left="720" w:firstLine="720"/>
        <w:jc w:val="left"/>
        <w:rPr>
          <w:szCs w:val="21"/>
        </w:rPr>
      </w:pPr>
      <w:r w:rsidRPr="003262E0">
        <w:rPr>
          <w:szCs w:val="21"/>
        </w:rPr>
        <w:t>ReportStep</w:t>
      </w:r>
      <w:r w:rsidRPr="003262E0">
        <w:rPr>
          <w:szCs w:val="21"/>
        </w:rPr>
        <w:tab/>
      </w:r>
      <w:r w:rsidRPr="003262E0">
        <w:rPr>
          <w:szCs w:val="21"/>
        </w:rPr>
        <w:tab/>
      </w:r>
      <w:r w:rsidRPr="003262E0">
        <w:rPr>
          <w:szCs w:val="21"/>
        </w:rPr>
        <w:tab/>
        <w:t xml:space="preserve">hours:minutes:seconds </w:t>
      </w:r>
    </w:p>
    <w:p w:rsidR="00B63EEF" w:rsidRPr="003262E0" w:rsidRDefault="00B63EEF" w:rsidP="00AC2D72">
      <w:pPr>
        <w:suppressAutoHyphens w:val="0"/>
        <w:spacing w:line="240" w:lineRule="auto"/>
        <w:ind w:left="720" w:firstLine="720"/>
        <w:jc w:val="left"/>
        <w:rPr>
          <w:szCs w:val="21"/>
        </w:rPr>
      </w:pPr>
      <w:r w:rsidRPr="003262E0">
        <w:rPr>
          <w:szCs w:val="21"/>
        </w:rPr>
        <w:t xml:space="preserve">WetStep </w:t>
      </w:r>
      <w:r w:rsidRPr="003262E0">
        <w:rPr>
          <w:szCs w:val="21"/>
        </w:rPr>
        <w:tab/>
      </w:r>
      <w:r w:rsidRPr="003262E0">
        <w:rPr>
          <w:szCs w:val="21"/>
        </w:rPr>
        <w:tab/>
      </w:r>
      <w:r w:rsidRPr="003262E0">
        <w:rPr>
          <w:szCs w:val="21"/>
        </w:rPr>
        <w:tab/>
        <w:t>hours:minutes:seconds</w:t>
      </w:r>
    </w:p>
    <w:p w:rsidR="00B63EEF" w:rsidRPr="003262E0" w:rsidRDefault="00B63EEF" w:rsidP="00AC2D72">
      <w:pPr>
        <w:suppressAutoHyphens w:val="0"/>
        <w:spacing w:line="240" w:lineRule="auto"/>
        <w:ind w:left="720" w:firstLine="720"/>
        <w:jc w:val="left"/>
        <w:rPr>
          <w:szCs w:val="21"/>
        </w:rPr>
      </w:pPr>
      <w:r>
        <w:rPr>
          <w:szCs w:val="21"/>
        </w:rPr>
        <w:t xml:space="preserve">DryStep </w:t>
      </w:r>
      <w:r>
        <w:rPr>
          <w:szCs w:val="21"/>
        </w:rPr>
        <w:tab/>
      </w:r>
      <w:r>
        <w:rPr>
          <w:szCs w:val="21"/>
        </w:rPr>
        <w:tab/>
      </w:r>
      <w:r>
        <w:rPr>
          <w:szCs w:val="21"/>
        </w:rPr>
        <w:tab/>
      </w:r>
      <w:r w:rsidRPr="003262E0">
        <w:rPr>
          <w:szCs w:val="21"/>
        </w:rPr>
        <w:t>hours:minutes:seconds</w:t>
      </w:r>
    </w:p>
    <w:p w:rsidR="00B63EEF" w:rsidRPr="003262E0" w:rsidRDefault="00B63EEF" w:rsidP="00AC2D72">
      <w:pPr>
        <w:suppressAutoHyphens w:val="0"/>
        <w:spacing w:line="240" w:lineRule="auto"/>
        <w:ind w:left="720" w:firstLine="720"/>
        <w:jc w:val="left"/>
        <w:rPr>
          <w:szCs w:val="21"/>
        </w:rPr>
      </w:pPr>
      <w:r w:rsidRPr="003262E0">
        <w:rPr>
          <w:szCs w:val="21"/>
        </w:rPr>
        <w:t>RoutingStep</w:t>
      </w:r>
      <w:r w:rsidRPr="003262E0">
        <w:rPr>
          <w:szCs w:val="21"/>
        </w:rPr>
        <w:tab/>
      </w:r>
      <w:r w:rsidRPr="003262E0">
        <w:rPr>
          <w:szCs w:val="21"/>
        </w:rPr>
        <w:tab/>
      </w:r>
      <w:r w:rsidRPr="003262E0">
        <w:rPr>
          <w:szCs w:val="21"/>
        </w:rPr>
        <w:tab/>
        <w:t>seconds</w:t>
      </w:r>
    </w:p>
    <w:p w:rsidR="00B63EEF" w:rsidRPr="003262E0" w:rsidRDefault="00B63EEF" w:rsidP="00AC2D72">
      <w:pPr>
        <w:suppressAutoHyphens w:val="0"/>
        <w:spacing w:line="240" w:lineRule="auto"/>
        <w:ind w:firstLine="720"/>
        <w:jc w:val="left"/>
        <w:outlineLvl w:val="1"/>
        <w:rPr>
          <w:szCs w:val="21"/>
        </w:rPr>
      </w:pPr>
      <w:r w:rsidRPr="003262E0">
        <w:rPr>
          <w:szCs w:val="21"/>
        </w:rPr>
        <w:t>Dynamic Wave</w:t>
      </w:r>
    </w:p>
    <w:p w:rsidR="00B63EEF" w:rsidRPr="003262E0" w:rsidRDefault="00B63EEF" w:rsidP="00365201">
      <w:pPr>
        <w:suppressAutoHyphens w:val="0"/>
        <w:spacing w:line="240" w:lineRule="auto"/>
        <w:ind w:left="720" w:firstLine="720"/>
        <w:jc w:val="left"/>
        <w:rPr>
          <w:szCs w:val="21"/>
        </w:rPr>
      </w:pPr>
      <w:r w:rsidRPr="003262E0">
        <w:rPr>
          <w:szCs w:val="21"/>
        </w:rPr>
        <w:t xml:space="preserve">InertialDamping </w:t>
      </w:r>
      <w:r w:rsidRPr="003262E0">
        <w:rPr>
          <w:szCs w:val="21"/>
        </w:rPr>
        <w:tab/>
      </w:r>
      <w:r w:rsidRPr="003262E0">
        <w:rPr>
          <w:szCs w:val="21"/>
        </w:rPr>
        <w:tab/>
        <w:t xml:space="preserve">NONE / PARTIAL / FULL </w:t>
      </w:r>
    </w:p>
    <w:p w:rsidR="00B63EEF" w:rsidRPr="003262E0" w:rsidRDefault="00B63EEF" w:rsidP="00365201">
      <w:pPr>
        <w:suppressAutoHyphens w:val="0"/>
        <w:spacing w:line="240" w:lineRule="auto"/>
        <w:ind w:left="720" w:firstLine="720"/>
        <w:jc w:val="left"/>
        <w:rPr>
          <w:szCs w:val="21"/>
        </w:rPr>
      </w:pPr>
      <w:r w:rsidRPr="003262E0">
        <w:rPr>
          <w:szCs w:val="21"/>
        </w:rPr>
        <w:t>NormalFlowLimited</w:t>
      </w:r>
      <w:r w:rsidRPr="003262E0">
        <w:rPr>
          <w:szCs w:val="21"/>
        </w:rPr>
        <w:tab/>
      </w:r>
      <w:r w:rsidRPr="003262E0">
        <w:rPr>
          <w:szCs w:val="21"/>
        </w:rPr>
        <w:tab/>
        <w:t xml:space="preserve">SLOPE / FROUDE / BOTH </w:t>
      </w:r>
    </w:p>
    <w:p w:rsidR="00B63EEF" w:rsidRPr="003262E0" w:rsidRDefault="00B63EEF" w:rsidP="00365201">
      <w:pPr>
        <w:suppressAutoHyphens w:val="0"/>
        <w:spacing w:line="240" w:lineRule="auto"/>
        <w:ind w:left="720" w:firstLine="720"/>
        <w:jc w:val="left"/>
        <w:rPr>
          <w:szCs w:val="21"/>
        </w:rPr>
      </w:pPr>
      <w:r w:rsidRPr="003262E0">
        <w:rPr>
          <w:szCs w:val="21"/>
        </w:rPr>
        <w:t>ForceMainEquation</w:t>
      </w:r>
      <w:r w:rsidRPr="003262E0">
        <w:rPr>
          <w:szCs w:val="21"/>
        </w:rPr>
        <w:tab/>
      </w:r>
      <w:r w:rsidRPr="003262E0">
        <w:rPr>
          <w:szCs w:val="21"/>
        </w:rPr>
        <w:tab/>
        <w:t xml:space="preserve">H-W / D-W </w:t>
      </w:r>
    </w:p>
    <w:p w:rsidR="00B63EEF" w:rsidRPr="003262E0" w:rsidRDefault="00B63EEF" w:rsidP="00365201">
      <w:pPr>
        <w:suppressAutoHyphens w:val="0"/>
        <w:spacing w:line="240" w:lineRule="auto"/>
        <w:ind w:left="720" w:firstLine="720"/>
        <w:jc w:val="left"/>
        <w:rPr>
          <w:szCs w:val="21"/>
        </w:rPr>
      </w:pPr>
      <w:r w:rsidRPr="003262E0">
        <w:rPr>
          <w:szCs w:val="21"/>
        </w:rPr>
        <w:t>LengtheningStep</w:t>
      </w:r>
      <w:r w:rsidRPr="003262E0">
        <w:rPr>
          <w:szCs w:val="21"/>
        </w:rPr>
        <w:tab/>
      </w:r>
      <w:r w:rsidRPr="003262E0">
        <w:rPr>
          <w:szCs w:val="21"/>
        </w:rPr>
        <w:tab/>
        <w:t>real</w:t>
      </w:r>
    </w:p>
    <w:p w:rsidR="00B63EEF" w:rsidRPr="003262E0" w:rsidRDefault="00B63EEF" w:rsidP="00365201">
      <w:pPr>
        <w:suppressAutoHyphens w:val="0"/>
        <w:spacing w:line="240" w:lineRule="auto"/>
        <w:ind w:left="720" w:firstLine="720"/>
        <w:jc w:val="left"/>
        <w:rPr>
          <w:szCs w:val="21"/>
        </w:rPr>
      </w:pPr>
      <w:r w:rsidRPr="003262E0">
        <w:rPr>
          <w:szCs w:val="21"/>
        </w:rPr>
        <w:t>VariableStep</w:t>
      </w:r>
      <w:r w:rsidRPr="003262E0">
        <w:rPr>
          <w:szCs w:val="21"/>
        </w:rPr>
        <w:tab/>
      </w:r>
      <w:r w:rsidRPr="003262E0">
        <w:rPr>
          <w:szCs w:val="21"/>
        </w:rPr>
        <w:tab/>
      </w:r>
      <w:r w:rsidRPr="003262E0">
        <w:rPr>
          <w:szCs w:val="21"/>
        </w:rPr>
        <w:tab/>
        <w:t>real</w:t>
      </w:r>
    </w:p>
    <w:p w:rsidR="00B63EEF" w:rsidRPr="003262E0" w:rsidRDefault="00B63EEF" w:rsidP="00365201">
      <w:pPr>
        <w:suppressAutoHyphens w:val="0"/>
        <w:spacing w:line="240" w:lineRule="auto"/>
        <w:ind w:left="720" w:firstLine="720"/>
        <w:jc w:val="left"/>
        <w:rPr>
          <w:szCs w:val="21"/>
        </w:rPr>
      </w:pPr>
      <w:r w:rsidRPr="003262E0">
        <w:rPr>
          <w:szCs w:val="21"/>
        </w:rPr>
        <w:t>MinSurfaceArea</w:t>
      </w:r>
      <w:r w:rsidRPr="003262E0">
        <w:rPr>
          <w:szCs w:val="21"/>
        </w:rPr>
        <w:tab/>
      </w:r>
      <w:r w:rsidRPr="003262E0">
        <w:rPr>
          <w:szCs w:val="21"/>
        </w:rPr>
        <w:tab/>
      </w:r>
      <w:r w:rsidRPr="003262E0">
        <w:rPr>
          <w:szCs w:val="21"/>
        </w:rPr>
        <w:tab/>
        <w:t>real</w:t>
      </w:r>
    </w:p>
    <w:p w:rsidR="00B63EEF" w:rsidRPr="003262E0" w:rsidRDefault="00B63EEF" w:rsidP="00365201">
      <w:pPr>
        <w:suppressAutoHyphens w:val="0"/>
        <w:spacing w:line="240" w:lineRule="auto"/>
        <w:ind w:firstLine="720"/>
        <w:jc w:val="left"/>
        <w:outlineLvl w:val="1"/>
        <w:rPr>
          <w:szCs w:val="21"/>
        </w:rPr>
      </w:pPr>
      <w:r w:rsidRPr="003262E0">
        <w:rPr>
          <w:szCs w:val="21"/>
        </w:rPr>
        <w:t>Interface files</w:t>
      </w:r>
    </w:p>
    <w:p w:rsidR="00B63EEF" w:rsidRPr="003262E0" w:rsidRDefault="00B63EEF" w:rsidP="00365201">
      <w:pPr>
        <w:suppressAutoHyphens w:val="0"/>
        <w:spacing w:line="240" w:lineRule="auto"/>
        <w:ind w:left="720" w:firstLine="720"/>
        <w:jc w:val="left"/>
        <w:rPr>
          <w:szCs w:val="21"/>
        </w:rPr>
      </w:pPr>
      <w:r w:rsidRPr="003262E0">
        <w:rPr>
          <w:szCs w:val="21"/>
        </w:rPr>
        <w:t>UseRainfall</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SaveRainfall</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UseRunoff</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SaveRunoff</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UseHotstart</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SaveHotstart</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Pr>
          <w:szCs w:val="21"/>
        </w:rPr>
        <w:t>UseRDII</w:t>
      </w:r>
      <w:r>
        <w:rPr>
          <w:szCs w:val="21"/>
        </w:rPr>
        <w:tab/>
      </w:r>
      <w:r>
        <w:rPr>
          <w:szCs w:val="21"/>
        </w:rPr>
        <w:tab/>
      </w:r>
      <w:r>
        <w:rPr>
          <w:szCs w:val="21"/>
        </w:rPr>
        <w:tab/>
      </w:r>
      <w:r w:rsidRPr="003262E0">
        <w:rPr>
          <w:szCs w:val="21"/>
        </w:rPr>
        <w:t>string</w:t>
      </w:r>
    </w:p>
    <w:p w:rsidR="00B63EEF" w:rsidRPr="003262E0" w:rsidRDefault="00B63EEF" w:rsidP="00365201">
      <w:pPr>
        <w:suppressAutoHyphens w:val="0"/>
        <w:spacing w:line="240" w:lineRule="auto"/>
        <w:ind w:left="720" w:firstLine="720"/>
        <w:jc w:val="left"/>
        <w:rPr>
          <w:szCs w:val="21"/>
        </w:rPr>
      </w:pPr>
      <w:r>
        <w:rPr>
          <w:szCs w:val="21"/>
        </w:rPr>
        <w:t>SaveRDII</w:t>
      </w:r>
      <w:r>
        <w:rPr>
          <w:szCs w:val="21"/>
        </w:rPr>
        <w:tab/>
      </w:r>
      <w:r>
        <w:rPr>
          <w:szCs w:val="21"/>
        </w:rPr>
        <w:tab/>
      </w:r>
      <w:r>
        <w:rPr>
          <w:szCs w:val="21"/>
        </w:rPr>
        <w:tab/>
      </w:r>
      <w:r w:rsidRPr="003262E0">
        <w:rPr>
          <w:szCs w:val="21"/>
        </w:rPr>
        <w:t>string</w:t>
      </w:r>
    </w:p>
    <w:p w:rsidR="00B63EEF" w:rsidRPr="003262E0" w:rsidRDefault="00B63EEF" w:rsidP="00365201">
      <w:pPr>
        <w:suppressAutoHyphens w:val="0"/>
        <w:spacing w:line="240" w:lineRule="auto"/>
        <w:ind w:left="720" w:firstLine="720"/>
        <w:jc w:val="left"/>
        <w:rPr>
          <w:szCs w:val="21"/>
        </w:rPr>
      </w:pPr>
      <w:r w:rsidRPr="003262E0">
        <w:rPr>
          <w:szCs w:val="21"/>
        </w:rPr>
        <w:t>UseInflows</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left="720" w:firstLine="720"/>
        <w:jc w:val="left"/>
        <w:rPr>
          <w:szCs w:val="21"/>
        </w:rPr>
      </w:pPr>
      <w:r w:rsidRPr="003262E0">
        <w:rPr>
          <w:szCs w:val="21"/>
        </w:rPr>
        <w:t>SaveOutflows</w:t>
      </w:r>
      <w:r w:rsidRPr="003262E0">
        <w:rPr>
          <w:szCs w:val="21"/>
        </w:rPr>
        <w:tab/>
      </w:r>
      <w:r w:rsidRPr="003262E0">
        <w:rPr>
          <w:szCs w:val="21"/>
        </w:rPr>
        <w:tab/>
      </w:r>
      <w:r w:rsidRPr="003262E0">
        <w:rPr>
          <w:szCs w:val="21"/>
        </w:rPr>
        <w:tab/>
        <w:t>string</w:t>
      </w:r>
    </w:p>
    <w:p w:rsidR="00B63EEF" w:rsidRPr="003262E0" w:rsidRDefault="00B63EEF" w:rsidP="00365201">
      <w:pPr>
        <w:suppressAutoHyphens w:val="0"/>
        <w:spacing w:line="240" w:lineRule="auto"/>
        <w:ind w:firstLine="720"/>
        <w:jc w:val="left"/>
        <w:outlineLvl w:val="1"/>
        <w:rPr>
          <w:szCs w:val="21"/>
        </w:rPr>
      </w:pPr>
      <w:r w:rsidRPr="003262E0">
        <w:rPr>
          <w:szCs w:val="21"/>
        </w:rPr>
        <w:t>Reporting</w:t>
      </w:r>
    </w:p>
    <w:p w:rsidR="00B63EEF" w:rsidRPr="003262E0" w:rsidRDefault="00B63EEF" w:rsidP="00365201">
      <w:pPr>
        <w:suppressAutoHyphens w:val="0"/>
        <w:spacing w:line="240" w:lineRule="auto"/>
        <w:ind w:left="720" w:firstLine="720"/>
        <w:jc w:val="left"/>
        <w:rPr>
          <w:szCs w:val="21"/>
        </w:rPr>
      </w:pPr>
      <w:r w:rsidRPr="003262E0">
        <w:rPr>
          <w:szCs w:val="21"/>
        </w:rPr>
        <w:t>Input</w:t>
      </w:r>
      <w:r w:rsidRPr="003262E0">
        <w:rPr>
          <w:szCs w:val="21"/>
        </w:rPr>
        <w:tab/>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Continuity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FlowStats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 xml:space="preserve">Controls </w:t>
      </w:r>
      <w:r w:rsidRPr="003262E0">
        <w:rPr>
          <w:szCs w:val="21"/>
        </w:rPr>
        <w:tab/>
      </w:r>
      <w:r w:rsidRPr="003262E0">
        <w:rPr>
          <w:szCs w:val="21"/>
        </w:rPr>
        <w:tab/>
      </w:r>
      <w:r w:rsidRPr="003262E0">
        <w:rPr>
          <w:szCs w:val="21"/>
        </w:rPr>
        <w:tab/>
        <w:t>YES / NO</w:t>
      </w:r>
    </w:p>
    <w:p w:rsidR="00B63EEF" w:rsidRPr="003262E0" w:rsidRDefault="00B63EEF" w:rsidP="00365201">
      <w:pPr>
        <w:suppressAutoHyphens w:val="0"/>
        <w:spacing w:line="240" w:lineRule="auto"/>
        <w:ind w:left="720" w:firstLine="720"/>
        <w:jc w:val="left"/>
        <w:rPr>
          <w:szCs w:val="21"/>
        </w:rPr>
      </w:pPr>
      <w:r w:rsidRPr="003262E0">
        <w:rPr>
          <w:szCs w:val="21"/>
        </w:rPr>
        <w:t>Subcatchments</w:t>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left="720" w:firstLine="720"/>
        <w:jc w:val="left"/>
        <w:rPr>
          <w:szCs w:val="21"/>
        </w:rPr>
      </w:pPr>
      <w:r w:rsidRPr="003262E0">
        <w:rPr>
          <w:szCs w:val="21"/>
        </w:rPr>
        <w:t xml:space="preserve">Nodes </w:t>
      </w:r>
      <w:r w:rsidRPr="003262E0">
        <w:rPr>
          <w:szCs w:val="21"/>
        </w:rPr>
        <w:tab/>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left="720" w:firstLine="720"/>
        <w:jc w:val="left"/>
        <w:rPr>
          <w:szCs w:val="21"/>
        </w:rPr>
      </w:pPr>
      <w:r w:rsidRPr="003262E0">
        <w:rPr>
          <w:szCs w:val="21"/>
        </w:rPr>
        <w:t xml:space="preserve">Links </w:t>
      </w:r>
      <w:r w:rsidRPr="003262E0">
        <w:rPr>
          <w:szCs w:val="21"/>
        </w:rPr>
        <w:tab/>
      </w:r>
      <w:r w:rsidRPr="003262E0">
        <w:rPr>
          <w:szCs w:val="21"/>
        </w:rPr>
        <w:tab/>
      </w:r>
      <w:r w:rsidRPr="003262E0">
        <w:rPr>
          <w:szCs w:val="21"/>
        </w:rPr>
        <w:tab/>
      </w:r>
      <w:r w:rsidRPr="003262E0">
        <w:rPr>
          <w:szCs w:val="21"/>
        </w:rPr>
        <w:tab/>
        <w:t>ALL / NONE / &lt;List&gt;</w:t>
      </w:r>
    </w:p>
    <w:p w:rsidR="00B63EEF" w:rsidRPr="003262E0" w:rsidRDefault="00B63EEF" w:rsidP="00365201">
      <w:pPr>
        <w:suppressAutoHyphens w:val="0"/>
        <w:spacing w:line="240" w:lineRule="auto"/>
        <w:ind w:firstLine="720"/>
        <w:jc w:val="left"/>
        <w:outlineLvl w:val="1"/>
        <w:rPr>
          <w:szCs w:val="21"/>
        </w:rPr>
      </w:pPr>
      <w:r w:rsidRPr="003262E0">
        <w:rPr>
          <w:szCs w:val="21"/>
        </w:rPr>
        <w:lastRenderedPageBreak/>
        <w:t>Map</w:t>
      </w:r>
    </w:p>
    <w:p w:rsidR="00B63EEF" w:rsidRPr="003262E0" w:rsidRDefault="00B63EEF"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B63EEF" w:rsidRPr="003262E0" w:rsidRDefault="00B63EEF" w:rsidP="00365201">
      <w:pPr>
        <w:suppressAutoHyphens w:val="0"/>
        <w:spacing w:line="240" w:lineRule="auto"/>
        <w:ind w:left="720"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t>FEET / METERS / DEGREES / NONE</w:t>
      </w:r>
    </w:p>
    <w:p w:rsidR="00B63EEF" w:rsidRPr="003262E0" w:rsidRDefault="00B63EEF" w:rsidP="00365201">
      <w:pPr>
        <w:suppressAutoHyphens w:val="0"/>
        <w:spacing w:line="240" w:lineRule="auto"/>
        <w:ind w:left="720" w:firstLine="720"/>
        <w:jc w:val="left"/>
        <w:outlineLvl w:val="1"/>
        <w:rPr>
          <w:szCs w:val="21"/>
        </w:rPr>
      </w:pPr>
      <w:r w:rsidRPr="003262E0">
        <w:rPr>
          <w:szCs w:val="21"/>
        </w:rPr>
        <w:t>Backdrop</w:t>
      </w:r>
    </w:p>
    <w:p w:rsidR="00B63EEF" w:rsidRPr="003262E0" w:rsidRDefault="00B63EEF" w:rsidP="00365201">
      <w:pPr>
        <w:suppressAutoHyphens w:val="0"/>
        <w:spacing w:line="240" w:lineRule="auto"/>
        <w:ind w:left="720" w:firstLine="720"/>
        <w:jc w:val="left"/>
        <w:rPr>
          <w:szCs w:val="21"/>
        </w:rPr>
      </w:pPr>
      <w:r w:rsidRPr="003262E0">
        <w:rPr>
          <w:szCs w:val="21"/>
        </w:rPr>
        <w:t>Dimensions</w:t>
      </w:r>
      <w:r w:rsidRPr="003262E0">
        <w:rPr>
          <w:szCs w:val="21"/>
        </w:rPr>
        <w:tab/>
      </w:r>
      <w:r w:rsidRPr="003262E0">
        <w:rPr>
          <w:szCs w:val="21"/>
        </w:rPr>
        <w:tab/>
      </w:r>
      <w:r w:rsidRPr="003262E0">
        <w:rPr>
          <w:szCs w:val="21"/>
        </w:rPr>
        <w:tab/>
        <w:t>real array</w:t>
      </w:r>
    </w:p>
    <w:p w:rsidR="00B63EEF" w:rsidRPr="003262E0" w:rsidRDefault="00B63EEF" w:rsidP="00365201">
      <w:pPr>
        <w:suppressAutoHyphens w:val="0"/>
        <w:spacing w:line="240" w:lineRule="auto"/>
        <w:ind w:left="720"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outlineLvl w:val="0"/>
        <w:rPr>
          <w:szCs w:val="21"/>
        </w:rPr>
      </w:pPr>
      <w:r w:rsidRPr="003262E0">
        <w:rPr>
          <w:szCs w:val="21"/>
        </w:rPr>
        <w:t>Climatology</w:t>
      </w:r>
    </w:p>
    <w:p w:rsidR="00B63EEF" w:rsidRPr="003262E0" w:rsidRDefault="00B63EEF" w:rsidP="00365201">
      <w:pPr>
        <w:suppressAutoHyphens w:val="0"/>
        <w:spacing w:line="240" w:lineRule="auto"/>
        <w:ind w:firstLine="720"/>
        <w:jc w:val="left"/>
        <w:outlineLvl w:val="1"/>
        <w:rPr>
          <w:szCs w:val="21"/>
        </w:rPr>
      </w:pPr>
      <w:r w:rsidRPr="003262E0">
        <w:rPr>
          <w:szCs w:val="21"/>
        </w:rPr>
        <w:t>Temperature</w:t>
      </w:r>
    </w:p>
    <w:p w:rsidR="00B63EEF" w:rsidRPr="003262E0" w:rsidRDefault="00B63EEF"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TIMESERIES or FILE</w:t>
      </w:r>
    </w:p>
    <w:p w:rsidR="00B63EEF" w:rsidRPr="003262E0" w:rsidRDefault="00B63EEF" w:rsidP="00477DC3">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t>[Subclass Timeseries]</w:t>
      </w:r>
    </w:p>
    <w:p w:rsidR="00B63EEF" w:rsidRPr="003262E0" w:rsidRDefault="00B63EEF" w:rsidP="00477DC3">
      <w:pPr>
        <w:suppressAutoHyphens w:val="0"/>
        <w:spacing w:line="240" w:lineRule="auto"/>
        <w:ind w:left="720" w:firstLine="720"/>
        <w:jc w:val="left"/>
        <w:rPr>
          <w:szCs w:val="21"/>
        </w:rPr>
      </w:pPr>
      <w:r w:rsidRPr="003262E0">
        <w:rPr>
          <w:szCs w:val="21"/>
        </w:rPr>
        <w:t>ClimateFile</w:t>
      </w:r>
      <w:r w:rsidRPr="003262E0">
        <w:rPr>
          <w:szCs w:val="21"/>
        </w:rPr>
        <w:tab/>
      </w:r>
      <w:r w:rsidRPr="003262E0">
        <w:rPr>
          <w:szCs w:val="21"/>
        </w:rPr>
        <w:tab/>
      </w:r>
      <w:r w:rsidRPr="003262E0">
        <w:rPr>
          <w:szCs w:val="21"/>
        </w:rPr>
        <w:tab/>
        <w:t>string</w:t>
      </w:r>
    </w:p>
    <w:p w:rsidR="00B63EEF" w:rsidRPr="003262E0" w:rsidRDefault="00B63EEF" w:rsidP="00477DC3">
      <w:pPr>
        <w:suppressAutoHyphens w:val="0"/>
        <w:spacing w:line="240" w:lineRule="auto"/>
        <w:ind w:left="1440"/>
        <w:jc w:val="left"/>
        <w:rPr>
          <w:szCs w:val="21"/>
        </w:rPr>
      </w:pPr>
      <w:r w:rsidRPr="003262E0">
        <w:rPr>
          <w:szCs w:val="21"/>
        </w:rPr>
        <w:t>ClimateFileStartDate</w:t>
      </w:r>
      <w:r w:rsidRPr="003262E0">
        <w:rPr>
          <w:szCs w:val="21"/>
        </w:rPr>
        <w:tab/>
      </w:r>
      <w:r w:rsidRPr="003262E0">
        <w:rPr>
          <w:szCs w:val="21"/>
        </w:rPr>
        <w:tab/>
        <w:t>string</w:t>
      </w:r>
    </w:p>
    <w:p w:rsidR="00B63EEF" w:rsidRPr="003262E0" w:rsidRDefault="00B63EEF" w:rsidP="00477DC3">
      <w:pPr>
        <w:suppressAutoHyphens w:val="0"/>
        <w:spacing w:line="240" w:lineRule="auto"/>
        <w:ind w:firstLine="720"/>
        <w:jc w:val="left"/>
        <w:outlineLvl w:val="1"/>
        <w:rPr>
          <w:szCs w:val="21"/>
        </w:rPr>
      </w:pPr>
      <w:r w:rsidRPr="003262E0">
        <w:rPr>
          <w:szCs w:val="21"/>
        </w:rPr>
        <w:t>Evaporation</w:t>
      </w:r>
    </w:p>
    <w:p w:rsidR="00B63EEF" w:rsidRPr="003262E0" w:rsidRDefault="00B63EEF" w:rsidP="00477DC3">
      <w:pPr>
        <w:suppressAutoHyphens w:val="0"/>
        <w:spacing w:line="240" w:lineRule="auto"/>
        <w:ind w:left="4320" w:hanging="2880"/>
        <w:jc w:val="left"/>
        <w:rPr>
          <w:szCs w:val="21"/>
        </w:rPr>
      </w:pPr>
      <w:r w:rsidRPr="003262E0">
        <w:rPr>
          <w:szCs w:val="21"/>
        </w:rPr>
        <w:t xml:space="preserve">Format  </w:t>
      </w:r>
      <w:r w:rsidRPr="003262E0">
        <w:rPr>
          <w:szCs w:val="21"/>
        </w:rPr>
        <w:tab/>
        <w:t>CONSTANT, MONTHLY, TIMESERIES, TEMPERATURE, or FILE</w:t>
      </w:r>
    </w:p>
    <w:p w:rsidR="00B63EEF" w:rsidRPr="003262E0" w:rsidRDefault="00B63EEF" w:rsidP="00477DC3">
      <w:pPr>
        <w:suppressAutoHyphens w:val="0"/>
        <w:spacing w:line="240" w:lineRule="auto"/>
        <w:ind w:left="720" w:firstLine="720"/>
        <w:jc w:val="left"/>
        <w:rPr>
          <w:szCs w:val="21"/>
        </w:rPr>
      </w:pPr>
      <w:r w:rsidRPr="003262E0">
        <w:rPr>
          <w:szCs w:val="21"/>
        </w:rPr>
        <w:t>ConstantValue</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 xml:space="preserve">MonthlyValues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t>[Subclass Timeseries]</w:t>
      </w:r>
    </w:p>
    <w:p w:rsidR="00B63EEF" w:rsidRPr="003262E0" w:rsidRDefault="00B63EEF" w:rsidP="00477DC3">
      <w:pPr>
        <w:suppressAutoHyphens w:val="0"/>
        <w:spacing w:line="240" w:lineRule="auto"/>
        <w:ind w:left="720" w:firstLine="720"/>
        <w:jc w:val="left"/>
        <w:rPr>
          <w:szCs w:val="21"/>
        </w:rPr>
      </w:pPr>
      <w:r w:rsidRPr="003262E0">
        <w:rPr>
          <w:szCs w:val="21"/>
        </w:rPr>
        <w:t>MonthlyPanCoefficients</w:t>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RecoveryPattern </w:t>
      </w:r>
      <w:r w:rsidRPr="003262E0">
        <w:rPr>
          <w:szCs w:val="21"/>
        </w:rPr>
        <w:tab/>
      </w:r>
      <w:r>
        <w:rPr>
          <w:szCs w:val="21"/>
        </w:rPr>
        <w:tab/>
      </w:r>
      <w:r w:rsidRPr="003262E0">
        <w:rPr>
          <w:szCs w:val="21"/>
        </w:rPr>
        <w:t>[Subclass Pattern]</w:t>
      </w:r>
    </w:p>
    <w:p w:rsidR="00B63EEF" w:rsidRPr="003262E0" w:rsidRDefault="00B63EEF" w:rsidP="00477DC3">
      <w:pPr>
        <w:suppressAutoHyphens w:val="0"/>
        <w:spacing w:line="240" w:lineRule="auto"/>
        <w:ind w:left="720" w:firstLine="720"/>
        <w:jc w:val="left"/>
        <w:rPr>
          <w:szCs w:val="21"/>
        </w:rPr>
      </w:pPr>
      <w:r>
        <w:rPr>
          <w:szCs w:val="21"/>
        </w:rPr>
        <w:t xml:space="preserve">DryOnly </w:t>
      </w:r>
      <w:r>
        <w:rPr>
          <w:szCs w:val="21"/>
        </w:rPr>
        <w:tab/>
      </w:r>
      <w:r>
        <w:rPr>
          <w:szCs w:val="21"/>
        </w:rPr>
        <w:tab/>
      </w:r>
      <w:r>
        <w:rPr>
          <w:szCs w:val="21"/>
        </w:rPr>
        <w:tab/>
      </w:r>
      <w:r w:rsidRPr="003262E0">
        <w:rPr>
          <w:szCs w:val="21"/>
        </w:rPr>
        <w:t>NO / YES</w:t>
      </w:r>
    </w:p>
    <w:p w:rsidR="00B63EEF" w:rsidRPr="003262E0" w:rsidRDefault="00B63EEF" w:rsidP="00477DC3">
      <w:pPr>
        <w:suppressAutoHyphens w:val="0"/>
        <w:spacing w:line="240" w:lineRule="auto"/>
        <w:ind w:firstLine="720"/>
        <w:jc w:val="left"/>
        <w:outlineLvl w:val="1"/>
        <w:rPr>
          <w:szCs w:val="21"/>
        </w:rPr>
      </w:pPr>
      <w:r w:rsidRPr="003262E0">
        <w:rPr>
          <w:szCs w:val="21"/>
        </w:rPr>
        <w:t>Wind Speed</w:t>
      </w:r>
    </w:p>
    <w:p w:rsidR="00B63EEF" w:rsidRPr="003262E0" w:rsidRDefault="00B63EEF" w:rsidP="00477DC3">
      <w:pPr>
        <w:suppressAutoHyphens w:val="0"/>
        <w:spacing w:line="240" w:lineRule="auto"/>
        <w:ind w:left="720" w:firstLine="720"/>
        <w:jc w:val="left"/>
        <w:rPr>
          <w:szCs w:val="21"/>
        </w:rPr>
      </w:pPr>
      <w:r w:rsidRPr="003262E0">
        <w:rPr>
          <w:szCs w:val="21"/>
        </w:rPr>
        <w:t>Source</w:t>
      </w:r>
      <w:r w:rsidRPr="003262E0">
        <w:rPr>
          <w:szCs w:val="21"/>
        </w:rPr>
        <w:tab/>
      </w:r>
      <w:r w:rsidRPr="003262E0">
        <w:rPr>
          <w:szCs w:val="21"/>
        </w:rPr>
        <w:tab/>
      </w:r>
      <w:r w:rsidRPr="003262E0">
        <w:rPr>
          <w:szCs w:val="21"/>
        </w:rPr>
        <w:tab/>
      </w:r>
      <w:r w:rsidRPr="003262E0">
        <w:rPr>
          <w:szCs w:val="21"/>
        </w:rPr>
        <w:tab/>
        <w:t>MONTHLY or FILE</w:t>
      </w:r>
    </w:p>
    <w:p w:rsidR="00B63EEF" w:rsidRPr="003262E0" w:rsidRDefault="00B63EEF" w:rsidP="00477DC3">
      <w:pPr>
        <w:suppressAutoHyphens w:val="0"/>
        <w:spacing w:line="240" w:lineRule="auto"/>
        <w:ind w:left="720" w:firstLine="720"/>
        <w:jc w:val="left"/>
        <w:rPr>
          <w:szCs w:val="21"/>
        </w:rPr>
      </w:pPr>
      <w:r w:rsidRPr="003262E0">
        <w:rPr>
          <w:szCs w:val="21"/>
        </w:rPr>
        <w:t>MonthlyValues</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firstLine="720"/>
        <w:jc w:val="left"/>
        <w:outlineLvl w:val="1"/>
        <w:rPr>
          <w:szCs w:val="21"/>
        </w:rPr>
      </w:pPr>
      <w:r w:rsidRPr="003262E0">
        <w:rPr>
          <w:szCs w:val="21"/>
        </w:rPr>
        <w:t>Snow Melt</w:t>
      </w:r>
    </w:p>
    <w:p w:rsidR="00B63EEF" w:rsidRPr="003262E0" w:rsidRDefault="00B63EEF" w:rsidP="00477DC3">
      <w:pPr>
        <w:suppressAutoHyphens w:val="0"/>
        <w:spacing w:line="240" w:lineRule="auto"/>
        <w:ind w:left="720" w:firstLine="720"/>
        <w:jc w:val="left"/>
        <w:rPr>
          <w:szCs w:val="21"/>
        </w:rPr>
      </w:pPr>
      <w:r w:rsidRPr="003262E0">
        <w:rPr>
          <w:szCs w:val="21"/>
        </w:rPr>
        <w:t>SnowTemp</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ATIWeight</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NegativeMeltRatio</w:t>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Elevation</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left="720" w:firstLine="720"/>
        <w:jc w:val="left"/>
        <w:rPr>
          <w:szCs w:val="21"/>
        </w:rPr>
      </w:pPr>
      <w:r w:rsidRPr="003262E0">
        <w:rPr>
          <w:szCs w:val="21"/>
        </w:rPr>
        <w:t>Latit</w:t>
      </w:r>
      <w:r>
        <w:rPr>
          <w:szCs w:val="21"/>
        </w:rPr>
        <w:t>ude</w:t>
      </w:r>
      <w:r>
        <w:rPr>
          <w:szCs w:val="21"/>
        </w:rPr>
        <w:tab/>
      </w:r>
      <w:r>
        <w:rPr>
          <w:szCs w:val="21"/>
        </w:rPr>
        <w:tab/>
      </w:r>
      <w:r>
        <w:rPr>
          <w:szCs w:val="21"/>
        </w:rPr>
        <w:tab/>
      </w:r>
      <w:r w:rsidRPr="003262E0">
        <w:rPr>
          <w:szCs w:val="21"/>
        </w:rPr>
        <w:t>real</w:t>
      </w:r>
    </w:p>
    <w:p w:rsidR="00B63EEF" w:rsidRPr="003262E0" w:rsidRDefault="00B63EEF" w:rsidP="00477DC3">
      <w:pPr>
        <w:suppressAutoHyphens w:val="0"/>
        <w:spacing w:line="240" w:lineRule="auto"/>
        <w:ind w:left="720" w:firstLine="720"/>
        <w:jc w:val="left"/>
        <w:rPr>
          <w:szCs w:val="21"/>
        </w:rPr>
      </w:pPr>
      <w:r w:rsidRPr="003262E0">
        <w:rPr>
          <w:szCs w:val="21"/>
        </w:rPr>
        <w:t>TimeCorrection</w:t>
      </w:r>
      <w:r w:rsidRPr="003262E0">
        <w:rPr>
          <w:szCs w:val="21"/>
        </w:rPr>
        <w:tab/>
      </w:r>
      <w:r w:rsidRPr="003262E0">
        <w:rPr>
          <w:szCs w:val="21"/>
        </w:rPr>
        <w:tab/>
      </w:r>
      <w:r w:rsidRPr="003262E0">
        <w:rPr>
          <w:szCs w:val="21"/>
        </w:rPr>
        <w:tab/>
        <w:t>real</w:t>
      </w:r>
    </w:p>
    <w:p w:rsidR="00B63EEF" w:rsidRPr="003262E0" w:rsidRDefault="00B63EEF" w:rsidP="00477DC3">
      <w:pPr>
        <w:suppressAutoHyphens w:val="0"/>
        <w:spacing w:line="240" w:lineRule="auto"/>
        <w:ind w:firstLine="720"/>
        <w:jc w:val="left"/>
        <w:outlineLvl w:val="1"/>
        <w:rPr>
          <w:szCs w:val="21"/>
        </w:rPr>
      </w:pPr>
      <w:r w:rsidRPr="003262E0">
        <w:rPr>
          <w:szCs w:val="21"/>
        </w:rPr>
        <w:t>Areal Depletion</w:t>
      </w:r>
    </w:p>
    <w:p w:rsidR="00B63EEF" w:rsidRPr="003262E0" w:rsidRDefault="00B63EEF" w:rsidP="00477DC3">
      <w:pPr>
        <w:suppressAutoHyphens w:val="0"/>
        <w:spacing w:line="240" w:lineRule="auto"/>
        <w:ind w:left="720" w:firstLine="720"/>
        <w:jc w:val="left"/>
        <w:rPr>
          <w:szCs w:val="21"/>
        </w:rPr>
      </w:pPr>
      <w:r w:rsidRPr="003262E0">
        <w:rPr>
          <w:szCs w:val="21"/>
        </w:rPr>
        <w:t>ImperviousFractions</w:t>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PerviousFractions</w:t>
      </w:r>
      <w:r w:rsidRPr="003262E0">
        <w:rPr>
          <w:szCs w:val="21"/>
        </w:rPr>
        <w:tab/>
      </w:r>
      <w:r w:rsidRPr="003262E0">
        <w:rPr>
          <w:szCs w:val="21"/>
        </w:rPr>
        <w:tab/>
        <w:t>real array</w:t>
      </w:r>
    </w:p>
    <w:p w:rsidR="00B63EEF" w:rsidRPr="003262E0" w:rsidRDefault="00B63EEF" w:rsidP="00477DC3">
      <w:pPr>
        <w:suppressAutoHyphens w:val="0"/>
        <w:spacing w:line="240" w:lineRule="auto"/>
        <w:ind w:firstLine="720"/>
        <w:jc w:val="left"/>
        <w:outlineLvl w:val="1"/>
        <w:rPr>
          <w:szCs w:val="21"/>
        </w:rPr>
      </w:pPr>
      <w:r w:rsidRPr="003262E0">
        <w:rPr>
          <w:szCs w:val="21"/>
        </w:rPr>
        <w:t>Adjustments</w:t>
      </w:r>
    </w:p>
    <w:p w:rsidR="00B63EEF" w:rsidRPr="003262E0" w:rsidRDefault="00B63EEF" w:rsidP="00477DC3">
      <w:pPr>
        <w:suppressAutoHyphens w:val="0"/>
        <w:spacing w:line="240" w:lineRule="auto"/>
        <w:ind w:left="720" w:firstLine="720"/>
        <w:jc w:val="left"/>
        <w:rPr>
          <w:szCs w:val="21"/>
        </w:rPr>
      </w:pPr>
      <w:r w:rsidRPr="003262E0">
        <w:rPr>
          <w:szCs w:val="21"/>
        </w:rPr>
        <w:t xml:space="preserve">Temperature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Evaporation </w:t>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sidRPr="003262E0">
        <w:rPr>
          <w:szCs w:val="21"/>
        </w:rPr>
        <w:t xml:space="preserve">Rain </w:t>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477DC3">
      <w:pPr>
        <w:suppressAutoHyphens w:val="0"/>
        <w:spacing w:line="240" w:lineRule="auto"/>
        <w:ind w:left="720" w:firstLine="720"/>
        <w:jc w:val="left"/>
        <w:rPr>
          <w:szCs w:val="21"/>
        </w:rPr>
      </w:pPr>
      <w:r>
        <w:rPr>
          <w:szCs w:val="21"/>
        </w:rPr>
        <w:t xml:space="preserve">SoilConductivity </w:t>
      </w:r>
      <w:r>
        <w:rPr>
          <w:szCs w:val="21"/>
        </w:rPr>
        <w:tab/>
      </w:r>
      <w:r>
        <w:rPr>
          <w:szCs w:val="21"/>
        </w:rPr>
        <w:tab/>
      </w:r>
      <w:r w:rsidRPr="003262E0">
        <w:rPr>
          <w:szCs w:val="21"/>
        </w:rPr>
        <w:t>real array</w:t>
      </w:r>
    </w:p>
    <w:p w:rsidR="00B63EEF" w:rsidRPr="003262E0" w:rsidRDefault="00B63EEF" w:rsidP="003262E0">
      <w:pPr>
        <w:suppressAutoHyphens w:val="0"/>
        <w:spacing w:line="240" w:lineRule="auto"/>
        <w:jc w:val="left"/>
        <w:outlineLvl w:val="0"/>
        <w:rPr>
          <w:szCs w:val="21"/>
        </w:rPr>
      </w:pPr>
      <w:r w:rsidRPr="003262E0">
        <w:rPr>
          <w:szCs w:val="21"/>
        </w:rPr>
        <w:t>Hydrology</w:t>
      </w:r>
    </w:p>
    <w:p w:rsidR="00B63EEF" w:rsidRPr="003262E0" w:rsidRDefault="00B63EEF" w:rsidP="00477DC3">
      <w:pPr>
        <w:suppressAutoHyphens w:val="0"/>
        <w:spacing w:line="240" w:lineRule="auto"/>
        <w:ind w:left="720"/>
        <w:jc w:val="left"/>
        <w:outlineLvl w:val="1"/>
        <w:rPr>
          <w:szCs w:val="21"/>
        </w:rPr>
      </w:pPr>
      <w:r w:rsidRPr="003262E0">
        <w:rPr>
          <w:szCs w:val="21"/>
        </w:rPr>
        <w:t xml:space="preserve">Rain Gages </w:t>
      </w:r>
      <w:r w:rsidRPr="003262E0">
        <w:rPr>
          <w:szCs w:val="21"/>
        </w:rPr>
        <w:tab/>
      </w:r>
      <w:r w:rsidRPr="003262E0">
        <w:rPr>
          <w:szCs w:val="21"/>
        </w:rPr>
        <w:tab/>
      </w:r>
      <w:r w:rsidRPr="003262E0">
        <w:rPr>
          <w:szCs w:val="21"/>
        </w:rPr>
        <w:tab/>
      </w:r>
      <w:r w:rsidRPr="003262E0">
        <w:rPr>
          <w:szCs w:val="21"/>
        </w:rPr>
        <w:tab/>
        <w:t>[Collection of Subclass RainGage]</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Subcatchments </w:t>
      </w:r>
      <w:r w:rsidRPr="003262E0">
        <w:rPr>
          <w:szCs w:val="21"/>
        </w:rPr>
        <w:tab/>
      </w:r>
      <w:r w:rsidRPr="003262E0">
        <w:rPr>
          <w:szCs w:val="21"/>
        </w:rPr>
        <w:tab/>
      </w:r>
      <w:r w:rsidRPr="003262E0">
        <w:rPr>
          <w:szCs w:val="21"/>
        </w:rPr>
        <w:tab/>
      </w:r>
      <w:r w:rsidRPr="003262E0">
        <w:rPr>
          <w:szCs w:val="21"/>
        </w:rPr>
        <w:tab/>
        <w:t>[Collection of Subclass Subcatchment]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Aquifers </w:t>
      </w:r>
      <w:r w:rsidRPr="003262E0">
        <w:rPr>
          <w:szCs w:val="21"/>
        </w:rPr>
        <w:tab/>
      </w:r>
      <w:r w:rsidRPr="003262E0">
        <w:rPr>
          <w:szCs w:val="21"/>
        </w:rPr>
        <w:tab/>
      </w:r>
      <w:r w:rsidRPr="003262E0">
        <w:rPr>
          <w:szCs w:val="21"/>
        </w:rPr>
        <w:tab/>
      </w:r>
      <w:r w:rsidRPr="003262E0">
        <w:rPr>
          <w:szCs w:val="21"/>
        </w:rPr>
        <w:tab/>
        <w:t>[Collection of Subclass Aquifer]</w:t>
      </w:r>
    </w:p>
    <w:p w:rsidR="00B63EEF" w:rsidRPr="003262E0" w:rsidRDefault="00B63EEF" w:rsidP="00477DC3">
      <w:pPr>
        <w:suppressAutoHyphens w:val="0"/>
        <w:spacing w:line="240" w:lineRule="auto"/>
        <w:ind w:firstLine="720"/>
        <w:jc w:val="left"/>
        <w:outlineLvl w:val="1"/>
        <w:rPr>
          <w:szCs w:val="21"/>
        </w:rPr>
      </w:pPr>
      <w:r w:rsidRPr="003262E0">
        <w:rPr>
          <w:szCs w:val="21"/>
        </w:rPr>
        <w:t>Snow Packs</w:t>
      </w:r>
      <w:r w:rsidRPr="003262E0">
        <w:rPr>
          <w:szCs w:val="21"/>
        </w:rPr>
        <w:tab/>
      </w:r>
      <w:r w:rsidRPr="003262E0">
        <w:rPr>
          <w:szCs w:val="21"/>
        </w:rPr>
        <w:tab/>
      </w:r>
      <w:r w:rsidRPr="003262E0">
        <w:rPr>
          <w:szCs w:val="21"/>
        </w:rPr>
        <w:tab/>
      </w:r>
      <w:r w:rsidRPr="003262E0">
        <w:rPr>
          <w:szCs w:val="21"/>
        </w:rPr>
        <w:tab/>
        <w:t>[Collection of Subclass SnowPack]</w:t>
      </w:r>
    </w:p>
    <w:p w:rsidR="00B63EEF" w:rsidRPr="003262E0" w:rsidRDefault="00B63EEF" w:rsidP="00477DC3">
      <w:pPr>
        <w:suppressAutoHyphens w:val="0"/>
        <w:spacing w:line="240" w:lineRule="auto"/>
        <w:ind w:firstLine="720"/>
        <w:jc w:val="left"/>
        <w:outlineLvl w:val="1"/>
        <w:rPr>
          <w:szCs w:val="21"/>
        </w:rPr>
      </w:pPr>
      <w:r w:rsidRPr="003262E0">
        <w:rPr>
          <w:szCs w:val="21"/>
        </w:rPr>
        <w:t>Unit Hydrographs</w:t>
      </w:r>
      <w:r>
        <w:rPr>
          <w:szCs w:val="21"/>
        </w:rPr>
        <w:tab/>
      </w:r>
      <w:r>
        <w:rPr>
          <w:szCs w:val="21"/>
        </w:rPr>
        <w:tab/>
      </w:r>
      <w:r>
        <w:rPr>
          <w:szCs w:val="21"/>
        </w:rPr>
        <w:tab/>
      </w:r>
      <w:r w:rsidRPr="003262E0">
        <w:rPr>
          <w:szCs w:val="21"/>
        </w:rPr>
        <w:t>[Collection of Subclass UnitHydrograph]</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LID Controls </w:t>
      </w:r>
      <w:r w:rsidRPr="003262E0">
        <w:rPr>
          <w:szCs w:val="21"/>
        </w:rPr>
        <w:tab/>
      </w:r>
      <w:r w:rsidRPr="003262E0">
        <w:rPr>
          <w:szCs w:val="21"/>
        </w:rPr>
        <w:tab/>
      </w:r>
      <w:r w:rsidRPr="003262E0">
        <w:rPr>
          <w:szCs w:val="21"/>
        </w:rPr>
        <w:tab/>
      </w:r>
      <w:r w:rsidRPr="003262E0">
        <w:rPr>
          <w:szCs w:val="21"/>
        </w:rPr>
        <w:tab/>
        <w:t>[Collection of Subclass LIDControl]</w:t>
      </w:r>
    </w:p>
    <w:p w:rsidR="00B63EEF" w:rsidRPr="003262E0" w:rsidRDefault="00B63EEF" w:rsidP="003262E0">
      <w:pPr>
        <w:suppressAutoHyphens w:val="0"/>
        <w:spacing w:line="240" w:lineRule="auto"/>
        <w:jc w:val="left"/>
        <w:outlineLvl w:val="0"/>
        <w:rPr>
          <w:szCs w:val="21"/>
        </w:rPr>
      </w:pPr>
      <w:r w:rsidRPr="003262E0">
        <w:rPr>
          <w:szCs w:val="21"/>
        </w:rPr>
        <w:t>Hydraulics</w:t>
      </w:r>
    </w:p>
    <w:p w:rsidR="00B63EEF" w:rsidRPr="003262E0" w:rsidRDefault="00B63EEF" w:rsidP="00477DC3">
      <w:pPr>
        <w:suppressAutoHyphens w:val="0"/>
        <w:spacing w:line="240" w:lineRule="auto"/>
        <w:ind w:firstLine="720"/>
        <w:jc w:val="left"/>
        <w:outlineLvl w:val="1"/>
        <w:rPr>
          <w:szCs w:val="21"/>
        </w:rPr>
      </w:pPr>
      <w:r w:rsidRPr="003262E0">
        <w:rPr>
          <w:szCs w:val="21"/>
        </w:rPr>
        <w:t>Nodes</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Junctions </w:t>
      </w:r>
      <w:r w:rsidRPr="003262E0">
        <w:rPr>
          <w:szCs w:val="21"/>
        </w:rPr>
        <w:tab/>
      </w:r>
      <w:r w:rsidRPr="003262E0">
        <w:rPr>
          <w:szCs w:val="21"/>
        </w:rPr>
        <w:tab/>
      </w:r>
      <w:r w:rsidRPr="003262E0">
        <w:rPr>
          <w:szCs w:val="21"/>
        </w:rPr>
        <w:tab/>
        <w:t>[Collection of Subclass JunctionNode]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t>Outfalls</w:t>
      </w:r>
      <w:r w:rsidRPr="003262E0">
        <w:rPr>
          <w:szCs w:val="21"/>
        </w:rPr>
        <w:tab/>
      </w:r>
      <w:r w:rsidRPr="003262E0">
        <w:rPr>
          <w:szCs w:val="21"/>
        </w:rPr>
        <w:tab/>
      </w:r>
      <w:r w:rsidRPr="003262E0">
        <w:rPr>
          <w:szCs w:val="21"/>
        </w:rPr>
        <w:tab/>
      </w:r>
      <w:r w:rsidRPr="003262E0">
        <w:rPr>
          <w:szCs w:val="21"/>
        </w:rPr>
        <w:tab/>
        <w:t>[Collection of Subclass OutfallNode]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t>Dividers</w:t>
      </w:r>
      <w:r>
        <w:rPr>
          <w:szCs w:val="21"/>
        </w:rPr>
        <w:t xml:space="preserve"> </w:t>
      </w:r>
      <w:r>
        <w:rPr>
          <w:szCs w:val="21"/>
        </w:rPr>
        <w:tab/>
      </w:r>
      <w:r>
        <w:rPr>
          <w:szCs w:val="21"/>
        </w:rPr>
        <w:tab/>
      </w:r>
      <w:r>
        <w:rPr>
          <w:szCs w:val="21"/>
        </w:rPr>
        <w:tab/>
      </w:r>
      <w:r w:rsidRPr="003262E0">
        <w:rPr>
          <w:szCs w:val="21"/>
        </w:rPr>
        <w:t>[Collection of Subclass DividerNode]</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Storage Units </w:t>
      </w:r>
      <w:r w:rsidRPr="003262E0">
        <w:rPr>
          <w:szCs w:val="21"/>
        </w:rPr>
        <w:tab/>
      </w:r>
      <w:r w:rsidRPr="003262E0">
        <w:rPr>
          <w:szCs w:val="21"/>
        </w:rPr>
        <w:tab/>
      </w:r>
      <w:r w:rsidRPr="003262E0">
        <w:rPr>
          <w:szCs w:val="21"/>
        </w:rPr>
        <w:tab/>
        <w:t>[Collection of Subclass StorageNode]</w:t>
      </w:r>
    </w:p>
    <w:p w:rsidR="00B63EEF" w:rsidRPr="003262E0" w:rsidRDefault="00B63EEF" w:rsidP="00477DC3">
      <w:pPr>
        <w:suppressAutoHyphens w:val="0"/>
        <w:spacing w:line="240" w:lineRule="auto"/>
        <w:ind w:firstLine="720"/>
        <w:jc w:val="left"/>
        <w:outlineLvl w:val="1"/>
        <w:rPr>
          <w:szCs w:val="21"/>
        </w:rPr>
      </w:pPr>
      <w:r w:rsidRPr="003262E0">
        <w:rPr>
          <w:szCs w:val="21"/>
        </w:rPr>
        <w:lastRenderedPageBreak/>
        <w:t>Links</w:t>
      </w:r>
    </w:p>
    <w:p w:rsidR="00B63EEF" w:rsidRPr="003262E0" w:rsidRDefault="00B63EEF" w:rsidP="00477DC3">
      <w:pPr>
        <w:suppressAutoHyphens w:val="0"/>
        <w:spacing w:line="240" w:lineRule="auto"/>
        <w:ind w:left="720" w:firstLine="720"/>
        <w:jc w:val="left"/>
        <w:outlineLvl w:val="2"/>
        <w:rPr>
          <w:szCs w:val="21"/>
        </w:rPr>
      </w:pPr>
      <w:r w:rsidRPr="003262E0">
        <w:rPr>
          <w:szCs w:val="21"/>
        </w:rPr>
        <w:t>Conduits</w:t>
      </w:r>
      <w:r>
        <w:rPr>
          <w:szCs w:val="21"/>
        </w:rPr>
        <w:tab/>
      </w:r>
      <w:r>
        <w:rPr>
          <w:szCs w:val="21"/>
        </w:rPr>
        <w:tab/>
      </w:r>
      <w:r>
        <w:rPr>
          <w:szCs w:val="21"/>
        </w:rPr>
        <w:tab/>
      </w:r>
      <w:r w:rsidRPr="003262E0">
        <w:rPr>
          <w:szCs w:val="21"/>
        </w:rPr>
        <w:t>[Collection of Subclass Conduit]</w:t>
      </w:r>
    </w:p>
    <w:p w:rsidR="00B63EEF" w:rsidRPr="003262E0" w:rsidRDefault="00B63EEF" w:rsidP="00477DC3">
      <w:pPr>
        <w:suppressAutoHyphens w:val="0"/>
        <w:spacing w:line="240" w:lineRule="auto"/>
        <w:ind w:left="720" w:firstLine="720"/>
        <w:jc w:val="left"/>
        <w:outlineLvl w:val="2"/>
        <w:rPr>
          <w:szCs w:val="21"/>
        </w:rPr>
      </w:pPr>
      <w:r w:rsidRPr="003262E0">
        <w:rPr>
          <w:szCs w:val="21"/>
        </w:rPr>
        <w:t>Pumps</w:t>
      </w:r>
      <w:r w:rsidRPr="003262E0">
        <w:rPr>
          <w:szCs w:val="21"/>
        </w:rPr>
        <w:tab/>
      </w:r>
      <w:r w:rsidRPr="003262E0">
        <w:rPr>
          <w:szCs w:val="21"/>
        </w:rPr>
        <w:tab/>
      </w:r>
      <w:r w:rsidRPr="003262E0">
        <w:rPr>
          <w:szCs w:val="21"/>
        </w:rPr>
        <w:tab/>
      </w:r>
      <w:r w:rsidRPr="003262E0">
        <w:rPr>
          <w:szCs w:val="21"/>
        </w:rPr>
        <w:tab/>
        <w:t>[Collection of Subclass Pump]</w:t>
      </w:r>
    </w:p>
    <w:p w:rsidR="00B63EEF" w:rsidRPr="003262E0" w:rsidRDefault="00B63EEF" w:rsidP="00477DC3">
      <w:pPr>
        <w:suppressAutoHyphens w:val="0"/>
        <w:spacing w:line="240" w:lineRule="auto"/>
        <w:ind w:left="720" w:firstLine="720"/>
        <w:jc w:val="left"/>
        <w:outlineLvl w:val="2"/>
        <w:rPr>
          <w:szCs w:val="21"/>
        </w:rPr>
      </w:pPr>
      <w:r w:rsidRPr="003262E0">
        <w:rPr>
          <w:szCs w:val="21"/>
        </w:rPr>
        <w:t>Orifices</w:t>
      </w:r>
      <w:r>
        <w:rPr>
          <w:szCs w:val="21"/>
        </w:rPr>
        <w:t xml:space="preserve"> </w:t>
      </w:r>
      <w:r>
        <w:rPr>
          <w:szCs w:val="21"/>
        </w:rPr>
        <w:tab/>
      </w:r>
      <w:r>
        <w:rPr>
          <w:szCs w:val="21"/>
        </w:rPr>
        <w:tab/>
      </w:r>
      <w:r>
        <w:rPr>
          <w:szCs w:val="21"/>
        </w:rPr>
        <w:tab/>
      </w:r>
      <w:r w:rsidRPr="003262E0">
        <w:rPr>
          <w:szCs w:val="21"/>
        </w:rPr>
        <w:t>[Collection of Subclass Orifice]</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Weirs </w:t>
      </w:r>
      <w:r w:rsidRPr="003262E0">
        <w:rPr>
          <w:szCs w:val="21"/>
        </w:rPr>
        <w:tab/>
      </w:r>
      <w:r w:rsidRPr="003262E0">
        <w:rPr>
          <w:szCs w:val="21"/>
        </w:rPr>
        <w:tab/>
      </w:r>
      <w:r w:rsidRPr="003262E0">
        <w:rPr>
          <w:szCs w:val="21"/>
        </w:rPr>
        <w:tab/>
      </w:r>
      <w:r w:rsidRPr="003262E0">
        <w:rPr>
          <w:szCs w:val="21"/>
        </w:rPr>
        <w:tab/>
        <w:t>[Collection of Subclass Weir]</w:t>
      </w:r>
    </w:p>
    <w:p w:rsidR="00B63EEF" w:rsidRPr="003262E0" w:rsidRDefault="00B63EEF" w:rsidP="00477DC3">
      <w:pPr>
        <w:suppressAutoHyphens w:val="0"/>
        <w:spacing w:line="240" w:lineRule="auto"/>
        <w:ind w:left="720" w:firstLine="720"/>
        <w:jc w:val="left"/>
        <w:outlineLvl w:val="2"/>
        <w:rPr>
          <w:szCs w:val="21"/>
        </w:rPr>
      </w:pPr>
      <w:r w:rsidRPr="003262E0">
        <w:rPr>
          <w:szCs w:val="21"/>
        </w:rPr>
        <w:t xml:space="preserve">Outlets </w:t>
      </w:r>
      <w:r w:rsidRPr="003262E0">
        <w:rPr>
          <w:szCs w:val="21"/>
        </w:rPr>
        <w:tab/>
      </w:r>
      <w:r w:rsidRPr="003262E0">
        <w:rPr>
          <w:szCs w:val="21"/>
        </w:rPr>
        <w:tab/>
      </w:r>
      <w:r w:rsidRPr="003262E0">
        <w:rPr>
          <w:szCs w:val="21"/>
        </w:rPr>
        <w:tab/>
      </w:r>
      <w:r w:rsidRPr="003262E0">
        <w:rPr>
          <w:szCs w:val="21"/>
        </w:rPr>
        <w:tab/>
        <w:t>[Collection of Subclass Outlet]</w:t>
      </w:r>
    </w:p>
    <w:p w:rsidR="00B63EEF" w:rsidRPr="003262E0" w:rsidRDefault="00B63EEF" w:rsidP="00477DC3">
      <w:pPr>
        <w:suppressAutoHyphens w:val="0"/>
        <w:spacing w:line="240" w:lineRule="auto"/>
        <w:ind w:firstLine="720"/>
        <w:jc w:val="left"/>
        <w:outlineLvl w:val="1"/>
        <w:rPr>
          <w:szCs w:val="21"/>
        </w:rPr>
      </w:pPr>
      <w:r w:rsidRPr="003262E0">
        <w:rPr>
          <w:szCs w:val="21"/>
        </w:rPr>
        <w:t>Transects</w:t>
      </w:r>
      <w:r w:rsidRPr="003262E0">
        <w:rPr>
          <w:szCs w:val="21"/>
        </w:rPr>
        <w:tab/>
      </w:r>
      <w:r w:rsidRPr="003262E0">
        <w:rPr>
          <w:szCs w:val="21"/>
        </w:rPr>
        <w:tab/>
      </w:r>
      <w:r w:rsidRPr="003262E0">
        <w:rPr>
          <w:szCs w:val="21"/>
        </w:rPr>
        <w:tab/>
      </w:r>
      <w:r w:rsidRPr="003262E0">
        <w:rPr>
          <w:szCs w:val="21"/>
        </w:rPr>
        <w:tab/>
        <w:t>[Collection of Subclass Transect]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Controls </w:t>
      </w:r>
      <w:r w:rsidRPr="003262E0">
        <w:rPr>
          <w:szCs w:val="21"/>
        </w:rPr>
        <w:tab/>
      </w:r>
      <w:r w:rsidRPr="003262E0">
        <w:rPr>
          <w:szCs w:val="21"/>
        </w:rPr>
        <w:tab/>
      </w:r>
      <w:r w:rsidRPr="003262E0">
        <w:rPr>
          <w:szCs w:val="21"/>
        </w:rPr>
        <w:tab/>
      </w:r>
      <w:r w:rsidRPr="003262E0">
        <w:rPr>
          <w:szCs w:val="21"/>
        </w:rPr>
        <w:tab/>
        <w:t>[Collection of Subclass ControlRule]</w:t>
      </w:r>
    </w:p>
    <w:p w:rsidR="00B63EEF" w:rsidRPr="003262E0" w:rsidRDefault="00B63EEF" w:rsidP="003262E0">
      <w:pPr>
        <w:suppressAutoHyphens w:val="0"/>
        <w:spacing w:line="240" w:lineRule="auto"/>
        <w:jc w:val="left"/>
        <w:outlineLvl w:val="0"/>
        <w:rPr>
          <w:szCs w:val="21"/>
        </w:rPr>
      </w:pPr>
      <w:r w:rsidRPr="003262E0">
        <w:rPr>
          <w:szCs w:val="21"/>
        </w:rPr>
        <w:t>Quality</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Pollutants </w:t>
      </w:r>
      <w:r w:rsidRPr="003262E0">
        <w:rPr>
          <w:szCs w:val="21"/>
        </w:rPr>
        <w:tab/>
      </w:r>
      <w:r w:rsidRPr="003262E0">
        <w:rPr>
          <w:szCs w:val="21"/>
        </w:rPr>
        <w:tab/>
      </w:r>
      <w:r w:rsidRPr="003262E0">
        <w:rPr>
          <w:szCs w:val="21"/>
        </w:rPr>
        <w:tab/>
      </w:r>
      <w:r w:rsidRPr="003262E0">
        <w:rPr>
          <w:szCs w:val="21"/>
        </w:rPr>
        <w:tab/>
        <w:t>[Collection of Subclass Pollutant]</w:t>
      </w:r>
    </w:p>
    <w:p w:rsidR="00B63EEF" w:rsidRPr="003262E0" w:rsidRDefault="00B63EEF" w:rsidP="00477DC3">
      <w:pPr>
        <w:suppressAutoHyphens w:val="0"/>
        <w:spacing w:line="240" w:lineRule="auto"/>
        <w:ind w:firstLine="720"/>
        <w:jc w:val="left"/>
        <w:outlineLvl w:val="1"/>
        <w:rPr>
          <w:szCs w:val="21"/>
        </w:rPr>
      </w:pPr>
      <w:r w:rsidRPr="003262E0">
        <w:rPr>
          <w:szCs w:val="21"/>
        </w:rPr>
        <w:t xml:space="preserve">Land Uses </w:t>
      </w:r>
      <w:r w:rsidRPr="003262E0">
        <w:rPr>
          <w:szCs w:val="21"/>
        </w:rPr>
        <w:tab/>
      </w:r>
      <w:r w:rsidRPr="003262E0">
        <w:rPr>
          <w:szCs w:val="21"/>
        </w:rPr>
        <w:tab/>
      </w:r>
      <w:r w:rsidRPr="003262E0">
        <w:rPr>
          <w:szCs w:val="21"/>
        </w:rPr>
        <w:tab/>
      </w:r>
      <w:r w:rsidRPr="003262E0">
        <w:rPr>
          <w:szCs w:val="21"/>
        </w:rPr>
        <w:tab/>
        <w:t>[Collection of Subclass Landuse]</w:t>
      </w:r>
    </w:p>
    <w:p w:rsidR="00B63EEF" w:rsidRPr="003262E0" w:rsidRDefault="00B63EEF" w:rsidP="003262E0">
      <w:pPr>
        <w:suppressAutoHyphens w:val="0"/>
        <w:spacing w:line="240" w:lineRule="auto"/>
        <w:jc w:val="left"/>
        <w:outlineLvl w:val="0"/>
        <w:rPr>
          <w:szCs w:val="21"/>
        </w:rPr>
      </w:pPr>
      <w:r w:rsidRPr="003262E0">
        <w:rPr>
          <w:szCs w:val="21"/>
        </w:rPr>
        <w:t>Curves</w:t>
      </w:r>
      <w:r w:rsidRPr="003262E0">
        <w:rPr>
          <w:szCs w:val="21"/>
        </w:rPr>
        <w:tab/>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Curve]</w:t>
      </w:r>
    </w:p>
    <w:p w:rsidR="00B63EEF" w:rsidRPr="003262E0" w:rsidRDefault="00B63EEF" w:rsidP="003262E0">
      <w:pPr>
        <w:suppressAutoHyphens w:val="0"/>
        <w:spacing w:line="240" w:lineRule="auto"/>
        <w:jc w:val="left"/>
        <w:outlineLvl w:val="0"/>
        <w:rPr>
          <w:szCs w:val="21"/>
        </w:rPr>
      </w:pPr>
      <w:r w:rsidRPr="003262E0">
        <w:rPr>
          <w:szCs w:val="21"/>
        </w:rPr>
        <w:t xml:space="preserve">Time Series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TimeSeries]</w:t>
      </w:r>
    </w:p>
    <w:p w:rsidR="00B63EEF" w:rsidRPr="003262E0" w:rsidRDefault="00B63EEF" w:rsidP="003262E0">
      <w:pPr>
        <w:suppressAutoHyphens w:val="0"/>
        <w:spacing w:line="240" w:lineRule="auto"/>
        <w:jc w:val="left"/>
        <w:outlineLvl w:val="0"/>
        <w:rPr>
          <w:szCs w:val="21"/>
        </w:rPr>
      </w:pPr>
      <w:r w:rsidRPr="003262E0">
        <w:rPr>
          <w:szCs w:val="21"/>
        </w:rPr>
        <w:t xml:space="preserve">Time Patterns </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Pattern]</w:t>
      </w:r>
    </w:p>
    <w:p w:rsidR="00B63EEF" w:rsidRPr="003262E0" w:rsidRDefault="00B63EEF" w:rsidP="003262E0">
      <w:pPr>
        <w:suppressAutoHyphens w:val="0"/>
        <w:spacing w:line="240" w:lineRule="auto"/>
        <w:jc w:val="left"/>
        <w:outlineLvl w:val="0"/>
        <w:rPr>
          <w:szCs w:val="21"/>
        </w:rPr>
      </w:pPr>
      <w:r w:rsidRPr="003262E0">
        <w:rPr>
          <w:szCs w:val="21"/>
        </w:rPr>
        <w:t>Map Labels</w:t>
      </w:r>
      <w:r w:rsidRPr="003262E0">
        <w:rPr>
          <w:szCs w:val="21"/>
        </w:rPr>
        <w:tab/>
      </w:r>
      <w:r w:rsidRPr="003262E0">
        <w:rPr>
          <w:szCs w:val="21"/>
        </w:rPr>
        <w:tab/>
      </w:r>
      <w:r w:rsidRPr="003262E0">
        <w:rPr>
          <w:szCs w:val="21"/>
        </w:rPr>
        <w:tab/>
      </w:r>
      <w:r w:rsidRPr="003262E0">
        <w:rPr>
          <w:szCs w:val="21"/>
        </w:rPr>
        <w:tab/>
      </w:r>
      <w:r w:rsidRPr="003262E0">
        <w:rPr>
          <w:szCs w:val="21"/>
        </w:rPr>
        <w:tab/>
        <w:t>[Collection of Subclass Label]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Hydrology</w:t>
      </w:r>
    </w:p>
    <w:p w:rsidR="00B63EEF" w:rsidRPr="003262E0" w:rsidRDefault="00B63EEF" w:rsidP="003262E0">
      <w:pPr>
        <w:suppressAutoHyphens w:val="0"/>
        <w:spacing w:line="276" w:lineRule="auto"/>
        <w:jc w:val="left"/>
        <w:outlineLvl w:val="0"/>
        <w:rPr>
          <w:szCs w:val="21"/>
        </w:rPr>
      </w:pPr>
    </w:p>
    <w:p w:rsidR="00B63EEF" w:rsidRPr="003262E0" w:rsidRDefault="00B63EEF" w:rsidP="003262E0">
      <w:pPr>
        <w:suppressAutoHyphens w:val="0"/>
        <w:spacing w:line="276" w:lineRule="auto"/>
        <w:jc w:val="left"/>
        <w:outlineLvl w:val="0"/>
        <w:rPr>
          <w:szCs w:val="21"/>
        </w:rPr>
      </w:pPr>
      <w:r w:rsidRPr="003262E0">
        <w:rPr>
          <w:szCs w:val="21"/>
        </w:rPr>
        <w:t xml:space="preserve">SubClass </w:t>
      </w:r>
      <w:r w:rsidRPr="003262E0">
        <w:rPr>
          <w:b/>
          <w:szCs w:val="21"/>
        </w:rPr>
        <w:t>RainGage</w:t>
      </w:r>
    </w:p>
    <w:p w:rsidR="00B63EEF" w:rsidRPr="003262E0" w:rsidRDefault="00B63EEF"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Rain Format</w:t>
      </w:r>
      <w:r w:rsidRPr="003262E0">
        <w:rPr>
          <w:szCs w:val="21"/>
        </w:rPr>
        <w:tab/>
      </w:r>
      <w:r w:rsidRPr="003262E0">
        <w:rPr>
          <w:szCs w:val="21"/>
        </w:rPr>
        <w:tab/>
      </w:r>
      <w:r w:rsidRPr="003262E0">
        <w:rPr>
          <w:szCs w:val="21"/>
        </w:rPr>
        <w:tab/>
      </w:r>
      <w:r w:rsidRPr="003262E0">
        <w:rPr>
          <w:szCs w:val="21"/>
        </w:rPr>
        <w:tab/>
        <w:t>INTENSITY, VOLUME, or CUMULATIVE</w:t>
      </w:r>
    </w:p>
    <w:p w:rsidR="00B63EEF" w:rsidRPr="003262E0" w:rsidRDefault="00B63EEF" w:rsidP="00C47E49">
      <w:pPr>
        <w:suppressAutoHyphens w:val="0"/>
        <w:spacing w:line="240" w:lineRule="auto"/>
        <w:ind w:firstLine="720"/>
        <w:jc w:val="left"/>
        <w:rPr>
          <w:szCs w:val="21"/>
        </w:rPr>
      </w:pPr>
      <w:r w:rsidRPr="003262E0">
        <w:rPr>
          <w:szCs w:val="21"/>
        </w:rPr>
        <w:t>Rain Interval</w:t>
      </w:r>
      <w:r w:rsidRPr="003262E0">
        <w:rPr>
          <w:szCs w:val="21"/>
        </w:rPr>
        <w:tab/>
      </w:r>
      <w:r w:rsidRPr="003262E0">
        <w:rPr>
          <w:szCs w:val="21"/>
        </w:rPr>
        <w:tab/>
      </w:r>
      <w:r w:rsidRPr="003262E0">
        <w:rPr>
          <w:szCs w:val="21"/>
        </w:rPr>
        <w:tab/>
      </w:r>
      <w:r w:rsidRPr="003262E0">
        <w:rPr>
          <w:szCs w:val="21"/>
        </w:rPr>
        <w:tab/>
        <w:t>hours:minutes</w:t>
      </w:r>
    </w:p>
    <w:p w:rsidR="00B63EEF" w:rsidRPr="003262E0" w:rsidRDefault="00B63EEF" w:rsidP="00C47E49">
      <w:pPr>
        <w:suppressAutoHyphens w:val="0"/>
        <w:spacing w:line="240" w:lineRule="auto"/>
        <w:ind w:firstLine="720"/>
        <w:jc w:val="left"/>
        <w:rPr>
          <w:szCs w:val="21"/>
        </w:rPr>
      </w:pPr>
      <w:r w:rsidRPr="003262E0">
        <w:rPr>
          <w:szCs w:val="21"/>
        </w:rPr>
        <w:t>Snow Catch Factor</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Data Source </w:t>
      </w:r>
      <w:r w:rsidRPr="003262E0">
        <w:rPr>
          <w:szCs w:val="21"/>
        </w:rPr>
        <w:tab/>
      </w:r>
      <w:r w:rsidRPr="003262E0">
        <w:rPr>
          <w:szCs w:val="21"/>
        </w:rPr>
        <w:tab/>
      </w:r>
      <w:r w:rsidRPr="003262E0">
        <w:rPr>
          <w:szCs w:val="21"/>
        </w:rPr>
        <w:tab/>
      </w:r>
      <w:r w:rsidRPr="003262E0">
        <w:rPr>
          <w:szCs w:val="21"/>
        </w:rPr>
        <w:tab/>
        <w:t>TIMESERIES or FILE</w:t>
      </w:r>
    </w:p>
    <w:p w:rsidR="00B63EEF" w:rsidRPr="003262E0" w:rsidRDefault="00B63EEF" w:rsidP="00C47E49">
      <w:pPr>
        <w:suppressAutoHyphens w:val="0"/>
        <w:spacing w:line="240" w:lineRule="auto"/>
        <w:ind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C47E49">
      <w:pPr>
        <w:suppressAutoHyphens w:val="0"/>
        <w:spacing w:line="240" w:lineRule="auto"/>
        <w:ind w:firstLine="720"/>
        <w:jc w:val="left"/>
        <w:rPr>
          <w:szCs w:val="21"/>
        </w:rPr>
      </w:pPr>
      <w:r w:rsidRPr="003262E0">
        <w:rPr>
          <w:szCs w:val="21"/>
        </w:rPr>
        <w:t>Data File 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Data File Station ID</w:t>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Data File Rain Units </w:t>
      </w:r>
      <w:r w:rsidRPr="003262E0">
        <w:rPr>
          <w:szCs w:val="21"/>
        </w:rPr>
        <w:tab/>
      </w:r>
      <w:r w:rsidRPr="003262E0">
        <w:rPr>
          <w:szCs w:val="21"/>
        </w:rPr>
        <w:tab/>
      </w:r>
      <w:r w:rsidRPr="003262E0">
        <w:rPr>
          <w:szCs w:val="21"/>
        </w:rPr>
        <w:tab/>
        <w:t>IN or MM</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Subcatchment</w:t>
      </w:r>
    </w:p>
    <w:p w:rsidR="00B63EEF" w:rsidRPr="003262E0" w:rsidRDefault="00B63EEF" w:rsidP="00C47E49">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C47E49">
      <w:pPr>
        <w:suppressAutoHyphens w:val="0"/>
        <w:spacing w:line="240" w:lineRule="auto"/>
        <w:ind w:firstLine="720"/>
        <w:jc w:val="left"/>
        <w:rPr>
          <w:szCs w:val="21"/>
        </w:rPr>
      </w:pPr>
      <w:r w:rsidRPr="003262E0">
        <w:rPr>
          <w:szCs w:val="21"/>
        </w:rPr>
        <w:t xml:space="preserve">PolygonVertices </w:t>
      </w:r>
      <w:r>
        <w:rPr>
          <w:szCs w:val="21"/>
        </w:rPr>
        <w:tab/>
      </w:r>
      <w:r>
        <w:rPr>
          <w:szCs w:val="21"/>
        </w:rPr>
        <w:tab/>
      </w:r>
      <w:r>
        <w:rPr>
          <w:szCs w:val="21"/>
        </w:rPr>
        <w:tab/>
      </w:r>
      <w:r w:rsidRPr="003262E0">
        <w:rPr>
          <w:szCs w:val="21"/>
        </w:rPr>
        <w:t>[Collection of Subclass Vertex]</w:t>
      </w:r>
    </w:p>
    <w:p w:rsidR="00B63EEF" w:rsidRPr="003262E0" w:rsidRDefault="00B63EEF" w:rsidP="00C47E49">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r w:rsidRPr="003262E0">
        <w:rPr>
          <w:szCs w:val="21"/>
        </w:rPr>
        <w:tab/>
      </w:r>
    </w:p>
    <w:p w:rsidR="00B63EEF" w:rsidRPr="003262E0" w:rsidRDefault="00B63EEF" w:rsidP="00C47E49">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Raingage </w:t>
      </w:r>
      <w:r w:rsidRPr="003262E0">
        <w:rPr>
          <w:szCs w:val="21"/>
        </w:rPr>
        <w:tab/>
      </w:r>
      <w:r w:rsidRPr="003262E0">
        <w:rPr>
          <w:szCs w:val="21"/>
        </w:rPr>
        <w:tab/>
      </w:r>
      <w:r w:rsidRPr="003262E0">
        <w:rPr>
          <w:szCs w:val="21"/>
        </w:rPr>
        <w:tab/>
      </w:r>
      <w:r w:rsidRPr="003262E0">
        <w:rPr>
          <w:szCs w:val="21"/>
        </w:rPr>
        <w:tab/>
        <w:t>[Subclass Raingage]</w:t>
      </w:r>
    </w:p>
    <w:p w:rsidR="00B63EEF" w:rsidRPr="003262E0" w:rsidRDefault="00B63EEF" w:rsidP="00C47E49">
      <w:pPr>
        <w:suppressAutoHyphens w:val="0"/>
        <w:spacing w:line="240" w:lineRule="auto"/>
        <w:ind w:firstLine="720"/>
        <w:jc w:val="left"/>
        <w:rPr>
          <w:szCs w:val="21"/>
        </w:rPr>
      </w:pPr>
      <w:r w:rsidRPr="003262E0">
        <w:rPr>
          <w:szCs w:val="21"/>
        </w:rPr>
        <w:t xml:space="preserve">Outlet </w:t>
      </w:r>
      <w:r w:rsidRPr="003262E0">
        <w:rPr>
          <w:szCs w:val="21"/>
        </w:rPr>
        <w:tab/>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C47E49">
      <w:pPr>
        <w:suppressAutoHyphens w:val="0"/>
        <w:spacing w:line="240" w:lineRule="auto"/>
        <w:ind w:firstLine="720"/>
        <w:jc w:val="left"/>
        <w:rPr>
          <w:szCs w:val="21"/>
        </w:rPr>
      </w:pPr>
      <w:r w:rsidRPr="003262E0">
        <w:rPr>
          <w:szCs w:val="21"/>
        </w:rPr>
        <w:t>Area</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PercentImperv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Width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Slope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NImperv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NPerv</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DstoreImperv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DstorePerv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PercentZero</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SubareaRouting</w:t>
      </w:r>
      <w:r w:rsidRPr="003262E0">
        <w:rPr>
          <w:szCs w:val="21"/>
        </w:rPr>
        <w:tab/>
      </w:r>
      <w:r w:rsidRPr="003262E0">
        <w:rPr>
          <w:szCs w:val="21"/>
        </w:rPr>
        <w:tab/>
      </w:r>
      <w:r w:rsidRPr="003262E0">
        <w:rPr>
          <w:szCs w:val="21"/>
        </w:rPr>
        <w:tab/>
      </w:r>
      <w:r w:rsidRPr="003262E0">
        <w:rPr>
          <w:szCs w:val="21"/>
        </w:rPr>
        <w:tab/>
        <w:t>IMPERVIOUS, PERVIOUS, or OUTLET</w:t>
      </w:r>
    </w:p>
    <w:p w:rsidR="00B63EEF" w:rsidRPr="003262E0" w:rsidRDefault="00B63EEF" w:rsidP="00C47E49">
      <w:pPr>
        <w:suppressAutoHyphens w:val="0"/>
        <w:spacing w:line="240" w:lineRule="auto"/>
        <w:ind w:firstLine="720"/>
        <w:jc w:val="left"/>
        <w:rPr>
          <w:szCs w:val="21"/>
        </w:rPr>
      </w:pPr>
      <w:r w:rsidRPr="003262E0">
        <w:rPr>
          <w:szCs w:val="21"/>
        </w:rPr>
        <w:t>PercentRouted</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HortonMaxRate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HortonMinRate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HortonDecay</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HortonDryTime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HortonMaxInf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GreenAmptSuction</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GreenAmptConduct</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GreenAmptInitDef</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SCSCurveNo</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SCSConduct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SCSDryTime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Groundwater </w:t>
      </w:r>
      <w:r w:rsidRPr="003262E0">
        <w:rPr>
          <w:szCs w:val="21"/>
        </w:rPr>
        <w:tab/>
      </w:r>
      <w:r w:rsidRPr="003262E0">
        <w:rPr>
          <w:szCs w:val="21"/>
        </w:rPr>
        <w:tab/>
      </w:r>
      <w:r w:rsidRPr="003262E0">
        <w:rPr>
          <w:szCs w:val="21"/>
        </w:rPr>
        <w:tab/>
      </w:r>
      <w:r w:rsidRPr="003262E0">
        <w:rPr>
          <w:szCs w:val="21"/>
        </w:rPr>
        <w:tab/>
        <w:t>[Subclass Groundwater]</w:t>
      </w:r>
    </w:p>
    <w:p w:rsidR="00B63EEF" w:rsidRPr="003262E0" w:rsidRDefault="00B63EEF" w:rsidP="00C47E49">
      <w:pPr>
        <w:suppressAutoHyphens w:val="0"/>
        <w:spacing w:line="240" w:lineRule="auto"/>
        <w:ind w:firstLine="720"/>
        <w:jc w:val="left"/>
        <w:rPr>
          <w:szCs w:val="21"/>
        </w:rPr>
      </w:pPr>
      <w:r w:rsidRPr="003262E0">
        <w:rPr>
          <w:szCs w:val="21"/>
        </w:rPr>
        <w:t xml:space="preserve">SnowPack </w:t>
      </w:r>
      <w:r w:rsidRPr="003262E0">
        <w:rPr>
          <w:szCs w:val="21"/>
        </w:rPr>
        <w:tab/>
      </w:r>
      <w:r w:rsidRPr="003262E0">
        <w:rPr>
          <w:szCs w:val="21"/>
        </w:rPr>
        <w:tab/>
      </w:r>
      <w:r w:rsidRPr="003262E0">
        <w:rPr>
          <w:szCs w:val="21"/>
        </w:rPr>
        <w:tab/>
      </w:r>
      <w:r w:rsidRPr="003262E0">
        <w:rPr>
          <w:szCs w:val="21"/>
        </w:rPr>
        <w:tab/>
        <w:t>[Subclass SnowPack]</w:t>
      </w:r>
    </w:p>
    <w:p w:rsidR="00B63EEF" w:rsidRPr="003262E0" w:rsidRDefault="00B63EEF" w:rsidP="00C47E49">
      <w:pPr>
        <w:suppressAutoHyphens w:val="0"/>
        <w:spacing w:line="240" w:lineRule="auto"/>
        <w:ind w:firstLine="720"/>
        <w:jc w:val="left"/>
        <w:rPr>
          <w:szCs w:val="21"/>
        </w:rPr>
      </w:pPr>
      <w:r w:rsidRPr="003262E0">
        <w:rPr>
          <w:szCs w:val="21"/>
        </w:rPr>
        <w:t xml:space="preserve">LIDUsages </w:t>
      </w:r>
      <w:r w:rsidRPr="003262E0">
        <w:rPr>
          <w:szCs w:val="21"/>
        </w:rPr>
        <w:tab/>
      </w:r>
      <w:r w:rsidRPr="003262E0">
        <w:rPr>
          <w:szCs w:val="21"/>
        </w:rPr>
        <w:tab/>
      </w:r>
      <w:r w:rsidRPr="003262E0">
        <w:rPr>
          <w:szCs w:val="21"/>
        </w:rPr>
        <w:tab/>
      </w:r>
      <w:r w:rsidRPr="003262E0">
        <w:rPr>
          <w:szCs w:val="21"/>
        </w:rPr>
        <w:tab/>
        <w:t>[Collection of Subclass LIDUsage]</w:t>
      </w:r>
    </w:p>
    <w:p w:rsidR="00B63EEF" w:rsidRPr="003262E0" w:rsidRDefault="00B63EEF" w:rsidP="00C47E49">
      <w:pPr>
        <w:suppressAutoHyphens w:val="0"/>
        <w:spacing w:line="240" w:lineRule="auto"/>
        <w:ind w:firstLine="720"/>
        <w:jc w:val="left"/>
        <w:rPr>
          <w:szCs w:val="21"/>
        </w:rPr>
      </w:pPr>
      <w:r w:rsidRPr="003262E0">
        <w:rPr>
          <w:szCs w:val="21"/>
        </w:rPr>
        <w:t>Coverages</w:t>
      </w:r>
      <w:r w:rsidRPr="003262E0">
        <w:rPr>
          <w:szCs w:val="21"/>
        </w:rPr>
        <w:tab/>
      </w:r>
      <w:r w:rsidRPr="003262E0">
        <w:rPr>
          <w:szCs w:val="21"/>
        </w:rPr>
        <w:tab/>
      </w:r>
      <w:r w:rsidRPr="003262E0">
        <w:rPr>
          <w:szCs w:val="21"/>
        </w:rPr>
        <w:tab/>
      </w:r>
      <w:r w:rsidRPr="003262E0">
        <w:rPr>
          <w:szCs w:val="21"/>
        </w:rPr>
        <w:tab/>
        <w:t>[Collection of Subclass Coverage]</w:t>
      </w:r>
    </w:p>
    <w:p w:rsidR="00B63EEF" w:rsidRPr="003262E0" w:rsidRDefault="00B63EEF" w:rsidP="00C47E49">
      <w:pPr>
        <w:suppressAutoHyphens w:val="0"/>
        <w:spacing w:line="240" w:lineRule="auto"/>
        <w:ind w:firstLine="720"/>
        <w:jc w:val="left"/>
        <w:rPr>
          <w:szCs w:val="21"/>
        </w:rPr>
      </w:pPr>
      <w:r w:rsidRPr="003262E0">
        <w:rPr>
          <w:szCs w:val="21"/>
        </w:rPr>
        <w:lastRenderedPageBreak/>
        <w:t xml:space="preserve">InitialLoadings </w:t>
      </w:r>
      <w:r w:rsidRPr="003262E0">
        <w:rPr>
          <w:szCs w:val="21"/>
        </w:rPr>
        <w:tab/>
      </w:r>
      <w:r w:rsidRPr="003262E0">
        <w:rPr>
          <w:szCs w:val="21"/>
        </w:rPr>
        <w:tab/>
      </w:r>
      <w:r w:rsidRPr="003262E0">
        <w:rPr>
          <w:szCs w:val="21"/>
        </w:rPr>
        <w:tab/>
      </w:r>
      <w:r w:rsidRPr="003262E0">
        <w:rPr>
          <w:szCs w:val="21"/>
        </w:rPr>
        <w:tab/>
        <w:t>[Collection of Subclass InitialLoading]</w:t>
      </w:r>
    </w:p>
    <w:p w:rsidR="00B63EEF" w:rsidRPr="003262E0" w:rsidRDefault="00B63EEF" w:rsidP="00C47E49">
      <w:pPr>
        <w:suppressAutoHyphens w:val="0"/>
        <w:spacing w:line="240" w:lineRule="auto"/>
        <w:ind w:firstLine="720"/>
        <w:jc w:val="left"/>
        <w:rPr>
          <w:szCs w:val="21"/>
        </w:rPr>
      </w:pPr>
      <w:r w:rsidRPr="003262E0">
        <w:rPr>
          <w:szCs w:val="21"/>
        </w:rPr>
        <w:t xml:space="preserve">CurbLength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outlineLvl w:val="1"/>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Groundwater</w:t>
      </w:r>
    </w:p>
    <w:p w:rsidR="00B63EEF" w:rsidRPr="003262E0" w:rsidRDefault="00B63EEF" w:rsidP="00C47E49">
      <w:pPr>
        <w:suppressAutoHyphens w:val="0"/>
        <w:spacing w:line="240" w:lineRule="auto"/>
        <w:ind w:left="720" w:firstLine="720"/>
        <w:jc w:val="left"/>
        <w:rPr>
          <w:szCs w:val="21"/>
        </w:rPr>
      </w:pPr>
      <w:r w:rsidRPr="003262E0">
        <w:rPr>
          <w:szCs w:val="21"/>
        </w:rPr>
        <w:t xml:space="preserve">Aquifer </w:t>
      </w:r>
      <w:r w:rsidRPr="003262E0">
        <w:rPr>
          <w:szCs w:val="21"/>
        </w:rPr>
        <w:tab/>
      </w:r>
      <w:r w:rsidRPr="003262E0">
        <w:rPr>
          <w:szCs w:val="21"/>
        </w:rPr>
        <w:tab/>
      </w:r>
      <w:r w:rsidRPr="003262E0">
        <w:rPr>
          <w:szCs w:val="21"/>
        </w:rPr>
        <w:tab/>
      </w:r>
      <w:r w:rsidRPr="003262E0">
        <w:rPr>
          <w:szCs w:val="21"/>
        </w:rPr>
        <w:tab/>
      </w:r>
      <w:r w:rsidRPr="003262E0">
        <w:rPr>
          <w:szCs w:val="21"/>
        </w:rPr>
        <w:tab/>
        <w:t>[Subclass Aquifer]</w:t>
      </w:r>
    </w:p>
    <w:p w:rsidR="00B63EEF" w:rsidRPr="003262E0" w:rsidRDefault="00B63EEF" w:rsidP="00C47E49">
      <w:pPr>
        <w:suppressAutoHyphens w:val="0"/>
        <w:spacing w:line="240" w:lineRule="auto"/>
        <w:ind w:left="720" w:firstLine="720"/>
        <w:jc w:val="left"/>
        <w:rPr>
          <w:szCs w:val="21"/>
        </w:rPr>
      </w:pPr>
      <w:r w:rsidRPr="003262E0">
        <w:rPr>
          <w:szCs w:val="21"/>
        </w:rPr>
        <w:t>Receiving Node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Elevation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Groundwater Flow Coefficient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Groundwater Flow Exponent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Water Flow Coefficient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 Water Flow Exponent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Surface-GW Interaction Coefficient </w:t>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 xml:space="preserve">Fixed Surface Water Depth </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Threshold Groundwater Elevation</w:t>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left="720"/>
        <w:jc w:val="left"/>
        <w:outlineLvl w:val="1"/>
        <w:rPr>
          <w:szCs w:val="21"/>
        </w:rPr>
      </w:pPr>
      <w:r w:rsidRPr="003262E0">
        <w:rPr>
          <w:szCs w:val="21"/>
        </w:rPr>
        <w:t xml:space="preserve">SubClass </w:t>
      </w:r>
      <w:r w:rsidRPr="003262E0">
        <w:rPr>
          <w:b/>
          <w:szCs w:val="21"/>
        </w:rPr>
        <w:t>LIDUsage</w:t>
      </w:r>
    </w:p>
    <w:p w:rsidR="00B63EEF" w:rsidRPr="003262E0" w:rsidRDefault="00B63EEF" w:rsidP="00C47E49">
      <w:pPr>
        <w:suppressAutoHyphens w:val="0"/>
        <w:spacing w:line="240" w:lineRule="auto"/>
        <w:ind w:left="720"/>
        <w:jc w:val="left"/>
        <w:rPr>
          <w:szCs w:val="21"/>
        </w:rPr>
      </w:pPr>
      <w:r w:rsidRPr="003262E0">
        <w:rPr>
          <w:szCs w:val="21"/>
        </w:rPr>
        <w:tab/>
        <w:t>ControlName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720" w:firstLine="720"/>
        <w:jc w:val="left"/>
        <w:rPr>
          <w:szCs w:val="21"/>
        </w:rPr>
      </w:pPr>
      <w:r w:rsidRPr="003262E0">
        <w:rPr>
          <w:szCs w:val="21"/>
        </w:rPr>
        <w:t>NumberReplicateUnits</w:t>
      </w:r>
      <w:r w:rsidRPr="003262E0">
        <w:rPr>
          <w:szCs w:val="21"/>
        </w:rPr>
        <w:tab/>
      </w:r>
      <w:r w:rsidRPr="003262E0">
        <w:rPr>
          <w:szCs w:val="21"/>
        </w:rPr>
        <w:tab/>
      </w:r>
      <w:r w:rsidRPr="003262E0">
        <w:rPr>
          <w:szCs w:val="21"/>
        </w:rPr>
        <w:tab/>
        <w:t>integer</w:t>
      </w:r>
    </w:p>
    <w:p w:rsidR="00B63EEF" w:rsidRPr="003262E0" w:rsidRDefault="00B63EEF" w:rsidP="00C47E49">
      <w:pPr>
        <w:suppressAutoHyphens w:val="0"/>
        <w:spacing w:line="240" w:lineRule="auto"/>
        <w:ind w:left="720" w:firstLine="720"/>
        <w:jc w:val="left"/>
        <w:rPr>
          <w:szCs w:val="21"/>
        </w:rPr>
      </w:pPr>
      <w:r w:rsidRPr="003262E0">
        <w:rPr>
          <w:szCs w:val="21"/>
        </w:rPr>
        <w:t>AreaEachUnit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TopWidthOverlandFlowSurface</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PercentInitiallySaturated</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PercentImperviousAreaTreated</w:t>
      </w:r>
      <w:r w:rsidRPr="003262E0">
        <w:rPr>
          <w:szCs w:val="21"/>
        </w:rPr>
        <w:tab/>
      </w:r>
      <w:r w:rsidRPr="003262E0">
        <w:rPr>
          <w:szCs w:val="21"/>
        </w:rPr>
        <w:tab/>
        <w:t>real</w:t>
      </w:r>
    </w:p>
    <w:p w:rsidR="00B63EEF" w:rsidRPr="003262E0" w:rsidRDefault="00B63EEF" w:rsidP="00C47E49">
      <w:pPr>
        <w:suppressAutoHyphens w:val="0"/>
        <w:spacing w:line="240" w:lineRule="auto"/>
        <w:ind w:left="720" w:firstLine="720"/>
        <w:jc w:val="left"/>
        <w:rPr>
          <w:szCs w:val="21"/>
        </w:rPr>
      </w:pPr>
      <w:r w:rsidRPr="003262E0">
        <w:rPr>
          <w:szCs w:val="21"/>
        </w:rPr>
        <w:t>SendOutflowPerviousArea</w:t>
      </w:r>
      <w:r w:rsidRPr="003262E0">
        <w:rPr>
          <w:szCs w:val="21"/>
        </w:rPr>
        <w:tab/>
      </w:r>
      <w:r w:rsidRPr="003262E0">
        <w:rPr>
          <w:szCs w:val="21"/>
        </w:rPr>
        <w:tab/>
        <w:t>integer</w:t>
      </w:r>
    </w:p>
    <w:p w:rsidR="00B63EEF" w:rsidRPr="003262E0" w:rsidRDefault="00B63EEF" w:rsidP="00C47E49">
      <w:pPr>
        <w:suppressAutoHyphens w:val="0"/>
        <w:spacing w:line="240" w:lineRule="auto"/>
        <w:ind w:left="720" w:firstLine="720"/>
        <w:jc w:val="left"/>
        <w:rPr>
          <w:szCs w:val="21"/>
        </w:rPr>
      </w:pPr>
      <w:r w:rsidRPr="003262E0">
        <w:rPr>
          <w:szCs w:val="21"/>
        </w:rPr>
        <w:t>DetailedReportFile</w:t>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Coverage</w:t>
      </w:r>
    </w:p>
    <w:p w:rsidR="00B63EEF" w:rsidRPr="003262E0" w:rsidRDefault="00B63EEF" w:rsidP="003262E0">
      <w:pPr>
        <w:suppressAutoHyphens w:val="0"/>
        <w:spacing w:line="240" w:lineRule="auto"/>
        <w:jc w:val="left"/>
        <w:rPr>
          <w:szCs w:val="21"/>
        </w:rPr>
      </w:pPr>
      <w:r>
        <w:rPr>
          <w:szCs w:val="21"/>
        </w:rPr>
        <w:tab/>
      </w:r>
      <w:r w:rsidRPr="003262E0">
        <w:rPr>
          <w:szCs w:val="21"/>
        </w:rPr>
        <w:tab/>
        <w:t>LanduseName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1440"/>
        <w:jc w:val="left"/>
        <w:rPr>
          <w:szCs w:val="21"/>
        </w:rPr>
      </w:pPr>
      <w:r w:rsidRPr="003262E0">
        <w:rPr>
          <w:szCs w:val="21"/>
        </w:rPr>
        <w:t>PercentSubcatchmentArea</w:t>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C47E49">
      <w:pPr>
        <w:suppressAutoHyphens w:val="0"/>
        <w:spacing w:line="240" w:lineRule="auto"/>
        <w:ind w:firstLine="720"/>
        <w:jc w:val="left"/>
        <w:outlineLvl w:val="1"/>
        <w:rPr>
          <w:szCs w:val="21"/>
        </w:rPr>
      </w:pPr>
      <w:r w:rsidRPr="003262E0">
        <w:rPr>
          <w:szCs w:val="21"/>
        </w:rPr>
        <w:t xml:space="preserve">SubClass </w:t>
      </w:r>
      <w:r w:rsidRPr="003262E0">
        <w:rPr>
          <w:b/>
          <w:szCs w:val="21"/>
        </w:rPr>
        <w:t>InitialLoading</w:t>
      </w:r>
    </w:p>
    <w:p w:rsidR="00B63EEF" w:rsidRPr="003262E0" w:rsidRDefault="00B63EEF" w:rsidP="003262E0">
      <w:pPr>
        <w:suppressAutoHyphens w:val="0"/>
        <w:spacing w:line="240" w:lineRule="auto"/>
        <w:jc w:val="left"/>
        <w:rPr>
          <w:szCs w:val="21"/>
        </w:rPr>
      </w:pPr>
      <w:r>
        <w:rPr>
          <w:szCs w:val="21"/>
        </w:rPr>
        <w:tab/>
      </w:r>
      <w:r w:rsidRPr="003262E0">
        <w:rPr>
          <w:szCs w:val="21"/>
        </w:rPr>
        <w:tab/>
        <w:t>PollutantName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r>
        <w:rPr>
          <w:szCs w:val="21"/>
        </w:rPr>
        <w:tab/>
      </w:r>
      <w:r w:rsidRPr="003262E0">
        <w:rPr>
          <w:szCs w:val="21"/>
        </w:rPr>
        <w:tab/>
        <w:t>InitialBuildup</w:t>
      </w:r>
      <w:r w:rsidRPr="003262E0">
        <w:rPr>
          <w:szCs w:val="21"/>
        </w:rPr>
        <w:tab/>
      </w:r>
      <w:r w:rsidRPr="003262E0">
        <w:rPr>
          <w:szCs w:val="21"/>
        </w:rPr>
        <w:tab/>
      </w:r>
      <w:r w:rsidRPr="003262E0">
        <w:rPr>
          <w:szCs w:val="21"/>
        </w:rPr>
        <w:tab/>
      </w:r>
      <w:r w:rsidRPr="003262E0">
        <w:rPr>
          <w:szCs w:val="21"/>
        </w:rPr>
        <w:tab/>
        <w:t>real</w:t>
      </w:r>
      <w:r>
        <w:rPr>
          <w:szCs w:val="21"/>
        </w:rPr>
        <w:tab/>
      </w:r>
      <w:r>
        <w:rPr>
          <w:szCs w:val="21"/>
        </w:rPr>
        <w:tab/>
      </w:r>
      <w:r>
        <w:rPr>
          <w:szCs w:val="21"/>
        </w:rPr>
        <w:tab/>
      </w:r>
      <w:r>
        <w:rPr>
          <w:szCs w:val="21"/>
        </w:rPr>
        <w:tab/>
      </w:r>
      <w:r>
        <w:rPr>
          <w:szCs w:val="21"/>
        </w:rPr>
        <w:tab/>
      </w:r>
      <w:r>
        <w:rPr>
          <w:szCs w:val="21"/>
        </w:rPr>
        <w:tab/>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Aquifer</w:t>
      </w:r>
    </w:p>
    <w:p w:rsidR="00B63EEF" w:rsidRPr="003262E0" w:rsidRDefault="00B63EEF"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Porosity</w:t>
      </w:r>
      <w:r w:rsidRPr="003262E0">
        <w:rPr>
          <w:szCs w:val="21"/>
        </w:rPr>
        <w:tab/>
      </w:r>
      <w:r w:rsidRPr="003262E0">
        <w:rPr>
          <w:szCs w:val="21"/>
        </w:rPr>
        <w:tab/>
      </w:r>
      <w:r w:rsidRPr="003262E0">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WiltingPoint</w:t>
      </w:r>
      <w:r w:rsidRPr="003262E0">
        <w:rPr>
          <w:szCs w:val="21"/>
        </w:rPr>
        <w:tab/>
      </w:r>
      <w:r w:rsidRPr="003262E0">
        <w:rPr>
          <w:szCs w:val="21"/>
        </w:rPr>
        <w:tab/>
      </w:r>
      <w:r w:rsidRPr="003262E0">
        <w:rPr>
          <w:szCs w:val="21"/>
        </w:rPr>
        <w:tab/>
      </w:r>
      <w:r w:rsidRPr="003262E0">
        <w:rPr>
          <w:szCs w:val="21"/>
        </w:rPr>
        <w:tab/>
        <w:t>real</w:t>
      </w:r>
      <w:r w:rsidRPr="003262E0">
        <w:rPr>
          <w:szCs w:val="21"/>
        </w:rPr>
        <w:tab/>
      </w:r>
    </w:p>
    <w:p w:rsidR="00B63EEF" w:rsidRPr="003262E0" w:rsidRDefault="00B63EEF" w:rsidP="00C47E49">
      <w:pPr>
        <w:suppressAutoHyphens w:val="0"/>
        <w:spacing w:line="240" w:lineRule="auto"/>
        <w:ind w:firstLine="720"/>
        <w:jc w:val="left"/>
        <w:rPr>
          <w:szCs w:val="21"/>
        </w:rPr>
      </w:pPr>
      <w:r w:rsidRPr="003262E0">
        <w:rPr>
          <w:szCs w:val="21"/>
        </w:rPr>
        <w:t xml:space="preserve">FieldCapacity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Conductivity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ConductSlope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TensionSlope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UpperEvapFraction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LowerEvapDepth </w:t>
      </w:r>
      <w:r w:rsidRPr="003262E0">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LowerGWLossRate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BottomElevation </w:t>
      </w:r>
      <w:r w:rsidRPr="003262E0">
        <w:rPr>
          <w:szCs w:val="21"/>
        </w:rPr>
        <w:tab/>
      </w:r>
      <w:r w:rsidRPr="003262E0">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WaterTableElevation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UnsatZoneMoisture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UpperEvapPattern </w:t>
      </w:r>
      <w:r w:rsidRPr="003262E0">
        <w:rPr>
          <w:szCs w:val="21"/>
        </w:rPr>
        <w:tab/>
      </w:r>
      <w:r w:rsidRPr="003262E0">
        <w:rPr>
          <w:szCs w:val="21"/>
        </w:rPr>
        <w:tab/>
      </w:r>
      <w:r w:rsidRPr="003262E0">
        <w:rPr>
          <w:szCs w:val="21"/>
        </w:rPr>
        <w:tab/>
        <w:t>[Subclass Pattern]</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SnowPack</w:t>
      </w:r>
    </w:p>
    <w:p w:rsidR="00B63EEF" w:rsidRPr="003262E0" w:rsidRDefault="00B63EEF" w:rsidP="00C47E49">
      <w:pPr>
        <w:suppressAutoHyphens w:val="0"/>
        <w:spacing w:line="240" w:lineRule="auto"/>
        <w:ind w:firstLine="720"/>
        <w:jc w:val="left"/>
        <w:rPr>
          <w:szCs w:val="21"/>
        </w:rPr>
      </w:pPr>
      <w:r w:rsidRPr="003262E0">
        <w:rPr>
          <w:szCs w:val="21"/>
        </w:rPr>
        <w:t xml:space="preserve">Name </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PlowableMinMeltCoefficient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lastRenderedPageBreak/>
        <w:t xml:space="preserve">PlowableMaxMeltCoefficient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PlowableBaseTemperature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PlowableFractionFreeWaterCapacity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PlowableInitialSnowDepth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PlowableInitialFreeWater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PlowableFractionImperviousArea</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ImperviousMinMeltCoefficient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ImperviousMaxMeltCoefficient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ImperviousBaseTemperature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ImperviousFractionFreeWaterCapacity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ImperviousInitialSnowDepth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ImperviousInitialFreeWater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ImperviousDepth100Cover</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PerviousMinMeltCoefficient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PerviousMaxMeltCoefficient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PerviousBaseTemperature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PerviousFractionFreeWaterCapacity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PerviousInitialSnowDepth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PerviousInitialFreeWater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PerviousDepth100Cover</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DepthSnowRemovalBegins </w:t>
      </w:r>
      <w:r w:rsidRPr="003262E0">
        <w:rPr>
          <w:szCs w:val="21"/>
        </w:rPr>
        <w:tab/>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FractionTransferredOutWatershed </w:t>
      </w:r>
      <w:r w:rsidRPr="003262E0">
        <w:rPr>
          <w:szCs w:val="21"/>
        </w:rPr>
        <w:tab/>
        <w:t xml:space="preserve">real </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FractionTransferredImperviousArea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FractionTransferredPerviousArea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FractionConvertedImmediateMelt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FractionMovedAnotherSubcatchment </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SubcatchmentTransfer</w:t>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UnitHydrograph</w:t>
      </w:r>
    </w:p>
    <w:p w:rsidR="00B63EEF" w:rsidRPr="003262E0" w:rsidRDefault="00B63EEF" w:rsidP="00C47E49">
      <w:pPr>
        <w:suppressAutoHyphens w:val="0"/>
        <w:spacing w:line="240" w:lineRule="auto"/>
        <w:ind w:firstLine="720"/>
        <w:jc w:val="left"/>
        <w:rPr>
          <w:szCs w:val="21"/>
        </w:rPr>
      </w:pPr>
      <w:r w:rsidRPr="003262E0">
        <w:rPr>
          <w:szCs w:val="21"/>
        </w:rPr>
        <w:t>GroupName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 xml:space="preserve">RainGageUsed </w:t>
      </w:r>
      <w:r w:rsidRPr="003262E0">
        <w:rPr>
          <w:szCs w:val="21"/>
        </w:rPr>
        <w:tab/>
      </w:r>
      <w:r w:rsidRPr="003262E0">
        <w:rPr>
          <w:szCs w:val="21"/>
        </w:rPr>
        <w:tab/>
      </w:r>
      <w:r w:rsidRPr="003262E0">
        <w:rPr>
          <w:szCs w:val="21"/>
        </w:rPr>
        <w:tab/>
      </w:r>
      <w:r w:rsidRPr="003262E0">
        <w:rPr>
          <w:szCs w:val="21"/>
        </w:rPr>
        <w:tab/>
        <w:t>[Subclass RainGage]</w:t>
      </w:r>
    </w:p>
    <w:p w:rsidR="00B63EEF" w:rsidRPr="003262E0" w:rsidRDefault="00B63EEF" w:rsidP="00C47E49">
      <w:pPr>
        <w:suppressAutoHyphens w:val="0"/>
        <w:spacing w:line="240" w:lineRule="auto"/>
        <w:ind w:firstLine="720"/>
        <w:jc w:val="left"/>
        <w:rPr>
          <w:szCs w:val="21"/>
        </w:rPr>
      </w:pPr>
      <w:r w:rsidRPr="003262E0">
        <w:rPr>
          <w:szCs w:val="21"/>
        </w:rPr>
        <w:t>HydrographMonths</w:t>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firstLine="720"/>
        <w:jc w:val="left"/>
        <w:rPr>
          <w:szCs w:val="21"/>
        </w:rPr>
      </w:pPr>
      <w:r w:rsidRPr="003262E0">
        <w:rPr>
          <w:szCs w:val="21"/>
        </w:rPr>
        <w:t>UnitHydrographValues</w:t>
      </w:r>
      <w:r w:rsidRPr="003262E0">
        <w:rPr>
          <w:szCs w:val="21"/>
        </w:rPr>
        <w:tab/>
      </w:r>
      <w:r w:rsidRPr="003262E0">
        <w:rPr>
          <w:szCs w:val="21"/>
        </w:rPr>
        <w:tab/>
      </w:r>
      <w:r w:rsidRPr="003262E0">
        <w:rPr>
          <w:szCs w:val="21"/>
        </w:rPr>
        <w:tab/>
        <w:t>real array</w:t>
      </w:r>
    </w:p>
    <w:p w:rsidR="00B63EEF" w:rsidRPr="003262E0" w:rsidRDefault="00B63EEF" w:rsidP="00C47E49">
      <w:pPr>
        <w:suppressAutoHyphens w:val="0"/>
        <w:spacing w:line="240" w:lineRule="auto"/>
        <w:ind w:firstLine="720"/>
        <w:jc w:val="left"/>
        <w:rPr>
          <w:szCs w:val="21"/>
        </w:rPr>
      </w:pPr>
      <w:r w:rsidRPr="003262E0">
        <w:rPr>
          <w:szCs w:val="21"/>
        </w:rPr>
        <w:t>InitialAbstractionDepth</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InitialAbstractionRate</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InitialAbstractionAmount</w:t>
      </w:r>
      <w:r w:rsidRPr="003262E0">
        <w:rPr>
          <w:szCs w:val="21"/>
        </w:rPr>
        <w:tab/>
      </w:r>
      <w:r>
        <w:rPr>
          <w:szCs w:val="21"/>
        </w:rPr>
        <w:tab/>
      </w:r>
      <w:r w:rsidRPr="003262E0">
        <w:rPr>
          <w:szCs w:val="21"/>
        </w:rPr>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LIDControl</w:t>
      </w:r>
    </w:p>
    <w:p w:rsidR="00B63EEF" w:rsidRPr="003262E0" w:rsidRDefault="00B63EEF" w:rsidP="00C47E49">
      <w:pPr>
        <w:suppressAutoHyphens w:val="0"/>
        <w:spacing w:line="240" w:lineRule="auto"/>
        <w:ind w:firstLine="720"/>
        <w:jc w:val="left"/>
        <w:rPr>
          <w:szCs w:val="21"/>
        </w:rPr>
      </w:pPr>
      <w:r w:rsidRPr="003262E0">
        <w:rPr>
          <w:szCs w:val="21"/>
        </w:rPr>
        <w:t>ControlName</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C47E49">
      <w:pPr>
        <w:suppressAutoHyphens w:val="0"/>
        <w:spacing w:line="240" w:lineRule="auto"/>
        <w:ind w:left="4320" w:hanging="3600"/>
        <w:jc w:val="left"/>
        <w:rPr>
          <w:szCs w:val="21"/>
        </w:rPr>
      </w:pPr>
      <w:r w:rsidRPr="003262E0">
        <w:rPr>
          <w:szCs w:val="21"/>
        </w:rPr>
        <w:t>LIDType</w:t>
      </w:r>
      <w:r w:rsidRPr="003262E0">
        <w:rPr>
          <w:szCs w:val="21"/>
        </w:rPr>
        <w:tab/>
        <w:t>BC for bio-retention cell; PP for porous pavement; IT for infiltration trench; RB for rain barrel; VS for vegetative swale</w:t>
      </w:r>
    </w:p>
    <w:p w:rsidR="00B63EEF" w:rsidRPr="003262E0" w:rsidRDefault="00B63EEF" w:rsidP="00C47E49">
      <w:pPr>
        <w:suppressAutoHyphens w:val="0"/>
        <w:spacing w:line="240" w:lineRule="auto"/>
        <w:ind w:firstLine="720"/>
        <w:jc w:val="left"/>
        <w:rPr>
          <w:szCs w:val="21"/>
        </w:rPr>
      </w:pPr>
      <w:r>
        <w:rPr>
          <w:szCs w:val="21"/>
        </w:rPr>
        <w:t xml:space="preserve">HasSurfaceLayer </w:t>
      </w:r>
      <w:r>
        <w:rPr>
          <w:szCs w:val="21"/>
        </w:rPr>
        <w:tab/>
      </w:r>
      <w:r>
        <w:rPr>
          <w:szCs w:val="21"/>
        </w:rPr>
        <w:tab/>
      </w:r>
      <w:r>
        <w:rPr>
          <w:szCs w:val="21"/>
        </w:rPr>
        <w:tab/>
      </w:r>
      <w:r w:rsidRPr="003262E0">
        <w:rPr>
          <w:szCs w:val="21"/>
        </w:rPr>
        <w:t>YES/NO</w:t>
      </w:r>
    </w:p>
    <w:p w:rsidR="00B63EEF" w:rsidRPr="003262E0" w:rsidRDefault="00B63EEF" w:rsidP="00C47E49">
      <w:pPr>
        <w:suppressAutoHyphens w:val="0"/>
        <w:spacing w:line="240" w:lineRule="auto"/>
        <w:ind w:firstLine="720"/>
        <w:jc w:val="left"/>
        <w:rPr>
          <w:szCs w:val="21"/>
        </w:rPr>
      </w:pPr>
      <w:r w:rsidRPr="003262E0">
        <w:rPr>
          <w:szCs w:val="21"/>
        </w:rPr>
        <w:t xml:space="preserve">HasPavementLayer </w:t>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sidRPr="003262E0">
        <w:rPr>
          <w:szCs w:val="21"/>
        </w:rPr>
        <w:t xml:space="preserve">HasSoilLayer </w:t>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Pr>
          <w:szCs w:val="21"/>
        </w:rPr>
        <w:t xml:space="preserve">HasStorageLayer </w:t>
      </w:r>
      <w:r>
        <w:rPr>
          <w:szCs w:val="21"/>
        </w:rPr>
        <w:tab/>
      </w:r>
      <w:r>
        <w:rPr>
          <w:szCs w:val="21"/>
        </w:rPr>
        <w:tab/>
      </w:r>
      <w:r>
        <w:rPr>
          <w:szCs w:val="21"/>
        </w:rPr>
        <w:tab/>
      </w:r>
      <w:r w:rsidRPr="003262E0">
        <w:rPr>
          <w:szCs w:val="21"/>
        </w:rPr>
        <w:t>YES/NO</w:t>
      </w:r>
    </w:p>
    <w:p w:rsidR="00B63EEF" w:rsidRPr="003262E0" w:rsidRDefault="00B63EEF" w:rsidP="00C47E49">
      <w:pPr>
        <w:suppressAutoHyphens w:val="0"/>
        <w:spacing w:line="240" w:lineRule="auto"/>
        <w:ind w:firstLine="720"/>
        <w:jc w:val="left"/>
        <w:rPr>
          <w:szCs w:val="21"/>
        </w:rPr>
      </w:pPr>
      <w:r w:rsidRPr="003262E0">
        <w:rPr>
          <w:szCs w:val="21"/>
        </w:rPr>
        <w:t>HasUnderdrainLayer</w:t>
      </w:r>
      <w:r w:rsidRPr="003262E0">
        <w:rPr>
          <w:szCs w:val="21"/>
        </w:rPr>
        <w:tab/>
      </w:r>
      <w:r w:rsidRPr="003262E0">
        <w:rPr>
          <w:szCs w:val="21"/>
        </w:rPr>
        <w:tab/>
      </w:r>
      <w:r w:rsidRPr="003262E0">
        <w:rPr>
          <w:szCs w:val="21"/>
        </w:rPr>
        <w:tab/>
        <w:t>YES/NO</w:t>
      </w:r>
    </w:p>
    <w:p w:rsidR="00B63EEF" w:rsidRPr="003262E0" w:rsidRDefault="00B63EEF" w:rsidP="00C47E49">
      <w:pPr>
        <w:suppressAutoHyphens w:val="0"/>
        <w:spacing w:line="240" w:lineRule="auto"/>
        <w:ind w:firstLine="720"/>
        <w:jc w:val="left"/>
        <w:rPr>
          <w:szCs w:val="21"/>
        </w:rPr>
      </w:pPr>
      <w:r w:rsidRPr="003262E0">
        <w:rPr>
          <w:szCs w:val="21"/>
        </w:rPr>
        <w:t>SurfaceLayerStorageDepth</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SurfaceLayerVegetativeCoverFraction</w:t>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SurfaceLayerSurfaceRoughness</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SurfaceLayerSurfaceSlope</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SurfaceLayerSwaleSideSlope</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lastRenderedPageBreak/>
        <w:t xml:space="preserve">PavementLayerThickness </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Pr>
          <w:szCs w:val="21"/>
        </w:rPr>
        <w:t xml:space="preserve">PavementLayerVoidRatio </w:t>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PavementLayerImperviou</w:t>
      </w:r>
      <w:r>
        <w:rPr>
          <w:szCs w:val="21"/>
        </w:rPr>
        <w:t xml:space="preserve">sSurfaceFraction </w:t>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PavementLayerPermeability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PavementLayerClogging Factor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SoilLayerThickness</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 xml:space="preserve">SoilLayerPorosity </w:t>
      </w:r>
      <w:r>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SoilLayerFieldCapacity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SoilLayerWiltingPoint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SoilLayerConductivity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SoilLayerConductivitySlope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SoilLayerSuctionHead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StorageLayerHeight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StorageLayerVoidRatio </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StorageLayerFiltrationRate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StorageLayerCloggingFactor </w:t>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Pr>
          <w:szCs w:val="21"/>
        </w:rPr>
        <w:t xml:space="preserve">DrainCoefficient </w:t>
      </w:r>
      <w:r>
        <w:rPr>
          <w:szCs w:val="21"/>
        </w:rPr>
        <w:tab/>
      </w:r>
      <w:r>
        <w:rPr>
          <w:szCs w:val="21"/>
        </w:rPr>
        <w:tab/>
      </w:r>
      <w:r>
        <w:rPr>
          <w:szCs w:val="21"/>
        </w:rPr>
        <w:tab/>
      </w:r>
      <w:r w:rsidRPr="003262E0">
        <w:rPr>
          <w:szCs w:val="21"/>
        </w:rPr>
        <w:t>real</w:t>
      </w:r>
    </w:p>
    <w:p w:rsidR="00B63EEF" w:rsidRPr="003262E0" w:rsidRDefault="00B63EEF" w:rsidP="00C47E49">
      <w:pPr>
        <w:suppressAutoHyphens w:val="0"/>
        <w:spacing w:line="240" w:lineRule="auto"/>
        <w:ind w:firstLine="720"/>
        <w:jc w:val="left"/>
        <w:rPr>
          <w:szCs w:val="21"/>
        </w:rPr>
      </w:pPr>
      <w:r w:rsidRPr="003262E0">
        <w:rPr>
          <w:szCs w:val="21"/>
        </w:rPr>
        <w:t xml:space="preserve">DrainExponent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DrainOffsetHeight</w:t>
      </w:r>
      <w:r w:rsidRPr="003262E0">
        <w:rPr>
          <w:szCs w:val="21"/>
        </w:rPr>
        <w:tab/>
      </w:r>
      <w:r w:rsidRPr="003262E0">
        <w:rPr>
          <w:szCs w:val="21"/>
        </w:rPr>
        <w:tab/>
      </w:r>
      <w:r w:rsidRPr="003262E0">
        <w:rPr>
          <w:szCs w:val="21"/>
        </w:rPr>
        <w:tab/>
        <w:t>real</w:t>
      </w:r>
    </w:p>
    <w:p w:rsidR="00B63EEF" w:rsidRPr="003262E0" w:rsidRDefault="00B63EEF" w:rsidP="00C47E49">
      <w:pPr>
        <w:suppressAutoHyphens w:val="0"/>
        <w:spacing w:line="240" w:lineRule="auto"/>
        <w:ind w:firstLine="720"/>
        <w:jc w:val="left"/>
        <w:rPr>
          <w:szCs w:val="21"/>
        </w:rPr>
      </w:pPr>
      <w:r w:rsidRPr="003262E0">
        <w:rPr>
          <w:szCs w:val="21"/>
        </w:rPr>
        <w:t xml:space="preserve">DrainDelay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Hydraulics</w:t>
      </w:r>
    </w:p>
    <w:p w:rsidR="00B63EEF" w:rsidRPr="003262E0" w:rsidRDefault="00B63EEF" w:rsidP="003262E0">
      <w:pPr>
        <w:suppressAutoHyphens w:val="0"/>
        <w:spacing w:line="240" w:lineRule="auto"/>
        <w:jc w:val="left"/>
        <w:outlineLvl w:val="0"/>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Class </w:t>
      </w:r>
      <w:r w:rsidRPr="003262E0">
        <w:rPr>
          <w:b/>
          <w:szCs w:val="21"/>
        </w:rPr>
        <w:t>Node</w:t>
      </w:r>
    </w:p>
    <w:p w:rsidR="00B63EEF" w:rsidRPr="003262E0" w:rsidRDefault="00B63EEF"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Direct Inflows </w:t>
      </w:r>
      <w:r w:rsidRPr="003262E0">
        <w:rPr>
          <w:szCs w:val="21"/>
        </w:rPr>
        <w:tab/>
      </w:r>
      <w:r w:rsidRPr="003262E0">
        <w:rPr>
          <w:szCs w:val="21"/>
        </w:rPr>
        <w:tab/>
      </w:r>
      <w:r w:rsidRPr="003262E0">
        <w:rPr>
          <w:szCs w:val="21"/>
        </w:rPr>
        <w:tab/>
      </w:r>
      <w:r w:rsidRPr="003262E0">
        <w:rPr>
          <w:szCs w:val="21"/>
        </w:rPr>
        <w:tab/>
        <w:t>[Collection of Subclass DirectInflow]</w:t>
      </w:r>
    </w:p>
    <w:p w:rsidR="00B63EEF" w:rsidRPr="003262E0" w:rsidRDefault="00B63EEF" w:rsidP="00BA439E">
      <w:pPr>
        <w:suppressAutoHyphens w:val="0"/>
        <w:spacing w:line="240" w:lineRule="auto"/>
        <w:ind w:firstLine="720"/>
        <w:jc w:val="left"/>
        <w:rPr>
          <w:szCs w:val="21"/>
        </w:rPr>
      </w:pPr>
      <w:r w:rsidRPr="003262E0">
        <w:rPr>
          <w:szCs w:val="21"/>
        </w:rPr>
        <w:t xml:space="preserve">Dry Weather Inflows </w:t>
      </w:r>
      <w:r w:rsidRPr="003262E0">
        <w:rPr>
          <w:szCs w:val="21"/>
        </w:rPr>
        <w:tab/>
      </w:r>
      <w:r w:rsidRPr="003262E0">
        <w:rPr>
          <w:szCs w:val="21"/>
        </w:rPr>
        <w:tab/>
      </w:r>
      <w:r w:rsidRPr="003262E0">
        <w:rPr>
          <w:szCs w:val="21"/>
        </w:rPr>
        <w:tab/>
        <w:t>[Collection of Subclass DryWeatherInflow]</w:t>
      </w:r>
    </w:p>
    <w:p w:rsidR="00B63EEF" w:rsidRPr="003262E0" w:rsidRDefault="00B63EEF" w:rsidP="00BA439E">
      <w:pPr>
        <w:suppressAutoHyphens w:val="0"/>
        <w:spacing w:line="240" w:lineRule="auto"/>
        <w:ind w:firstLine="720"/>
        <w:jc w:val="left"/>
        <w:rPr>
          <w:szCs w:val="21"/>
        </w:rPr>
      </w:pPr>
      <w:r w:rsidRPr="003262E0">
        <w:rPr>
          <w:szCs w:val="21"/>
        </w:rPr>
        <w:t>RDIInflows</w:t>
      </w:r>
      <w:r w:rsidRPr="003262E0">
        <w:rPr>
          <w:szCs w:val="21"/>
        </w:rPr>
        <w:tab/>
      </w:r>
      <w:r w:rsidRPr="003262E0">
        <w:rPr>
          <w:szCs w:val="21"/>
        </w:rPr>
        <w:tab/>
      </w:r>
      <w:r w:rsidRPr="003262E0">
        <w:rPr>
          <w:szCs w:val="21"/>
        </w:rPr>
        <w:tab/>
      </w:r>
      <w:r w:rsidRPr="003262E0">
        <w:rPr>
          <w:szCs w:val="21"/>
        </w:rPr>
        <w:tab/>
        <w:t>[Collection of Subclass RDIInflow]</w:t>
      </w:r>
    </w:p>
    <w:p w:rsidR="00B63EEF" w:rsidRPr="003262E0" w:rsidRDefault="00B63EEF" w:rsidP="00BA439E">
      <w:pPr>
        <w:suppressAutoHyphens w:val="0"/>
        <w:spacing w:line="240" w:lineRule="auto"/>
        <w:ind w:firstLine="720"/>
        <w:jc w:val="left"/>
        <w:rPr>
          <w:szCs w:val="21"/>
        </w:rPr>
      </w:pPr>
      <w:r w:rsidRPr="003262E0">
        <w:rPr>
          <w:szCs w:val="21"/>
        </w:rPr>
        <w:t xml:space="preserve">Treatments </w:t>
      </w:r>
      <w:r w:rsidRPr="003262E0">
        <w:rPr>
          <w:szCs w:val="21"/>
        </w:rPr>
        <w:tab/>
      </w:r>
      <w:r w:rsidRPr="003262E0">
        <w:rPr>
          <w:szCs w:val="21"/>
        </w:rPr>
        <w:tab/>
      </w:r>
      <w:r w:rsidRPr="003262E0">
        <w:rPr>
          <w:szCs w:val="21"/>
        </w:rPr>
        <w:tab/>
      </w:r>
      <w:r w:rsidRPr="003262E0">
        <w:rPr>
          <w:szCs w:val="21"/>
        </w:rPr>
        <w:tab/>
        <w:t>[Collection of Subclass Treatment]</w:t>
      </w:r>
    </w:p>
    <w:p w:rsidR="00B63EEF" w:rsidRPr="003262E0" w:rsidRDefault="00B63EEF" w:rsidP="00BA439E">
      <w:pPr>
        <w:suppressAutoHyphens w:val="0"/>
        <w:spacing w:line="240" w:lineRule="auto"/>
        <w:ind w:firstLine="720"/>
        <w:jc w:val="left"/>
        <w:rPr>
          <w:szCs w:val="21"/>
        </w:rPr>
      </w:pPr>
      <w:r w:rsidRPr="003262E0">
        <w:rPr>
          <w:szCs w:val="21"/>
        </w:rPr>
        <w:t>InvertElev</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DirectInflow</w:t>
      </w:r>
    </w:p>
    <w:p w:rsidR="00B63EEF" w:rsidRPr="003262E0" w:rsidRDefault="00B63EEF"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BA439E">
      <w:pPr>
        <w:suppressAutoHyphens w:val="0"/>
        <w:spacing w:line="240" w:lineRule="auto"/>
        <w:ind w:left="1440" w:firstLine="720"/>
        <w:jc w:val="left"/>
        <w:rPr>
          <w:szCs w:val="21"/>
        </w:rPr>
      </w:pPr>
      <w:r w:rsidRPr="003262E0">
        <w:rPr>
          <w:szCs w:val="21"/>
        </w:rPr>
        <w:t>Format</w:t>
      </w:r>
      <w:r w:rsidRPr="003262E0">
        <w:rPr>
          <w:szCs w:val="21"/>
        </w:rPr>
        <w:tab/>
      </w:r>
      <w:r w:rsidRPr="003262E0">
        <w:rPr>
          <w:szCs w:val="21"/>
        </w:rPr>
        <w:tab/>
      </w:r>
      <w:r w:rsidRPr="003262E0">
        <w:rPr>
          <w:szCs w:val="21"/>
        </w:rPr>
        <w:tab/>
      </w:r>
      <w:r w:rsidRPr="003262E0">
        <w:rPr>
          <w:szCs w:val="21"/>
        </w:rPr>
        <w:tab/>
      </w:r>
      <w:r w:rsidRPr="003262E0">
        <w:rPr>
          <w:szCs w:val="21"/>
        </w:rPr>
        <w:tab/>
        <w:t>CONCEN or MASS</w:t>
      </w:r>
    </w:p>
    <w:p w:rsidR="00B63EEF" w:rsidRPr="003262E0" w:rsidRDefault="00B63EEF" w:rsidP="00BA439E">
      <w:pPr>
        <w:suppressAutoHyphens w:val="0"/>
        <w:spacing w:line="240" w:lineRule="auto"/>
        <w:ind w:left="1440" w:firstLine="720"/>
        <w:jc w:val="left"/>
        <w:rPr>
          <w:szCs w:val="21"/>
        </w:rPr>
      </w:pPr>
      <w:r w:rsidRPr="003262E0">
        <w:rPr>
          <w:szCs w:val="21"/>
        </w:rPr>
        <w:t>ConversionFactor</w:t>
      </w:r>
      <w:r w:rsidRPr="003262E0">
        <w:rPr>
          <w:szCs w:val="21"/>
        </w:rPr>
        <w:tab/>
      </w:r>
      <w:r w:rsidRPr="003262E0">
        <w:rPr>
          <w:szCs w:val="21"/>
        </w:rPr>
        <w:tab/>
      </w:r>
      <w:r w:rsidRPr="003262E0">
        <w:rPr>
          <w:szCs w:val="21"/>
        </w:rPr>
        <w:tab/>
        <w:t>real</w:t>
      </w:r>
      <w:r w:rsidRPr="003262E0">
        <w:rPr>
          <w:szCs w:val="21"/>
        </w:rPr>
        <w:tab/>
      </w:r>
    </w:p>
    <w:p w:rsidR="00B63EEF" w:rsidRPr="003262E0" w:rsidRDefault="00B63EEF" w:rsidP="00BA439E">
      <w:pPr>
        <w:suppressAutoHyphens w:val="0"/>
        <w:spacing w:line="240" w:lineRule="auto"/>
        <w:ind w:left="1440" w:firstLine="720"/>
        <w:jc w:val="left"/>
        <w:rPr>
          <w:szCs w:val="21"/>
        </w:rPr>
      </w:pPr>
      <w:r w:rsidRPr="003262E0">
        <w:rPr>
          <w:szCs w:val="21"/>
        </w:rPr>
        <w:t>ScaleFactor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1440" w:firstLine="720"/>
        <w:jc w:val="left"/>
        <w:rPr>
          <w:szCs w:val="21"/>
        </w:rPr>
      </w:pPr>
      <w:r>
        <w:rPr>
          <w:szCs w:val="21"/>
        </w:rPr>
        <w:t>Baseline</w:t>
      </w:r>
      <w:r>
        <w:rPr>
          <w:szCs w:val="21"/>
        </w:rPr>
        <w:tab/>
      </w:r>
      <w:r>
        <w:rPr>
          <w:szCs w:val="21"/>
        </w:rPr>
        <w:tab/>
      </w:r>
      <w:r>
        <w:rPr>
          <w:szCs w:val="21"/>
        </w:rPr>
        <w:tab/>
      </w:r>
      <w:r>
        <w:rPr>
          <w:szCs w:val="21"/>
        </w:rPr>
        <w:tab/>
      </w:r>
      <w:r w:rsidRPr="003262E0">
        <w:rPr>
          <w:szCs w:val="21"/>
        </w:rPr>
        <w:t>real</w:t>
      </w:r>
    </w:p>
    <w:p w:rsidR="00B63EEF" w:rsidRPr="003262E0" w:rsidRDefault="00B63EEF" w:rsidP="00BA439E">
      <w:pPr>
        <w:suppressAutoHyphens w:val="0"/>
        <w:spacing w:line="240" w:lineRule="auto"/>
        <w:ind w:left="1440" w:firstLine="720"/>
        <w:jc w:val="left"/>
        <w:rPr>
          <w:szCs w:val="21"/>
        </w:rPr>
      </w:pPr>
      <w:r w:rsidRPr="003262E0">
        <w:rPr>
          <w:szCs w:val="21"/>
        </w:rPr>
        <w:t xml:space="preserve">BaselinePattern </w:t>
      </w:r>
      <w:r>
        <w:rPr>
          <w:szCs w:val="21"/>
        </w:rPr>
        <w:tab/>
      </w:r>
      <w:r>
        <w:rPr>
          <w:szCs w:val="21"/>
        </w:rPr>
        <w:tab/>
      </w:r>
      <w:r>
        <w:rPr>
          <w:szCs w:val="21"/>
        </w:rPr>
        <w:tab/>
      </w:r>
      <w:r w:rsidRPr="003262E0">
        <w:rPr>
          <w:szCs w:val="21"/>
        </w:rPr>
        <w:t>[Subclass Pattern]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DryWeatherInflow</w:t>
      </w:r>
    </w:p>
    <w:p w:rsidR="00B63EEF" w:rsidRPr="003262E0" w:rsidRDefault="00B63EEF" w:rsidP="00BA439E">
      <w:pPr>
        <w:suppressAutoHyphens w:val="0"/>
        <w:spacing w:line="240" w:lineRule="auto"/>
        <w:ind w:left="1440" w:firstLine="720"/>
        <w:jc w:val="left"/>
        <w:rPr>
          <w:szCs w:val="21"/>
        </w:rPr>
      </w:pPr>
      <w:r w:rsidRPr="003262E0">
        <w:rPr>
          <w:szCs w:val="21"/>
        </w:rPr>
        <w:t>Constituent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Pr>
          <w:szCs w:val="21"/>
        </w:rPr>
        <w:t>Average</w:t>
      </w:r>
      <w:r>
        <w:rPr>
          <w:szCs w:val="21"/>
        </w:rPr>
        <w:tab/>
      </w:r>
      <w:r>
        <w:rPr>
          <w:szCs w:val="21"/>
        </w:rPr>
        <w:tab/>
      </w:r>
      <w:r>
        <w:rPr>
          <w:szCs w:val="21"/>
        </w:rPr>
        <w:tab/>
      </w:r>
      <w:r>
        <w:rPr>
          <w:szCs w:val="21"/>
        </w:rPr>
        <w:tab/>
      </w:r>
      <w:r w:rsidRPr="003262E0">
        <w:rPr>
          <w:szCs w:val="21"/>
        </w:rPr>
        <w:t>real</w:t>
      </w:r>
    </w:p>
    <w:p w:rsidR="00B63EEF" w:rsidRPr="003262E0" w:rsidRDefault="00B63EEF" w:rsidP="00BA439E">
      <w:pPr>
        <w:suppressAutoHyphens w:val="0"/>
        <w:spacing w:line="240" w:lineRule="auto"/>
        <w:ind w:left="1440" w:firstLine="720"/>
        <w:jc w:val="left"/>
        <w:rPr>
          <w:szCs w:val="21"/>
        </w:rPr>
      </w:pPr>
      <w:r w:rsidRPr="003262E0">
        <w:rPr>
          <w:szCs w:val="21"/>
        </w:rPr>
        <w:t xml:space="preserve">TimePattern </w:t>
      </w:r>
      <w:r w:rsidRPr="003262E0">
        <w:rPr>
          <w:szCs w:val="21"/>
        </w:rPr>
        <w:tab/>
      </w:r>
      <w:r w:rsidRPr="003262E0">
        <w:rPr>
          <w:szCs w:val="21"/>
        </w:rPr>
        <w:tab/>
      </w:r>
      <w:r w:rsidRPr="003262E0">
        <w:rPr>
          <w:szCs w:val="21"/>
        </w:rPr>
        <w:tab/>
      </w:r>
      <w:r w:rsidRPr="003262E0">
        <w:rPr>
          <w:szCs w:val="21"/>
        </w:rPr>
        <w:tab/>
        <w:t>[Subclass Pattern]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SubClass</w:t>
      </w:r>
      <w:r w:rsidRPr="003262E0">
        <w:rPr>
          <w:b/>
          <w:szCs w:val="21"/>
        </w:rPr>
        <w:t xml:space="preserve"> RDIInflow</w:t>
      </w:r>
    </w:p>
    <w:p w:rsidR="00B63EEF" w:rsidRPr="003262E0" w:rsidRDefault="00B63EEF" w:rsidP="00BA439E">
      <w:pPr>
        <w:suppressAutoHyphens w:val="0"/>
        <w:spacing w:line="240" w:lineRule="auto"/>
        <w:ind w:left="1440" w:firstLine="720"/>
        <w:jc w:val="left"/>
        <w:rPr>
          <w:szCs w:val="21"/>
        </w:rPr>
      </w:pPr>
      <w:r w:rsidRPr="003262E0">
        <w:rPr>
          <w:szCs w:val="21"/>
        </w:rPr>
        <w:t>HydrographGroup</w:t>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1440" w:firstLine="720"/>
        <w:jc w:val="left"/>
        <w:rPr>
          <w:szCs w:val="21"/>
        </w:rPr>
      </w:pPr>
      <w:r w:rsidRPr="003262E0">
        <w:rPr>
          <w:szCs w:val="21"/>
        </w:rPr>
        <w:t>SewershedArea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left="720" w:firstLine="720"/>
        <w:jc w:val="left"/>
        <w:outlineLvl w:val="2"/>
        <w:rPr>
          <w:szCs w:val="21"/>
        </w:rPr>
      </w:pPr>
      <w:r w:rsidRPr="003262E0">
        <w:rPr>
          <w:szCs w:val="21"/>
        </w:rPr>
        <w:t xml:space="preserve">SubClass </w:t>
      </w:r>
      <w:r w:rsidRPr="003262E0">
        <w:rPr>
          <w:b/>
          <w:szCs w:val="21"/>
        </w:rPr>
        <w:t>Treatment</w:t>
      </w:r>
    </w:p>
    <w:p w:rsidR="00B63EEF" w:rsidRPr="003262E0" w:rsidRDefault="00B63EEF" w:rsidP="003262E0">
      <w:pPr>
        <w:suppressAutoHyphens w:val="0"/>
        <w:spacing w:line="240" w:lineRule="auto"/>
        <w:jc w:val="left"/>
        <w:rPr>
          <w:szCs w:val="21"/>
        </w:rPr>
      </w:pPr>
      <w:r>
        <w:rPr>
          <w:szCs w:val="21"/>
        </w:rPr>
        <w:tab/>
      </w:r>
      <w:r w:rsidRPr="003262E0">
        <w:rPr>
          <w:szCs w:val="21"/>
        </w:rPr>
        <w:tab/>
      </w:r>
      <w:r w:rsidRPr="003262E0">
        <w:rPr>
          <w:szCs w:val="21"/>
        </w:rPr>
        <w:tab/>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left="5760" w:hanging="3600"/>
        <w:jc w:val="left"/>
        <w:rPr>
          <w:szCs w:val="21"/>
        </w:rPr>
      </w:pPr>
      <w:r w:rsidRPr="003262E0">
        <w:rPr>
          <w:szCs w:val="21"/>
        </w:rPr>
        <w:t xml:space="preserve">Result </w:t>
      </w:r>
      <w:r w:rsidRPr="003262E0">
        <w:rPr>
          <w:szCs w:val="21"/>
        </w:rPr>
        <w:tab/>
        <w:t>C or R(C – function computes effluent concentration, R – function computes fractional removal)</w:t>
      </w:r>
    </w:p>
    <w:p w:rsidR="00B63EEF" w:rsidRPr="003262E0" w:rsidRDefault="00B63EEF"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Function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Junction</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SurchargeDepth</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Outfall</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TideGate</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BA439E">
      <w:pPr>
        <w:suppressAutoHyphens w:val="0"/>
        <w:spacing w:line="240" w:lineRule="auto"/>
        <w:ind w:left="720" w:firstLine="720"/>
        <w:jc w:val="left"/>
        <w:rPr>
          <w:szCs w:val="21"/>
        </w:rPr>
      </w:pPr>
      <w:r w:rsidRPr="003262E0">
        <w:rPr>
          <w:szCs w:val="21"/>
        </w:rPr>
        <w:t xml:space="preserve">Type </w:t>
      </w:r>
      <w:r w:rsidRPr="003262E0">
        <w:rPr>
          <w:szCs w:val="21"/>
        </w:rPr>
        <w:tab/>
      </w:r>
      <w:r w:rsidRPr="003262E0">
        <w:rPr>
          <w:szCs w:val="21"/>
        </w:rPr>
        <w:tab/>
      </w:r>
      <w:r w:rsidRPr="003262E0">
        <w:rPr>
          <w:szCs w:val="21"/>
        </w:rPr>
        <w:tab/>
      </w:r>
      <w:r w:rsidRPr="003262E0">
        <w:rPr>
          <w:szCs w:val="21"/>
        </w:rPr>
        <w:tab/>
      </w:r>
      <w:r w:rsidRPr="003262E0">
        <w:rPr>
          <w:szCs w:val="21"/>
        </w:rPr>
        <w:tab/>
        <w:t>FREE, NORMAL, FIXED, TIDAL, or TIMESERIES</w:t>
      </w:r>
    </w:p>
    <w:p w:rsidR="00B63EEF" w:rsidRPr="003262E0" w:rsidRDefault="00B63EEF" w:rsidP="00BA439E">
      <w:pPr>
        <w:suppressAutoHyphens w:val="0"/>
        <w:spacing w:line="240" w:lineRule="auto"/>
        <w:ind w:left="720" w:firstLine="720"/>
        <w:jc w:val="left"/>
        <w:rPr>
          <w:szCs w:val="21"/>
        </w:rPr>
      </w:pPr>
      <w:r w:rsidRPr="003262E0">
        <w:rPr>
          <w:szCs w:val="21"/>
        </w:rPr>
        <w:t>FixedStage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TidalCurve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Divider</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 xml:space="preserve">DivertedLink </w:t>
      </w:r>
      <w:r w:rsidRPr="003262E0">
        <w:rPr>
          <w:szCs w:val="21"/>
        </w:rPr>
        <w:tab/>
      </w:r>
      <w:r w:rsidRPr="003262E0">
        <w:rPr>
          <w:szCs w:val="21"/>
        </w:rPr>
        <w:tab/>
      </w:r>
      <w:r w:rsidRPr="003262E0">
        <w:rPr>
          <w:szCs w:val="21"/>
        </w:rPr>
        <w:tab/>
      </w:r>
      <w:r w:rsidRPr="003262E0">
        <w:rPr>
          <w:szCs w:val="21"/>
        </w:rPr>
        <w:tab/>
        <w:t>[Subclass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OVERFLOW, CUTOFF, TABULAR, or WEIR</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SurchargeDepth</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CutoffFlow</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DividerCurve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WeirMinFlow</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WeirHeight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WeirCoefficient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StorageUnit</w:t>
      </w:r>
      <w:r w:rsidRPr="003262E0">
        <w:rPr>
          <w:szCs w:val="21"/>
        </w:rPr>
        <w:t xml:space="preserve"> (Inherits Node)</w:t>
      </w:r>
    </w:p>
    <w:p w:rsidR="00B63EEF" w:rsidRPr="003262E0" w:rsidRDefault="00B63EEF" w:rsidP="00BA439E">
      <w:pPr>
        <w:suppressAutoHyphens w:val="0"/>
        <w:spacing w:line="240" w:lineRule="auto"/>
        <w:ind w:left="720" w:firstLine="720"/>
        <w:jc w:val="left"/>
        <w:rPr>
          <w:szCs w:val="21"/>
        </w:rPr>
      </w:pPr>
      <w:r w:rsidRPr="003262E0">
        <w:rPr>
          <w:szCs w:val="21"/>
        </w:rPr>
        <w:t>MaxDepth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InitialDepth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TABULAR or FUNCTIONAL</w:t>
      </w:r>
    </w:p>
    <w:p w:rsidR="00B63EEF" w:rsidRPr="003262E0" w:rsidRDefault="00B63EEF" w:rsidP="00BA439E">
      <w:pPr>
        <w:suppressAutoHyphens w:val="0"/>
        <w:spacing w:line="240" w:lineRule="auto"/>
        <w:ind w:left="720" w:firstLine="720"/>
        <w:jc w:val="left"/>
        <w:rPr>
          <w:szCs w:val="21"/>
        </w:rPr>
      </w:pPr>
      <w:r w:rsidRPr="003262E0">
        <w:rPr>
          <w:szCs w:val="21"/>
        </w:rPr>
        <w:t xml:space="preserve">StorageCurve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Constant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PondedArea</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EvapFactor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SeepageLoss</w:t>
      </w:r>
      <w:r w:rsidRPr="003262E0">
        <w:rPr>
          <w:szCs w:val="21"/>
        </w:rPr>
        <w:tab/>
      </w:r>
      <w:r w:rsidRPr="003262E0">
        <w:rPr>
          <w:szCs w:val="21"/>
        </w:rPr>
        <w:tab/>
      </w:r>
      <w:r w:rsidRPr="003262E0">
        <w:rPr>
          <w:szCs w:val="21"/>
        </w:rPr>
        <w:tab/>
      </w:r>
      <w:r w:rsidRPr="003262E0">
        <w:rPr>
          <w:szCs w:val="21"/>
        </w:rPr>
        <w:tab/>
        <w:t>YES, NO</w:t>
      </w:r>
    </w:p>
    <w:p w:rsidR="00B63EEF" w:rsidRPr="003262E0" w:rsidRDefault="00B63EEF" w:rsidP="00BA439E">
      <w:pPr>
        <w:suppressAutoHyphens w:val="0"/>
        <w:spacing w:line="240" w:lineRule="auto"/>
        <w:ind w:left="720" w:firstLine="720"/>
        <w:jc w:val="left"/>
        <w:rPr>
          <w:szCs w:val="21"/>
        </w:rPr>
      </w:pPr>
      <w:r w:rsidRPr="003262E0">
        <w:rPr>
          <w:szCs w:val="21"/>
        </w:rPr>
        <w:t>SeepageSuctionHead</w:t>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SeepageHydraulicConductivity </w:t>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SeepageInitialMoistureDeficit  </w:t>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r w:rsidRPr="003262E0">
        <w:rPr>
          <w:szCs w:val="21"/>
        </w:rPr>
        <w:t> </w:t>
      </w:r>
    </w:p>
    <w:p w:rsidR="00B63EEF" w:rsidRPr="003262E0" w:rsidRDefault="00B63EEF" w:rsidP="003262E0">
      <w:pPr>
        <w:suppressAutoHyphens w:val="0"/>
        <w:spacing w:line="240" w:lineRule="auto"/>
        <w:jc w:val="left"/>
        <w:outlineLvl w:val="0"/>
        <w:rPr>
          <w:szCs w:val="21"/>
        </w:rPr>
      </w:pPr>
      <w:r w:rsidRPr="003262E0">
        <w:rPr>
          <w:szCs w:val="21"/>
        </w:rPr>
        <w:t>Class</w:t>
      </w:r>
      <w:r w:rsidRPr="003262E0">
        <w:rPr>
          <w:b/>
          <w:szCs w:val="21"/>
        </w:rPr>
        <w:t xml:space="preserve"> Link</w:t>
      </w:r>
    </w:p>
    <w:p w:rsidR="00B63EEF" w:rsidRPr="003262E0" w:rsidRDefault="00B63EEF" w:rsidP="00BA439E">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InletNode </w:t>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BA439E">
      <w:pPr>
        <w:suppressAutoHyphens w:val="0"/>
        <w:spacing w:line="240" w:lineRule="auto"/>
        <w:ind w:firstLine="720"/>
        <w:jc w:val="left"/>
        <w:rPr>
          <w:szCs w:val="21"/>
        </w:rPr>
      </w:pPr>
      <w:r w:rsidRPr="003262E0">
        <w:rPr>
          <w:szCs w:val="21"/>
        </w:rPr>
        <w:t xml:space="preserve">OutletNode </w:t>
      </w:r>
      <w:r w:rsidRPr="003262E0">
        <w:rPr>
          <w:szCs w:val="21"/>
        </w:rPr>
        <w:tab/>
      </w:r>
      <w:r w:rsidRPr="003262E0">
        <w:rPr>
          <w:szCs w:val="21"/>
        </w:rPr>
        <w:tab/>
      </w:r>
      <w:r w:rsidRPr="003262E0">
        <w:rPr>
          <w:szCs w:val="21"/>
        </w:rPr>
        <w:tab/>
      </w:r>
      <w:r w:rsidRPr="003262E0">
        <w:rPr>
          <w:szCs w:val="21"/>
        </w:rPr>
        <w:tab/>
        <w:t>[Subclass Node]</w:t>
      </w:r>
    </w:p>
    <w:p w:rsidR="00B63EEF" w:rsidRPr="003262E0" w:rsidRDefault="00B63EEF" w:rsidP="00BA439E">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Tag</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BA439E">
      <w:pPr>
        <w:suppressAutoHyphens w:val="0"/>
        <w:spacing w:line="240" w:lineRule="auto"/>
        <w:ind w:firstLine="720"/>
        <w:jc w:val="left"/>
        <w:rPr>
          <w:szCs w:val="21"/>
        </w:rPr>
      </w:pPr>
      <w:r w:rsidRPr="003262E0">
        <w:rPr>
          <w:szCs w:val="21"/>
        </w:rPr>
        <w:t xml:space="preserve">Vertices </w:t>
      </w:r>
      <w:r>
        <w:rPr>
          <w:szCs w:val="21"/>
        </w:rPr>
        <w:tab/>
      </w:r>
      <w:r>
        <w:rPr>
          <w:szCs w:val="21"/>
        </w:rPr>
        <w:tab/>
      </w:r>
      <w:r>
        <w:rPr>
          <w:szCs w:val="21"/>
        </w:rPr>
        <w:tab/>
      </w:r>
      <w:r>
        <w:rPr>
          <w:szCs w:val="21"/>
        </w:rPr>
        <w:tab/>
      </w:r>
      <w:r w:rsidRPr="003262E0">
        <w:rPr>
          <w:szCs w:val="21"/>
        </w:rPr>
        <w:t>[Collection of Subclass Vertex]</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Conduit</w:t>
      </w:r>
      <w:r w:rsidRPr="003262E0">
        <w:rPr>
          <w:szCs w:val="21"/>
        </w:rPr>
        <w:t xml:space="preserve"> (Inherits Link)</w:t>
      </w:r>
    </w:p>
    <w:p w:rsidR="00B63EEF" w:rsidRPr="003262E0" w:rsidRDefault="00B63EEF" w:rsidP="00BA439E">
      <w:pPr>
        <w:suppressAutoHyphens w:val="0"/>
        <w:spacing w:line="240" w:lineRule="auto"/>
        <w:ind w:left="720" w:firstLine="720"/>
        <w:jc w:val="left"/>
        <w:rPr>
          <w:szCs w:val="21"/>
        </w:rPr>
      </w:pPr>
      <w:r w:rsidRPr="003262E0">
        <w:rPr>
          <w:szCs w:val="21"/>
        </w:rPr>
        <w:t xml:space="preserve">Length </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Roughness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InletOffset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OutletOffset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InitialFlow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MaximumFlow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EntryLossCoeff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ExitLossCoeff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LossCoeff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FlapGate </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Pump</w:t>
      </w:r>
      <w:r w:rsidRPr="003262E0">
        <w:rPr>
          <w:szCs w:val="21"/>
        </w:rPr>
        <w:t xml:space="preserve"> (Inherits Link)</w:t>
      </w:r>
    </w:p>
    <w:p w:rsidR="00B63EEF" w:rsidRPr="003262E0" w:rsidRDefault="00B63EEF" w:rsidP="00BA439E">
      <w:pPr>
        <w:suppressAutoHyphens w:val="0"/>
        <w:spacing w:line="240" w:lineRule="auto"/>
        <w:ind w:left="720" w:firstLine="720"/>
        <w:jc w:val="left"/>
        <w:rPr>
          <w:szCs w:val="21"/>
        </w:rPr>
      </w:pPr>
      <w:r w:rsidRPr="003262E0">
        <w:rPr>
          <w:szCs w:val="21"/>
        </w:rPr>
        <w:t>PumpCurve</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BA439E">
      <w:pPr>
        <w:suppressAutoHyphens w:val="0"/>
        <w:spacing w:line="240" w:lineRule="auto"/>
        <w:ind w:left="720" w:firstLine="720"/>
        <w:jc w:val="left"/>
        <w:rPr>
          <w:szCs w:val="21"/>
        </w:rPr>
      </w:pPr>
      <w:r w:rsidRPr="003262E0">
        <w:rPr>
          <w:szCs w:val="21"/>
        </w:rPr>
        <w:lastRenderedPageBreak/>
        <w:t>InitialStatus</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StartupDepth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ShutoffDepth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Orifice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SIDE or BOTTOM</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InletOffset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DischargeCoeff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FlapGate</w:t>
      </w:r>
      <w:r w:rsidRPr="003262E0">
        <w:rPr>
          <w:szCs w:val="21"/>
        </w:rPr>
        <w:tab/>
      </w:r>
      <w:r w:rsidRPr="003262E0">
        <w:rPr>
          <w:szCs w:val="21"/>
        </w:rPr>
        <w:tab/>
      </w:r>
      <w:r w:rsidRPr="003262E0">
        <w:rPr>
          <w:szCs w:val="21"/>
        </w:rPr>
        <w:tab/>
      </w:r>
      <w:r w:rsidRPr="003262E0">
        <w:rPr>
          <w:szCs w:val="21"/>
        </w:rPr>
        <w:tab/>
        <w:t>YES, NO</w:t>
      </w:r>
    </w:p>
    <w:p w:rsidR="00B63EEF" w:rsidRPr="003262E0" w:rsidRDefault="00B63EEF" w:rsidP="00BA439E">
      <w:pPr>
        <w:suppressAutoHyphens w:val="0"/>
        <w:spacing w:line="240" w:lineRule="auto"/>
        <w:ind w:left="720" w:firstLine="720"/>
        <w:jc w:val="left"/>
        <w:rPr>
          <w:szCs w:val="21"/>
        </w:rPr>
      </w:pPr>
      <w:r w:rsidRPr="003262E0">
        <w:rPr>
          <w:szCs w:val="21"/>
        </w:rPr>
        <w:t>Orate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Weir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Type</w:t>
      </w:r>
      <w:r w:rsidRPr="003262E0">
        <w:rPr>
          <w:szCs w:val="21"/>
        </w:rPr>
        <w:tab/>
        <w:t>TRANSVERSE, SIDEFLOW, V-NOTCH, TRAPEZOIDAL, or ROADWAY</w:t>
      </w:r>
    </w:p>
    <w:p w:rsidR="00B63EEF" w:rsidRPr="003262E0" w:rsidRDefault="00B63EEF" w:rsidP="00BA439E">
      <w:pPr>
        <w:suppressAutoHyphens w:val="0"/>
        <w:spacing w:line="240" w:lineRule="auto"/>
        <w:ind w:left="720" w:firstLine="720"/>
        <w:jc w:val="left"/>
        <w:rPr>
          <w:szCs w:val="21"/>
        </w:rPr>
      </w:pPr>
      <w:r w:rsidRPr="003262E0">
        <w:rPr>
          <w:szCs w:val="21"/>
        </w:rPr>
        <w:t xml:space="preserve">CrossSection </w:t>
      </w:r>
      <w:r w:rsidRPr="003262E0">
        <w:rPr>
          <w:szCs w:val="21"/>
        </w:rPr>
        <w:tab/>
      </w:r>
      <w:r w:rsidRPr="003262E0">
        <w:rPr>
          <w:szCs w:val="21"/>
        </w:rPr>
        <w:tab/>
      </w:r>
      <w:r w:rsidRPr="003262E0">
        <w:rPr>
          <w:szCs w:val="21"/>
        </w:rPr>
        <w:tab/>
      </w:r>
      <w:r w:rsidRPr="003262E0">
        <w:rPr>
          <w:szCs w:val="21"/>
        </w:rPr>
        <w:tab/>
        <w:t>[Subclass CrossSection]</w:t>
      </w:r>
    </w:p>
    <w:p w:rsidR="00B63EEF" w:rsidRPr="003262E0" w:rsidRDefault="00B63EEF" w:rsidP="00BA439E">
      <w:pPr>
        <w:suppressAutoHyphens w:val="0"/>
        <w:spacing w:line="240" w:lineRule="auto"/>
        <w:ind w:left="720" w:firstLine="720"/>
        <w:jc w:val="left"/>
        <w:rPr>
          <w:szCs w:val="21"/>
        </w:rPr>
      </w:pPr>
      <w:r w:rsidRPr="003262E0">
        <w:rPr>
          <w:szCs w:val="21"/>
        </w:rPr>
        <w:t>InletOffset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DischargeCoeff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FlapGate</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BA439E">
      <w:pPr>
        <w:suppressAutoHyphens w:val="0"/>
        <w:spacing w:line="240" w:lineRule="auto"/>
        <w:ind w:left="720" w:firstLine="720"/>
        <w:jc w:val="left"/>
        <w:rPr>
          <w:szCs w:val="21"/>
        </w:rPr>
      </w:pPr>
      <w:r w:rsidRPr="003262E0">
        <w:rPr>
          <w:szCs w:val="21"/>
        </w:rPr>
        <w:t>EndContractions</w:t>
      </w:r>
      <w:r w:rsidRPr="003262E0">
        <w:rPr>
          <w:szCs w:val="21"/>
        </w:rPr>
        <w:tab/>
      </w:r>
      <w:r w:rsidRPr="003262E0">
        <w:rPr>
          <w:szCs w:val="21"/>
        </w:rPr>
        <w:tab/>
      </w:r>
      <w:r>
        <w:rPr>
          <w:szCs w:val="21"/>
        </w:rPr>
        <w:tab/>
      </w:r>
      <w:r w:rsidRPr="003262E0">
        <w:rPr>
          <w:szCs w:val="21"/>
        </w:rPr>
        <w:t>real</w:t>
      </w:r>
    </w:p>
    <w:p w:rsidR="00B63EEF" w:rsidRPr="003262E0" w:rsidRDefault="00B63EEF" w:rsidP="00BA439E">
      <w:pPr>
        <w:suppressAutoHyphens w:val="0"/>
        <w:spacing w:line="240" w:lineRule="auto"/>
        <w:ind w:left="720" w:firstLine="720"/>
        <w:jc w:val="left"/>
        <w:rPr>
          <w:szCs w:val="21"/>
        </w:rPr>
      </w:pPr>
      <w:r w:rsidRPr="003262E0">
        <w:rPr>
          <w:szCs w:val="21"/>
        </w:rPr>
        <w:t>EndCoeff</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CanSurcharge</w:t>
      </w:r>
      <w:r w:rsidRPr="003262E0">
        <w:rPr>
          <w:szCs w:val="21"/>
        </w:rPr>
        <w:tab/>
      </w:r>
      <w:r w:rsidRPr="003262E0">
        <w:rPr>
          <w:szCs w:val="21"/>
        </w:rPr>
        <w:tab/>
      </w:r>
      <w:r w:rsidRPr="003262E0">
        <w:rPr>
          <w:szCs w:val="21"/>
        </w:rPr>
        <w:tab/>
      </w:r>
      <w:r w:rsidRPr="003262E0">
        <w:rPr>
          <w:szCs w:val="21"/>
        </w:rPr>
        <w:tab/>
        <w:t>boolean</w:t>
      </w:r>
    </w:p>
    <w:p w:rsidR="00B63EEF" w:rsidRPr="003262E0" w:rsidRDefault="00B63EEF" w:rsidP="00BA439E">
      <w:pPr>
        <w:suppressAutoHyphens w:val="0"/>
        <w:spacing w:line="240" w:lineRule="auto"/>
        <w:ind w:left="720" w:firstLine="720"/>
        <w:jc w:val="left"/>
        <w:rPr>
          <w:szCs w:val="21"/>
        </w:rPr>
      </w:pPr>
      <w:r w:rsidRPr="003262E0">
        <w:rPr>
          <w:szCs w:val="21"/>
        </w:rPr>
        <w:t>RoadWidth</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RoadSurface</w:t>
      </w:r>
      <w:r w:rsidRPr="003262E0">
        <w:rPr>
          <w:szCs w:val="21"/>
        </w:rPr>
        <w:tab/>
      </w:r>
      <w:r w:rsidRPr="003262E0">
        <w:rPr>
          <w:szCs w:val="21"/>
        </w:rPr>
        <w:tab/>
      </w:r>
      <w:r w:rsidRPr="003262E0">
        <w:rPr>
          <w:szCs w:val="21"/>
        </w:rPr>
        <w:tab/>
      </w:r>
      <w:r w:rsidRPr="003262E0">
        <w:rPr>
          <w:szCs w:val="21"/>
        </w:rPr>
        <w:tab/>
        <w:t>PAVED or GRAVEL</w:t>
      </w:r>
    </w:p>
    <w:p w:rsidR="00B63EEF" w:rsidRPr="003262E0" w:rsidRDefault="00B63EEF" w:rsidP="003262E0">
      <w:pPr>
        <w:suppressAutoHyphens w:val="0"/>
        <w:spacing w:line="240" w:lineRule="auto"/>
        <w:jc w:val="left"/>
        <w:rPr>
          <w:szCs w:val="21"/>
        </w:rPr>
      </w:pPr>
    </w:p>
    <w:p w:rsidR="00B63EEF" w:rsidRPr="003262E0" w:rsidRDefault="00B63EEF" w:rsidP="00BA439E">
      <w:pPr>
        <w:suppressAutoHyphens w:val="0"/>
        <w:spacing w:line="240" w:lineRule="auto"/>
        <w:ind w:firstLine="720"/>
        <w:jc w:val="left"/>
        <w:outlineLvl w:val="1"/>
        <w:rPr>
          <w:szCs w:val="21"/>
        </w:rPr>
      </w:pPr>
      <w:r w:rsidRPr="003262E0">
        <w:rPr>
          <w:szCs w:val="21"/>
        </w:rPr>
        <w:t xml:space="preserve">SubClass </w:t>
      </w:r>
      <w:r w:rsidRPr="003262E0">
        <w:rPr>
          <w:b/>
          <w:szCs w:val="21"/>
        </w:rPr>
        <w:t xml:space="preserve">Outlet </w:t>
      </w:r>
      <w:r w:rsidRPr="003262E0">
        <w:rPr>
          <w:szCs w:val="21"/>
        </w:rPr>
        <w:t>(Inherits Link)</w:t>
      </w:r>
    </w:p>
    <w:p w:rsidR="00B63EEF" w:rsidRPr="003262E0" w:rsidRDefault="00B63EEF" w:rsidP="00BA439E">
      <w:pPr>
        <w:suppressAutoHyphens w:val="0"/>
        <w:spacing w:line="240" w:lineRule="auto"/>
        <w:ind w:left="720" w:firstLine="720"/>
        <w:jc w:val="left"/>
        <w:rPr>
          <w:szCs w:val="21"/>
        </w:rPr>
      </w:pPr>
      <w:r w:rsidRPr="003262E0">
        <w:rPr>
          <w:szCs w:val="21"/>
        </w:rPr>
        <w:t xml:space="preserve">InletOffset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FlapGate </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BA439E">
      <w:pPr>
        <w:suppressAutoHyphens w:val="0"/>
        <w:spacing w:line="240" w:lineRule="auto"/>
        <w:ind w:left="720" w:firstLine="720"/>
        <w:jc w:val="left"/>
        <w:rPr>
          <w:szCs w:val="21"/>
        </w:rPr>
      </w:pPr>
      <w:r w:rsidRPr="003262E0">
        <w:rPr>
          <w:szCs w:val="21"/>
        </w:rPr>
        <w:t xml:space="preserve">Coefficient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720" w:firstLine="720"/>
        <w:jc w:val="left"/>
        <w:rPr>
          <w:szCs w:val="21"/>
        </w:rPr>
      </w:pPr>
      <w:r w:rsidRPr="003262E0">
        <w:rPr>
          <w:szCs w:val="21"/>
        </w:rPr>
        <w:t xml:space="preserve">Exponent </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BA439E">
      <w:pPr>
        <w:suppressAutoHyphens w:val="0"/>
        <w:spacing w:line="240" w:lineRule="auto"/>
        <w:ind w:left="5040" w:hanging="3600"/>
        <w:jc w:val="left"/>
        <w:rPr>
          <w:szCs w:val="21"/>
        </w:rPr>
      </w:pPr>
      <w:r w:rsidRPr="003262E0">
        <w:rPr>
          <w:szCs w:val="21"/>
        </w:rPr>
        <w:t>CurveType</w:t>
      </w:r>
      <w:r w:rsidRPr="003262E0">
        <w:rPr>
          <w:szCs w:val="21"/>
        </w:rPr>
        <w:tab/>
        <w:t>TABULAR/DEPTH, TABULAR/HEAD, FUNCTIONAL/DEPTH, FUNCTIONAL/HEAD</w:t>
      </w:r>
    </w:p>
    <w:p w:rsidR="00B63EEF" w:rsidRPr="003262E0" w:rsidRDefault="00B63EEF" w:rsidP="00BA439E">
      <w:pPr>
        <w:suppressAutoHyphens w:val="0"/>
        <w:spacing w:line="240" w:lineRule="auto"/>
        <w:ind w:left="720" w:firstLine="720"/>
        <w:jc w:val="left"/>
        <w:rPr>
          <w:szCs w:val="21"/>
        </w:rPr>
      </w:pPr>
      <w:r w:rsidRPr="003262E0">
        <w:rPr>
          <w:szCs w:val="21"/>
        </w:rPr>
        <w:t xml:space="preserve">RatingCurve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3262E0">
      <w:pPr>
        <w:suppressAutoHyphens w:val="0"/>
        <w:spacing w:line="240" w:lineRule="auto"/>
        <w:jc w:val="left"/>
        <w:rPr>
          <w:szCs w:val="21"/>
        </w:rPr>
      </w:pPr>
    </w:p>
    <w:p w:rsidR="00B63EEF" w:rsidRPr="003262E0" w:rsidRDefault="00B63EEF" w:rsidP="007B0EC5">
      <w:pPr>
        <w:suppressAutoHyphens w:val="0"/>
        <w:spacing w:line="240" w:lineRule="auto"/>
        <w:ind w:left="720" w:firstLine="720"/>
        <w:jc w:val="left"/>
        <w:outlineLvl w:val="2"/>
        <w:rPr>
          <w:szCs w:val="21"/>
        </w:rPr>
      </w:pPr>
      <w:r w:rsidRPr="003262E0">
        <w:rPr>
          <w:szCs w:val="21"/>
        </w:rPr>
        <w:t xml:space="preserve">SubClass </w:t>
      </w:r>
      <w:r w:rsidRPr="003262E0">
        <w:rPr>
          <w:b/>
          <w:szCs w:val="21"/>
        </w:rPr>
        <w:t>CrossSection</w:t>
      </w:r>
    </w:p>
    <w:p w:rsidR="00B63EEF" w:rsidRPr="003262E0" w:rsidRDefault="00B63EEF" w:rsidP="007B0EC5">
      <w:pPr>
        <w:suppressAutoHyphens w:val="0"/>
        <w:spacing w:line="240" w:lineRule="auto"/>
        <w:ind w:left="5040" w:hanging="2880"/>
        <w:jc w:val="left"/>
        <w:rPr>
          <w:szCs w:val="21"/>
        </w:rPr>
      </w:pPr>
      <w:r w:rsidRPr="003262E0">
        <w:rPr>
          <w:szCs w:val="21"/>
        </w:rPr>
        <w:t xml:space="preserve">Shape </w:t>
      </w:r>
      <w:r w:rsidRPr="003262E0">
        <w:rPr>
          <w:szCs w:val="21"/>
        </w:rPr>
        <w:tab/>
        <w:t>CIRCULAR, FORCE_MAIN, FILLED_CIRCULAR2, RECT_CLOSED, RECT_OPEN, TRAPEZOIDAL, TRIANGULAR, HORIZ_ELLIPSE, VERT_ELLIPSE, ARCH (standard), ARCH (non-standard), PARABOLIC, POWER, RECT_TRIANGULAR, RECT_ROUND, MODBASKETHANDLE, EGG, HORSESHOE, GOTHIC, CATENARY, SEMIELLIPTICAL, BASKETHANDLE, SEMICIRCULAR, CUSTOM, or IRREGULAR</w:t>
      </w:r>
    </w:p>
    <w:p w:rsidR="00B63EEF" w:rsidRPr="003262E0" w:rsidRDefault="00B63EEF" w:rsidP="003262E0">
      <w:pPr>
        <w:suppressAutoHyphens w:val="0"/>
        <w:spacing w:line="240" w:lineRule="auto"/>
        <w:jc w:val="left"/>
        <w:rPr>
          <w:szCs w:val="21"/>
        </w:rPr>
      </w:pPr>
      <w:r w:rsidRPr="003262E0">
        <w:rPr>
          <w:szCs w:val="21"/>
        </w:rPr>
        <w:tab/>
      </w:r>
      <w:r w:rsidRPr="003262E0">
        <w:rPr>
          <w:szCs w:val="21"/>
        </w:rPr>
        <w:tab/>
      </w:r>
      <w:r>
        <w:rPr>
          <w:szCs w:val="21"/>
        </w:rPr>
        <w:tab/>
      </w:r>
      <w:r w:rsidRPr="003262E0">
        <w:rPr>
          <w:szCs w:val="21"/>
        </w:rPr>
        <w:t>Geometry1</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Geometry2</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Geometry3</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Geometry4</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left="1440" w:firstLine="720"/>
        <w:jc w:val="left"/>
        <w:rPr>
          <w:szCs w:val="21"/>
        </w:rPr>
      </w:pPr>
      <w:r w:rsidRPr="003262E0">
        <w:rPr>
          <w:szCs w:val="21"/>
        </w:rPr>
        <w:t>Barrels</w:t>
      </w:r>
      <w:r w:rsidRPr="003262E0">
        <w:rPr>
          <w:szCs w:val="21"/>
        </w:rPr>
        <w:tab/>
      </w:r>
      <w:r w:rsidRPr="003262E0">
        <w:rPr>
          <w:szCs w:val="21"/>
        </w:rPr>
        <w:tab/>
      </w:r>
      <w:r w:rsidRPr="003262E0">
        <w:rPr>
          <w:szCs w:val="21"/>
        </w:rPr>
        <w:tab/>
      </w:r>
      <w:r w:rsidRPr="003262E0">
        <w:rPr>
          <w:szCs w:val="21"/>
        </w:rPr>
        <w:tab/>
        <w:t>integer</w:t>
      </w:r>
    </w:p>
    <w:p w:rsidR="00B63EEF" w:rsidRPr="003262E0" w:rsidRDefault="00B63EEF" w:rsidP="007B0EC5">
      <w:pPr>
        <w:suppressAutoHyphens w:val="0"/>
        <w:spacing w:line="240" w:lineRule="auto"/>
        <w:ind w:left="1440" w:firstLine="720"/>
        <w:jc w:val="left"/>
        <w:rPr>
          <w:szCs w:val="21"/>
        </w:rPr>
      </w:pPr>
      <w:r w:rsidRPr="003262E0">
        <w:rPr>
          <w:szCs w:val="21"/>
        </w:rPr>
        <w:t>Culvert</w:t>
      </w:r>
      <w:r w:rsidRPr="003262E0">
        <w:rPr>
          <w:szCs w:val="21"/>
        </w:rPr>
        <w:tab/>
      </w:r>
      <w:r w:rsidRPr="003262E0">
        <w:rPr>
          <w:szCs w:val="21"/>
        </w:rPr>
        <w:tab/>
      </w:r>
      <w:r w:rsidRPr="003262E0">
        <w:rPr>
          <w:szCs w:val="21"/>
        </w:rPr>
        <w:tab/>
      </w:r>
      <w:r w:rsidRPr="003262E0">
        <w:rPr>
          <w:szCs w:val="21"/>
        </w:rPr>
        <w:tab/>
        <w:t>integer</w:t>
      </w:r>
    </w:p>
    <w:p w:rsidR="00B63EEF" w:rsidRPr="003262E0" w:rsidRDefault="00B63EEF" w:rsidP="007B0EC5">
      <w:pPr>
        <w:suppressAutoHyphens w:val="0"/>
        <w:spacing w:line="240" w:lineRule="auto"/>
        <w:ind w:left="1440" w:firstLine="720"/>
        <w:jc w:val="left"/>
        <w:rPr>
          <w:szCs w:val="21"/>
        </w:rPr>
      </w:pPr>
      <w:r w:rsidRPr="003262E0">
        <w:rPr>
          <w:szCs w:val="21"/>
        </w:rPr>
        <w:t xml:space="preserve">Curve </w:t>
      </w:r>
      <w:r w:rsidRPr="003262E0">
        <w:rPr>
          <w:szCs w:val="21"/>
        </w:rPr>
        <w:tab/>
      </w:r>
      <w:r w:rsidRPr="003262E0">
        <w:rPr>
          <w:szCs w:val="21"/>
        </w:rPr>
        <w:tab/>
      </w:r>
      <w:r w:rsidRPr="003262E0">
        <w:rPr>
          <w:szCs w:val="21"/>
        </w:rPr>
        <w:tab/>
      </w:r>
      <w:r w:rsidRPr="003262E0">
        <w:rPr>
          <w:szCs w:val="21"/>
        </w:rPr>
        <w:tab/>
        <w:t>[Subclass Curve]</w:t>
      </w:r>
    </w:p>
    <w:p w:rsidR="00B63EEF" w:rsidRPr="003262E0" w:rsidRDefault="00B63EEF" w:rsidP="007B0EC5">
      <w:pPr>
        <w:suppressAutoHyphens w:val="0"/>
        <w:spacing w:line="240" w:lineRule="auto"/>
        <w:ind w:left="1440" w:firstLine="720"/>
        <w:jc w:val="left"/>
        <w:rPr>
          <w:szCs w:val="21"/>
        </w:rPr>
      </w:pPr>
      <w:r w:rsidRPr="003262E0">
        <w:rPr>
          <w:szCs w:val="21"/>
        </w:rPr>
        <w:t xml:space="preserve">Transect </w:t>
      </w:r>
      <w:r w:rsidRPr="003262E0">
        <w:rPr>
          <w:szCs w:val="21"/>
        </w:rPr>
        <w:tab/>
      </w:r>
      <w:r w:rsidRPr="003262E0">
        <w:rPr>
          <w:szCs w:val="21"/>
        </w:rPr>
        <w:tab/>
      </w:r>
      <w:r w:rsidRPr="003262E0">
        <w:rPr>
          <w:szCs w:val="21"/>
        </w:rPr>
        <w:tab/>
        <w:t>[Subclass Transect]</w:t>
      </w:r>
    </w:p>
    <w:p w:rsidR="00B63EEF" w:rsidRPr="003262E0" w:rsidRDefault="00B63EEF" w:rsidP="003262E0">
      <w:pPr>
        <w:suppressAutoHyphens w:val="0"/>
        <w:spacing w:line="240" w:lineRule="auto"/>
        <w:jc w:val="left"/>
        <w:rPr>
          <w:szCs w:val="21"/>
        </w:rPr>
      </w:pPr>
    </w:p>
    <w:p w:rsidR="00B63EEF" w:rsidRPr="003262E0" w:rsidRDefault="00B63EEF" w:rsidP="007B0EC5">
      <w:pPr>
        <w:suppressAutoHyphens w:val="0"/>
        <w:spacing w:line="240" w:lineRule="auto"/>
        <w:jc w:val="left"/>
        <w:outlineLvl w:val="0"/>
        <w:rPr>
          <w:szCs w:val="21"/>
        </w:rPr>
      </w:pPr>
      <w:r w:rsidRPr="003262E0">
        <w:rPr>
          <w:szCs w:val="21"/>
        </w:rPr>
        <w:lastRenderedPageBreak/>
        <w:t xml:space="preserve">SubClass </w:t>
      </w:r>
      <w:r w:rsidRPr="003262E0">
        <w:rPr>
          <w:b/>
          <w:szCs w:val="21"/>
        </w:rPr>
        <w:t>Transect</w:t>
      </w:r>
    </w:p>
    <w:p w:rsidR="00B63EEF" w:rsidRPr="003262E0" w:rsidRDefault="00B63EEF" w:rsidP="007B0EC5">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StationElevationDataGrid</w:t>
      </w:r>
      <w:r w:rsidRPr="003262E0">
        <w:rPr>
          <w:szCs w:val="21"/>
        </w:rPr>
        <w:tab/>
      </w:r>
      <w:r>
        <w:rPr>
          <w:szCs w:val="21"/>
        </w:rPr>
        <w:tab/>
      </w:r>
      <w:r w:rsidRPr="003262E0">
        <w:rPr>
          <w:szCs w:val="21"/>
        </w:rPr>
        <w:t>real array</w:t>
      </w:r>
    </w:p>
    <w:p w:rsidR="00B63EEF" w:rsidRPr="003262E0" w:rsidRDefault="00B63EEF" w:rsidP="007B0EC5">
      <w:pPr>
        <w:suppressAutoHyphens w:val="0"/>
        <w:spacing w:line="240" w:lineRule="auto"/>
        <w:ind w:firstLine="720"/>
        <w:jc w:val="left"/>
        <w:rPr>
          <w:szCs w:val="21"/>
        </w:rPr>
      </w:pPr>
      <w:r w:rsidRPr="003262E0">
        <w:rPr>
          <w:szCs w:val="21"/>
        </w:rPr>
        <w:t>RoughnessLeftBank</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RoughnessRightBank</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RoughnessChannel</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BankStationLeft</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BankStationRight</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StationsModifier</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 xml:space="preserve">ElevationsModifier </w:t>
      </w:r>
      <w:r w:rsidRPr="003262E0">
        <w:rPr>
          <w:szCs w:val="21"/>
        </w:rPr>
        <w:tab/>
      </w:r>
      <w:r w:rsidRPr="003262E0">
        <w:rPr>
          <w:szCs w:val="21"/>
        </w:rPr>
        <w:tab/>
      </w:r>
      <w:r w:rsidRPr="003262E0">
        <w:rPr>
          <w:szCs w:val="21"/>
        </w:rPr>
        <w:tab/>
        <w:t>real</w:t>
      </w:r>
    </w:p>
    <w:p w:rsidR="00B63EEF" w:rsidRPr="003262E0" w:rsidRDefault="00B63EEF" w:rsidP="007B0EC5">
      <w:pPr>
        <w:suppressAutoHyphens w:val="0"/>
        <w:spacing w:line="240" w:lineRule="auto"/>
        <w:ind w:firstLine="720"/>
        <w:jc w:val="left"/>
        <w:rPr>
          <w:szCs w:val="21"/>
        </w:rPr>
      </w:pPr>
      <w:r w:rsidRPr="003262E0">
        <w:rPr>
          <w:szCs w:val="21"/>
        </w:rPr>
        <w:t>MeanderModifier</w:t>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r w:rsidRPr="003262E0">
        <w:rPr>
          <w:szCs w:val="21"/>
        </w:rPr>
        <w:t> </w:t>
      </w: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ControlRule</w:t>
      </w:r>
    </w:p>
    <w:p w:rsidR="00B63EEF" w:rsidRPr="003262E0" w:rsidRDefault="00B63EEF" w:rsidP="007B0EC5">
      <w:pPr>
        <w:suppressAutoHyphens w:val="0"/>
        <w:spacing w:line="240" w:lineRule="auto"/>
        <w:ind w:firstLine="720"/>
        <w:jc w:val="left"/>
        <w:rPr>
          <w:szCs w:val="21"/>
        </w:rPr>
      </w:pPr>
      <w:r w:rsidRPr="003262E0">
        <w:rPr>
          <w:szCs w:val="21"/>
        </w:rPr>
        <w:t>RuleID</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7B0EC5">
      <w:pPr>
        <w:suppressAutoHyphens w:val="0"/>
        <w:spacing w:line="240" w:lineRule="auto"/>
        <w:ind w:firstLine="720"/>
        <w:jc w:val="left"/>
        <w:rPr>
          <w:szCs w:val="21"/>
        </w:rPr>
      </w:pPr>
      <w:r w:rsidRPr="003262E0">
        <w:rPr>
          <w:szCs w:val="21"/>
        </w:rPr>
        <w:t>RuleText</w:t>
      </w:r>
      <w:r w:rsidRPr="003262E0">
        <w:rPr>
          <w:szCs w:val="21"/>
        </w:rPr>
        <w:tab/>
      </w:r>
      <w:r w:rsidRPr="003262E0">
        <w:rPr>
          <w:szCs w:val="21"/>
        </w:rPr>
        <w:tab/>
      </w:r>
      <w:r w:rsidRPr="003262E0">
        <w:rPr>
          <w:szCs w:val="21"/>
        </w:rPr>
        <w:tab/>
      </w:r>
      <w:r>
        <w:rPr>
          <w:szCs w:val="21"/>
        </w:rPr>
        <w:tab/>
      </w:r>
      <w:r w:rsidRPr="003262E0">
        <w:rPr>
          <w:szCs w:val="21"/>
        </w:rPr>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after="200" w:line="276" w:lineRule="auto"/>
        <w:jc w:val="left"/>
        <w:rPr>
          <w:szCs w:val="21"/>
        </w:rPr>
      </w:pPr>
      <w:r w:rsidRPr="003262E0">
        <w:rPr>
          <w:szCs w:val="21"/>
        </w:rPr>
        <w:br w:type="page"/>
      </w:r>
    </w:p>
    <w:p w:rsidR="00B63EEF" w:rsidRPr="003262E0" w:rsidRDefault="00B63EEF" w:rsidP="003262E0">
      <w:pPr>
        <w:suppressAutoHyphens w:val="0"/>
        <w:spacing w:line="240" w:lineRule="auto"/>
        <w:jc w:val="left"/>
        <w:rPr>
          <w:b/>
          <w:szCs w:val="21"/>
        </w:rPr>
      </w:pPr>
      <w:r w:rsidRPr="003262E0">
        <w:rPr>
          <w:b/>
          <w:szCs w:val="21"/>
        </w:rPr>
        <w:t>SWMM Supporting Classes</w:t>
      </w:r>
    </w:p>
    <w:p w:rsidR="00B63EEF" w:rsidRPr="003262E0" w:rsidRDefault="00B63EEF" w:rsidP="003262E0">
      <w:pPr>
        <w:suppressAutoHyphens w:val="0"/>
        <w:spacing w:line="240" w:lineRule="auto"/>
        <w:jc w:val="left"/>
        <w:outlineLvl w:val="0"/>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Curve</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4320" w:hanging="3600"/>
        <w:jc w:val="left"/>
        <w:rPr>
          <w:szCs w:val="21"/>
        </w:rPr>
      </w:pPr>
      <w:r w:rsidRPr="003262E0">
        <w:rPr>
          <w:szCs w:val="21"/>
        </w:rPr>
        <w:t xml:space="preserve">Type  </w:t>
      </w:r>
      <w:r w:rsidRPr="003262E0">
        <w:rPr>
          <w:szCs w:val="21"/>
        </w:rPr>
        <w:tab/>
        <w:t xml:space="preserve">STORAGE / SHAPE / DIVERSION / TIDAL / </w:t>
      </w:r>
      <w:r>
        <w:rPr>
          <w:szCs w:val="21"/>
        </w:rPr>
        <w:t>PUMP1 / PUMP2 / PUMP3 / PUMP4 /</w:t>
      </w:r>
      <w:r w:rsidRPr="003262E0">
        <w:rPr>
          <w:szCs w:val="21"/>
        </w:rPr>
        <w:t>RATING / CONTROL</w:t>
      </w:r>
    </w:p>
    <w:p w:rsidR="00B63EEF" w:rsidRPr="003262E0" w:rsidRDefault="00B63EEF" w:rsidP="00AA00F0">
      <w:pPr>
        <w:suppressAutoHyphens w:val="0"/>
        <w:spacing w:line="240" w:lineRule="auto"/>
        <w:ind w:firstLine="720"/>
        <w:jc w:val="left"/>
        <w:rPr>
          <w:szCs w:val="21"/>
        </w:rPr>
      </w:pPr>
      <w:r w:rsidRPr="003262E0">
        <w:rPr>
          <w:szCs w:val="21"/>
        </w:rPr>
        <w:t>XValues</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AA00F0">
      <w:pPr>
        <w:suppressAutoHyphens w:val="0"/>
        <w:spacing w:line="240" w:lineRule="auto"/>
        <w:ind w:firstLine="720"/>
        <w:jc w:val="left"/>
        <w:rPr>
          <w:szCs w:val="21"/>
        </w:rPr>
      </w:pPr>
      <w:r w:rsidRPr="003262E0">
        <w:rPr>
          <w:szCs w:val="21"/>
        </w:rPr>
        <w:t>YValues</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Label</w:t>
      </w:r>
    </w:p>
    <w:p w:rsidR="00B63EEF" w:rsidRPr="003262E0" w:rsidRDefault="00B63EEF" w:rsidP="00AA00F0">
      <w:pPr>
        <w:suppressAutoHyphens w:val="0"/>
        <w:spacing w:line="240" w:lineRule="auto"/>
        <w:ind w:firstLine="720"/>
        <w:jc w:val="left"/>
        <w:rPr>
          <w:szCs w:val="21"/>
        </w:rPr>
      </w:pPr>
      <w:r>
        <w:rPr>
          <w:szCs w:val="21"/>
        </w:rPr>
        <w:t>Centroid</w:t>
      </w:r>
      <w:r>
        <w:rPr>
          <w:szCs w:val="21"/>
        </w:rPr>
        <w:tab/>
      </w:r>
      <w:r>
        <w:rPr>
          <w:szCs w:val="21"/>
        </w:rPr>
        <w:tab/>
      </w:r>
      <w:r>
        <w:rPr>
          <w:szCs w:val="21"/>
        </w:rPr>
        <w:tab/>
      </w:r>
      <w:r>
        <w:rPr>
          <w:szCs w:val="21"/>
        </w:rPr>
        <w:tab/>
      </w:r>
      <w:r w:rsidRPr="003262E0">
        <w:rPr>
          <w:szCs w:val="21"/>
        </w:rPr>
        <w:t>[Subclass Vertex]</w:t>
      </w:r>
    </w:p>
    <w:p w:rsidR="00B63EEF" w:rsidRPr="003262E0" w:rsidRDefault="00B63EEF" w:rsidP="00AA00F0">
      <w:pPr>
        <w:suppressAutoHyphens w:val="0"/>
        <w:spacing w:line="240" w:lineRule="auto"/>
        <w:ind w:firstLine="720"/>
        <w:jc w:val="left"/>
        <w:rPr>
          <w:szCs w:val="21"/>
        </w:rPr>
      </w:pPr>
      <w:r w:rsidRPr="003262E0">
        <w:rPr>
          <w:szCs w:val="21"/>
        </w:rPr>
        <w:t>Text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AnchorID</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Font</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Size</w:t>
      </w:r>
      <w:r w:rsidRPr="003262E0">
        <w:rPr>
          <w:szCs w:val="21"/>
        </w:rPr>
        <w:tab/>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Bold</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AA00F0">
      <w:pPr>
        <w:suppressAutoHyphens w:val="0"/>
        <w:spacing w:line="240" w:lineRule="auto"/>
        <w:ind w:firstLine="720"/>
        <w:jc w:val="left"/>
        <w:rPr>
          <w:szCs w:val="21"/>
        </w:rPr>
      </w:pPr>
      <w:r w:rsidRPr="003262E0">
        <w:rPr>
          <w:szCs w:val="21"/>
        </w:rPr>
        <w:t>Italic</w:t>
      </w:r>
      <w:r w:rsidRPr="003262E0">
        <w:rPr>
          <w:szCs w:val="21"/>
        </w:rPr>
        <w:tab/>
      </w:r>
      <w:r w:rsidRPr="003262E0">
        <w:rPr>
          <w:szCs w:val="21"/>
        </w:rPr>
        <w:tab/>
      </w:r>
      <w:r w:rsidRPr="003262E0">
        <w:rPr>
          <w:szCs w:val="21"/>
        </w:rPr>
        <w:tab/>
      </w:r>
      <w:r w:rsidRPr="003262E0">
        <w:rPr>
          <w:szCs w:val="21"/>
        </w:rPr>
        <w:tab/>
      </w:r>
      <w:r w:rsidRPr="003262E0">
        <w:rPr>
          <w:szCs w:val="21"/>
        </w:rPr>
        <w:tab/>
        <w:t>YES/NO</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Landuse</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StreetSweepingInterval</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StreetSweepingAvailability</w:t>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LastSwept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 xml:space="preserve">Buildups </w:t>
      </w:r>
      <w:r w:rsidRPr="003262E0">
        <w:rPr>
          <w:szCs w:val="21"/>
        </w:rPr>
        <w:tab/>
      </w:r>
      <w:r w:rsidRPr="003262E0">
        <w:rPr>
          <w:szCs w:val="21"/>
        </w:rPr>
        <w:tab/>
      </w:r>
      <w:r w:rsidRPr="003262E0">
        <w:rPr>
          <w:szCs w:val="21"/>
        </w:rPr>
        <w:tab/>
      </w:r>
      <w:r w:rsidRPr="003262E0">
        <w:rPr>
          <w:szCs w:val="21"/>
        </w:rPr>
        <w:tab/>
        <w:t>[Collection of Subclass Buildup]</w:t>
      </w:r>
    </w:p>
    <w:p w:rsidR="00B63EEF" w:rsidRPr="003262E0" w:rsidRDefault="00B63EEF" w:rsidP="00AA00F0">
      <w:pPr>
        <w:suppressAutoHyphens w:val="0"/>
        <w:spacing w:line="240" w:lineRule="auto"/>
        <w:ind w:firstLine="720"/>
        <w:jc w:val="left"/>
        <w:rPr>
          <w:szCs w:val="21"/>
        </w:rPr>
      </w:pPr>
      <w:r w:rsidRPr="003262E0">
        <w:rPr>
          <w:szCs w:val="21"/>
        </w:rPr>
        <w:t xml:space="preserve">Washoffs </w:t>
      </w:r>
      <w:r w:rsidRPr="003262E0">
        <w:rPr>
          <w:szCs w:val="21"/>
        </w:rPr>
        <w:tab/>
      </w:r>
      <w:r w:rsidRPr="003262E0">
        <w:rPr>
          <w:szCs w:val="21"/>
        </w:rPr>
        <w:tab/>
      </w:r>
      <w:r w:rsidRPr="003262E0">
        <w:rPr>
          <w:szCs w:val="21"/>
        </w:rPr>
        <w:tab/>
      </w:r>
      <w:r w:rsidRPr="003262E0">
        <w:rPr>
          <w:szCs w:val="21"/>
        </w:rPr>
        <w:tab/>
        <w:t>[Collection of Subclass Washoff]</w:t>
      </w:r>
    </w:p>
    <w:p w:rsidR="00B63EEF" w:rsidRPr="003262E0" w:rsidRDefault="00B63EEF" w:rsidP="003262E0">
      <w:pPr>
        <w:suppressAutoHyphens w:val="0"/>
        <w:spacing w:line="240" w:lineRule="auto"/>
        <w:jc w:val="left"/>
        <w:rPr>
          <w:szCs w:val="21"/>
        </w:rPr>
      </w:pPr>
    </w:p>
    <w:p w:rsidR="00B63EEF" w:rsidRPr="003262E0" w:rsidRDefault="00B63EEF" w:rsidP="00AA00F0">
      <w:pPr>
        <w:suppressAutoHyphens w:val="0"/>
        <w:spacing w:line="240" w:lineRule="auto"/>
        <w:ind w:firstLine="720"/>
        <w:jc w:val="left"/>
        <w:outlineLvl w:val="1"/>
        <w:rPr>
          <w:szCs w:val="21"/>
        </w:rPr>
      </w:pPr>
      <w:r w:rsidRPr="003262E0">
        <w:rPr>
          <w:szCs w:val="21"/>
        </w:rPr>
        <w:t xml:space="preserve">SubClass </w:t>
      </w:r>
      <w:r w:rsidRPr="003262E0">
        <w:rPr>
          <w:b/>
          <w:szCs w:val="21"/>
        </w:rPr>
        <w:t>Buildup</w:t>
      </w:r>
    </w:p>
    <w:p w:rsidR="00B63EEF" w:rsidRPr="003262E0" w:rsidRDefault="00B63EEF"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720" w:firstLine="720"/>
        <w:jc w:val="left"/>
        <w:rPr>
          <w:szCs w:val="21"/>
        </w:rPr>
      </w:pPr>
      <w:r w:rsidRPr="003262E0">
        <w:rPr>
          <w:szCs w:val="21"/>
        </w:rPr>
        <w:t xml:space="preserve">Function     </w:t>
      </w:r>
      <w:r w:rsidRPr="003262E0">
        <w:rPr>
          <w:szCs w:val="21"/>
        </w:rPr>
        <w:tab/>
      </w:r>
      <w:r w:rsidRPr="003262E0">
        <w:rPr>
          <w:szCs w:val="21"/>
        </w:rPr>
        <w:tab/>
      </w:r>
      <w:r w:rsidRPr="003262E0">
        <w:rPr>
          <w:szCs w:val="21"/>
        </w:rPr>
        <w:tab/>
      </w:r>
      <w:r w:rsidRPr="003262E0">
        <w:rPr>
          <w:szCs w:val="21"/>
        </w:rPr>
        <w:tab/>
        <w:t>POW / EXP / SAT / EXT</w:t>
      </w:r>
    </w:p>
    <w:p w:rsidR="00B63EEF" w:rsidRPr="003262E0" w:rsidRDefault="00B63EEF" w:rsidP="00AA00F0">
      <w:pPr>
        <w:suppressAutoHyphens w:val="0"/>
        <w:spacing w:line="240" w:lineRule="auto"/>
        <w:ind w:left="720" w:firstLine="720"/>
        <w:jc w:val="left"/>
        <w:rPr>
          <w:szCs w:val="21"/>
        </w:rPr>
      </w:pPr>
      <w:r w:rsidRPr="003262E0">
        <w:rPr>
          <w:szCs w:val="21"/>
        </w:rPr>
        <w:t>MaxBuildup</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RateConstant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PowerSatConstant</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ScalingFactor</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 xml:space="preserve">TimeSeries </w:t>
      </w:r>
      <w:r w:rsidRPr="003262E0">
        <w:rPr>
          <w:szCs w:val="21"/>
        </w:rPr>
        <w:tab/>
      </w:r>
      <w:r w:rsidRPr="003262E0">
        <w:rPr>
          <w:szCs w:val="21"/>
        </w:rPr>
        <w:tab/>
      </w:r>
      <w:r w:rsidRPr="003262E0">
        <w:rPr>
          <w:szCs w:val="21"/>
        </w:rPr>
        <w:tab/>
      </w:r>
      <w:r w:rsidRPr="003262E0">
        <w:rPr>
          <w:szCs w:val="21"/>
        </w:rPr>
        <w:tab/>
        <w:t>[Subclass Timeseries]</w:t>
      </w:r>
    </w:p>
    <w:p w:rsidR="00B63EEF" w:rsidRPr="003262E0" w:rsidRDefault="00B63EEF" w:rsidP="00AA00F0">
      <w:pPr>
        <w:suppressAutoHyphens w:val="0"/>
        <w:spacing w:line="240" w:lineRule="auto"/>
        <w:ind w:left="720" w:firstLine="720"/>
        <w:jc w:val="left"/>
        <w:rPr>
          <w:szCs w:val="21"/>
        </w:rPr>
      </w:pPr>
      <w:r w:rsidRPr="003262E0">
        <w:rPr>
          <w:szCs w:val="21"/>
        </w:rPr>
        <w:t xml:space="preserve">NormalizerName </w:t>
      </w:r>
      <w:r w:rsidRPr="003262E0">
        <w:rPr>
          <w:szCs w:val="21"/>
        </w:rPr>
        <w:tab/>
      </w:r>
      <w:r w:rsidRPr="003262E0">
        <w:rPr>
          <w:szCs w:val="21"/>
        </w:rPr>
        <w:tab/>
      </w:r>
      <w:r>
        <w:rPr>
          <w:szCs w:val="21"/>
        </w:rPr>
        <w:tab/>
      </w:r>
      <w:r w:rsidRPr="003262E0">
        <w:rPr>
          <w:szCs w:val="21"/>
        </w:rPr>
        <w:t>AREA or CURBLENGTH</w:t>
      </w:r>
    </w:p>
    <w:p w:rsidR="00B63EEF" w:rsidRPr="003262E0" w:rsidRDefault="00B63EEF" w:rsidP="003262E0">
      <w:pPr>
        <w:suppressAutoHyphens w:val="0"/>
        <w:spacing w:line="240" w:lineRule="auto"/>
        <w:jc w:val="left"/>
        <w:rPr>
          <w:szCs w:val="21"/>
        </w:rPr>
      </w:pPr>
    </w:p>
    <w:p w:rsidR="00B63EEF" w:rsidRPr="003262E0" w:rsidRDefault="00B63EEF" w:rsidP="00AA00F0">
      <w:pPr>
        <w:suppressAutoHyphens w:val="0"/>
        <w:spacing w:line="240" w:lineRule="auto"/>
        <w:ind w:firstLine="720"/>
        <w:jc w:val="left"/>
        <w:outlineLvl w:val="1"/>
        <w:rPr>
          <w:szCs w:val="21"/>
        </w:rPr>
      </w:pPr>
      <w:r w:rsidRPr="003262E0">
        <w:rPr>
          <w:szCs w:val="21"/>
        </w:rPr>
        <w:t xml:space="preserve">SubClass </w:t>
      </w:r>
      <w:r w:rsidRPr="003262E0">
        <w:rPr>
          <w:b/>
          <w:szCs w:val="21"/>
        </w:rPr>
        <w:t>Washoff</w:t>
      </w:r>
    </w:p>
    <w:p w:rsidR="00B63EEF" w:rsidRPr="003262E0" w:rsidRDefault="00B63EEF" w:rsidP="00AA00F0">
      <w:pPr>
        <w:suppressAutoHyphens w:val="0"/>
        <w:spacing w:line="240" w:lineRule="auto"/>
        <w:ind w:left="720" w:firstLine="720"/>
        <w:jc w:val="left"/>
        <w:rPr>
          <w:szCs w:val="21"/>
        </w:rPr>
      </w:pPr>
      <w:r w:rsidRPr="003262E0">
        <w:rPr>
          <w:szCs w:val="21"/>
        </w:rPr>
        <w:t>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left="720" w:firstLine="720"/>
        <w:jc w:val="left"/>
        <w:rPr>
          <w:szCs w:val="21"/>
        </w:rPr>
      </w:pPr>
      <w:r w:rsidRPr="003262E0">
        <w:rPr>
          <w:szCs w:val="21"/>
        </w:rPr>
        <w:t>Function</w:t>
      </w:r>
      <w:r w:rsidRPr="003262E0">
        <w:rPr>
          <w:szCs w:val="21"/>
        </w:rPr>
        <w:tab/>
      </w:r>
      <w:r w:rsidRPr="003262E0">
        <w:rPr>
          <w:szCs w:val="21"/>
        </w:rPr>
        <w:tab/>
      </w:r>
      <w:r w:rsidRPr="003262E0">
        <w:rPr>
          <w:szCs w:val="21"/>
        </w:rPr>
        <w:tab/>
      </w:r>
      <w:r>
        <w:rPr>
          <w:szCs w:val="21"/>
        </w:rPr>
        <w:tab/>
      </w:r>
      <w:r w:rsidRPr="003262E0">
        <w:rPr>
          <w:szCs w:val="21"/>
        </w:rPr>
        <w:t>EXP / RC / EMC</w:t>
      </w:r>
    </w:p>
    <w:p w:rsidR="00B63EEF" w:rsidRPr="003262E0" w:rsidRDefault="00B63EEF" w:rsidP="00AA00F0">
      <w:pPr>
        <w:suppressAutoHyphens w:val="0"/>
        <w:spacing w:line="240" w:lineRule="auto"/>
        <w:ind w:left="720" w:firstLine="720"/>
        <w:jc w:val="left"/>
        <w:rPr>
          <w:szCs w:val="21"/>
        </w:rPr>
      </w:pPr>
      <w:r w:rsidRPr="003262E0">
        <w:rPr>
          <w:szCs w:val="21"/>
        </w:rPr>
        <w:t>Coefficient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Exponent</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Cleaning Efficiency</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left="720" w:firstLine="720"/>
        <w:jc w:val="left"/>
        <w:rPr>
          <w:szCs w:val="21"/>
        </w:rPr>
      </w:pPr>
      <w:r w:rsidRPr="003262E0">
        <w:rPr>
          <w:szCs w:val="21"/>
        </w:rPr>
        <w:t>BMP Efficiency</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Pattern</w:t>
      </w:r>
    </w:p>
    <w:p w:rsidR="00B63EEF" w:rsidRPr="003262E0" w:rsidRDefault="00B63EEF"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Type</w:t>
      </w:r>
      <w:r w:rsidRPr="003262E0">
        <w:rPr>
          <w:szCs w:val="21"/>
        </w:rPr>
        <w:tab/>
      </w:r>
      <w:r w:rsidRPr="003262E0">
        <w:rPr>
          <w:szCs w:val="21"/>
        </w:rPr>
        <w:tab/>
      </w:r>
      <w:r w:rsidRPr="003262E0">
        <w:rPr>
          <w:szCs w:val="21"/>
        </w:rPr>
        <w:tab/>
      </w:r>
      <w:r w:rsidRPr="003262E0">
        <w:rPr>
          <w:szCs w:val="21"/>
        </w:rPr>
        <w:tab/>
      </w:r>
      <w:r w:rsidRPr="003262E0">
        <w:rPr>
          <w:szCs w:val="21"/>
        </w:rPr>
        <w:tab/>
        <w:t>MONTHLY, DAILY, HOURLY, or WEEKEND</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Multipliers</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Pollutant</w:t>
      </w:r>
    </w:p>
    <w:p w:rsidR="00B63EEF" w:rsidRPr="003262E0" w:rsidRDefault="00B63EEF" w:rsidP="003262E0">
      <w:pPr>
        <w:suppressAutoHyphens w:val="0"/>
        <w:spacing w:line="240" w:lineRule="auto"/>
        <w:jc w:val="left"/>
        <w:rPr>
          <w:szCs w:val="21"/>
        </w:rPr>
      </w:pPr>
      <w:r w:rsidRPr="003262E0">
        <w:rPr>
          <w:szCs w:val="21"/>
        </w:rPr>
        <w:tab/>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Units</w:t>
      </w:r>
      <w:r w:rsidRPr="003262E0">
        <w:rPr>
          <w:szCs w:val="21"/>
        </w:rPr>
        <w:tab/>
      </w:r>
      <w:r w:rsidRPr="003262E0">
        <w:rPr>
          <w:szCs w:val="21"/>
        </w:rPr>
        <w:tab/>
      </w:r>
      <w:r w:rsidRPr="003262E0">
        <w:rPr>
          <w:szCs w:val="21"/>
        </w:rPr>
        <w:tab/>
      </w:r>
      <w:r w:rsidRPr="003262E0">
        <w:rPr>
          <w:szCs w:val="21"/>
        </w:rPr>
        <w:tab/>
      </w:r>
      <w:r w:rsidRPr="003262E0">
        <w:rPr>
          <w:szCs w:val="21"/>
        </w:rPr>
        <w:tab/>
        <w:t>MG/L, UG/L, #/L</w:t>
      </w:r>
    </w:p>
    <w:p w:rsidR="00B63EEF" w:rsidRPr="003262E0" w:rsidRDefault="00B63EEF" w:rsidP="00AA00F0">
      <w:pPr>
        <w:suppressAutoHyphens w:val="0"/>
        <w:spacing w:line="240" w:lineRule="auto"/>
        <w:ind w:firstLine="720"/>
        <w:jc w:val="left"/>
        <w:rPr>
          <w:szCs w:val="21"/>
        </w:rPr>
      </w:pPr>
      <w:r w:rsidRPr="003262E0">
        <w:rPr>
          <w:szCs w:val="21"/>
        </w:rPr>
        <w:t>RainConcentration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GWConcentration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I&amp;IConcentration</w:t>
      </w:r>
      <w:r w:rsidRPr="003262E0">
        <w:rPr>
          <w:szCs w:val="21"/>
        </w:rPr>
        <w:tab/>
        <w:t xml:space="preserve"> </w:t>
      </w:r>
      <w:r w:rsidRPr="003262E0">
        <w:rPr>
          <w:szCs w:val="21"/>
        </w:rPr>
        <w:tab/>
      </w:r>
      <w:r>
        <w:rPr>
          <w:szCs w:val="21"/>
        </w:rPr>
        <w:tab/>
      </w:r>
      <w:r w:rsidRPr="003262E0">
        <w:rPr>
          <w:szCs w:val="21"/>
        </w:rPr>
        <w:t>real</w:t>
      </w:r>
    </w:p>
    <w:p w:rsidR="00B63EEF" w:rsidRPr="003262E0" w:rsidRDefault="00B63EEF" w:rsidP="00AA00F0">
      <w:pPr>
        <w:suppressAutoHyphens w:val="0"/>
        <w:spacing w:line="240" w:lineRule="auto"/>
        <w:ind w:firstLine="720"/>
        <w:jc w:val="left"/>
        <w:rPr>
          <w:szCs w:val="21"/>
        </w:rPr>
      </w:pPr>
      <w:r w:rsidRPr="003262E0">
        <w:rPr>
          <w:szCs w:val="21"/>
        </w:rPr>
        <w:t>DWFConcentration</w:t>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DecayCoefficient</w:t>
      </w:r>
      <w:r w:rsidRPr="003262E0">
        <w:rPr>
          <w:szCs w:val="21"/>
        </w:rPr>
        <w:tab/>
      </w:r>
      <w:r w:rsidRPr="003262E0">
        <w:rPr>
          <w:szCs w:val="21"/>
        </w:rPr>
        <w:tab/>
      </w:r>
      <w:r>
        <w:rPr>
          <w:szCs w:val="21"/>
        </w:rPr>
        <w:tab/>
      </w:r>
      <w:r w:rsidRPr="003262E0">
        <w:rPr>
          <w:szCs w:val="21"/>
        </w:rPr>
        <w:t>real</w:t>
      </w:r>
    </w:p>
    <w:p w:rsidR="00B63EEF" w:rsidRPr="003262E0" w:rsidRDefault="00B63EEF" w:rsidP="00AA00F0">
      <w:pPr>
        <w:suppressAutoHyphens w:val="0"/>
        <w:spacing w:line="240" w:lineRule="auto"/>
        <w:ind w:firstLine="720"/>
        <w:jc w:val="left"/>
        <w:rPr>
          <w:szCs w:val="21"/>
        </w:rPr>
      </w:pPr>
      <w:r w:rsidRPr="003262E0">
        <w:rPr>
          <w:szCs w:val="21"/>
        </w:rPr>
        <w:t>SnowOnly</w:t>
      </w:r>
      <w:r w:rsidRPr="003262E0">
        <w:rPr>
          <w:szCs w:val="21"/>
        </w:rPr>
        <w:tab/>
      </w:r>
      <w:r w:rsidRPr="003262E0">
        <w:rPr>
          <w:szCs w:val="21"/>
        </w:rPr>
        <w:tab/>
      </w:r>
      <w:r w:rsidRPr="003262E0">
        <w:rPr>
          <w:szCs w:val="21"/>
        </w:rPr>
        <w:tab/>
      </w:r>
      <w:r w:rsidRPr="003262E0">
        <w:rPr>
          <w:szCs w:val="21"/>
        </w:rPr>
        <w:tab/>
        <w:t>YES or NO</w:t>
      </w:r>
    </w:p>
    <w:p w:rsidR="00B63EEF" w:rsidRPr="003262E0" w:rsidRDefault="00B63EEF" w:rsidP="00AA00F0">
      <w:pPr>
        <w:suppressAutoHyphens w:val="0"/>
        <w:spacing w:line="240" w:lineRule="auto"/>
        <w:ind w:firstLine="720"/>
        <w:jc w:val="left"/>
        <w:rPr>
          <w:szCs w:val="21"/>
        </w:rPr>
      </w:pPr>
      <w:r w:rsidRPr="003262E0">
        <w:rPr>
          <w:szCs w:val="21"/>
        </w:rPr>
        <w:t>Co-Pollutant</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Co-Fraction</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szCs w:val="21"/>
        </w:rPr>
      </w:pPr>
      <w:r w:rsidRPr="003262E0">
        <w:rPr>
          <w:szCs w:val="21"/>
        </w:rPr>
        <w:t xml:space="preserve">SubClass </w:t>
      </w:r>
      <w:r w:rsidRPr="003262E0">
        <w:rPr>
          <w:b/>
          <w:szCs w:val="21"/>
        </w:rPr>
        <w:t>Timeseries</w:t>
      </w:r>
    </w:p>
    <w:p w:rsidR="00B63EEF" w:rsidRPr="003262E0" w:rsidRDefault="00B63EEF" w:rsidP="00AA00F0">
      <w:pPr>
        <w:suppressAutoHyphens w:val="0"/>
        <w:spacing w:line="240" w:lineRule="auto"/>
        <w:ind w:firstLine="720"/>
        <w:jc w:val="left"/>
        <w:rPr>
          <w:szCs w:val="21"/>
        </w:rPr>
      </w:pPr>
      <w:r w:rsidRPr="003262E0">
        <w:rPr>
          <w:szCs w:val="21"/>
        </w:rPr>
        <w:t>Name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Description</w:t>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AA00F0">
      <w:pPr>
        <w:suppressAutoHyphens w:val="0"/>
        <w:spacing w:line="240" w:lineRule="auto"/>
        <w:ind w:firstLine="720"/>
        <w:jc w:val="left"/>
        <w:rPr>
          <w:szCs w:val="21"/>
        </w:rPr>
      </w:pPr>
      <w:r w:rsidRPr="003262E0">
        <w:rPr>
          <w:szCs w:val="21"/>
        </w:rPr>
        <w:t>DateTime</w:t>
      </w:r>
      <w:r w:rsidRPr="003262E0">
        <w:rPr>
          <w:szCs w:val="21"/>
        </w:rPr>
        <w:tab/>
      </w:r>
      <w:r w:rsidRPr="003262E0">
        <w:rPr>
          <w:szCs w:val="21"/>
        </w:rPr>
        <w:tab/>
      </w:r>
      <w:r w:rsidRPr="003262E0">
        <w:rPr>
          <w:szCs w:val="21"/>
        </w:rPr>
        <w:tab/>
      </w:r>
      <w:r w:rsidRPr="003262E0">
        <w:rPr>
          <w:szCs w:val="21"/>
        </w:rPr>
        <w:tab/>
        <w:t>string array</w:t>
      </w:r>
    </w:p>
    <w:p w:rsidR="00B63EEF" w:rsidRPr="003262E0" w:rsidRDefault="00B63EEF" w:rsidP="00AA00F0">
      <w:pPr>
        <w:suppressAutoHyphens w:val="0"/>
        <w:spacing w:line="240" w:lineRule="auto"/>
        <w:ind w:firstLine="720"/>
        <w:jc w:val="left"/>
        <w:rPr>
          <w:szCs w:val="21"/>
        </w:rPr>
      </w:pPr>
      <w:r w:rsidRPr="003262E0">
        <w:rPr>
          <w:szCs w:val="21"/>
        </w:rPr>
        <w:t>Value</w:t>
      </w:r>
      <w:r w:rsidRPr="003262E0">
        <w:rPr>
          <w:szCs w:val="21"/>
        </w:rPr>
        <w:tab/>
      </w:r>
      <w:r w:rsidRPr="003262E0">
        <w:rPr>
          <w:szCs w:val="21"/>
        </w:rPr>
        <w:tab/>
      </w:r>
      <w:r w:rsidRPr="003262E0">
        <w:rPr>
          <w:szCs w:val="21"/>
        </w:rPr>
        <w:tab/>
      </w:r>
      <w:r w:rsidRPr="003262E0">
        <w:rPr>
          <w:szCs w:val="21"/>
        </w:rPr>
        <w:tab/>
      </w:r>
      <w:r w:rsidRPr="003262E0">
        <w:rPr>
          <w:szCs w:val="21"/>
        </w:rPr>
        <w:tab/>
        <w:t>real array</w:t>
      </w:r>
    </w:p>
    <w:p w:rsidR="00B63EEF" w:rsidRPr="003262E0" w:rsidRDefault="00B63EEF" w:rsidP="00AA00F0">
      <w:pPr>
        <w:suppressAutoHyphens w:val="0"/>
        <w:spacing w:line="240" w:lineRule="auto"/>
        <w:ind w:firstLine="720"/>
        <w:jc w:val="left"/>
        <w:rPr>
          <w:szCs w:val="21"/>
        </w:rPr>
      </w:pPr>
      <w:r w:rsidRPr="003262E0">
        <w:rPr>
          <w:szCs w:val="21"/>
        </w:rPr>
        <w:t>File</w:t>
      </w:r>
      <w:r w:rsidRPr="003262E0">
        <w:rPr>
          <w:szCs w:val="21"/>
        </w:rPr>
        <w:tab/>
      </w:r>
      <w:r w:rsidRPr="003262E0">
        <w:rPr>
          <w:szCs w:val="21"/>
        </w:rPr>
        <w:tab/>
      </w:r>
      <w:r w:rsidRPr="003262E0">
        <w:rPr>
          <w:szCs w:val="21"/>
        </w:rPr>
        <w:tab/>
      </w:r>
      <w:r w:rsidRPr="003262E0">
        <w:rPr>
          <w:szCs w:val="21"/>
        </w:rPr>
        <w:tab/>
      </w:r>
      <w:r w:rsidRPr="003262E0">
        <w:rPr>
          <w:szCs w:val="21"/>
        </w:rPr>
        <w:tab/>
        <w:t>string</w:t>
      </w:r>
    </w:p>
    <w:p w:rsidR="00B63EEF" w:rsidRPr="003262E0" w:rsidRDefault="00B63EEF" w:rsidP="003262E0">
      <w:pPr>
        <w:suppressAutoHyphens w:val="0"/>
        <w:spacing w:line="240" w:lineRule="auto"/>
        <w:jc w:val="left"/>
        <w:rPr>
          <w:szCs w:val="21"/>
        </w:rPr>
      </w:pPr>
    </w:p>
    <w:p w:rsidR="00B63EEF" w:rsidRPr="003262E0" w:rsidRDefault="00B63EEF" w:rsidP="003262E0">
      <w:pPr>
        <w:suppressAutoHyphens w:val="0"/>
        <w:spacing w:line="240" w:lineRule="auto"/>
        <w:jc w:val="left"/>
        <w:outlineLvl w:val="0"/>
        <w:rPr>
          <w:b/>
          <w:szCs w:val="21"/>
        </w:rPr>
      </w:pPr>
      <w:r w:rsidRPr="003262E0">
        <w:rPr>
          <w:szCs w:val="21"/>
        </w:rPr>
        <w:t xml:space="preserve">SubClass </w:t>
      </w:r>
      <w:r w:rsidRPr="003262E0">
        <w:rPr>
          <w:b/>
          <w:szCs w:val="21"/>
        </w:rPr>
        <w:t>Vertex</w:t>
      </w:r>
    </w:p>
    <w:p w:rsidR="00B63EEF" w:rsidRPr="003262E0" w:rsidRDefault="00B63EEF" w:rsidP="003262E0">
      <w:pPr>
        <w:suppressAutoHyphens w:val="0"/>
        <w:spacing w:line="240" w:lineRule="auto"/>
        <w:jc w:val="left"/>
        <w:rPr>
          <w:szCs w:val="21"/>
        </w:rPr>
      </w:pPr>
      <w:r w:rsidRPr="003262E0">
        <w:rPr>
          <w:szCs w:val="21"/>
        </w:rPr>
        <w:tab/>
        <w:t>XCoordinate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AA00F0">
      <w:pPr>
        <w:suppressAutoHyphens w:val="0"/>
        <w:spacing w:line="240" w:lineRule="auto"/>
        <w:ind w:firstLine="720"/>
        <w:jc w:val="left"/>
        <w:rPr>
          <w:szCs w:val="21"/>
        </w:rPr>
      </w:pPr>
      <w:r w:rsidRPr="003262E0">
        <w:rPr>
          <w:szCs w:val="21"/>
        </w:rPr>
        <w:t>YCoordinate</w:t>
      </w:r>
      <w:r w:rsidRPr="003262E0">
        <w:rPr>
          <w:szCs w:val="21"/>
        </w:rPr>
        <w:tab/>
      </w:r>
      <w:r w:rsidRPr="003262E0">
        <w:rPr>
          <w:szCs w:val="21"/>
        </w:rPr>
        <w:tab/>
      </w:r>
      <w:r w:rsidRPr="003262E0">
        <w:rPr>
          <w:szCs w:val="21"/>
        </w:rPr>
        <w:tab/>
      </w:r>
      <w:r w:rsidRPr="003262E0">
        <w:rPr>
          <w:szCs w:val="21"/>
        </w:rPr>
        <w:tab/>
        <w:t>real</w:t>
      </w:r>
    </w:p>
    <w:p w:rsidR="00B63EEF" w:rsidRPr="003262E0" w:rsidRDefault="00B63EEF" w:rsidP="003262E0">
      <w:pPr>
        <w:suppressAutoHyphens w:val="0"/>
        <w:spacing w:line="240" w:lineRule="auto"/>
        <w:jc w:val="left"/>
        <w:rPr>
          <w:rFonts w:ascii="Calibri" w:hAnsi="Calibri"/>
          <w:sz w:val="20"/>
        </w:rPr>
      </w:pPr>
    </w:p>
    <w:p w:rsidR="00B63EEF" w:rsidRPr="003262E0" w:rsidRDefault="00B63EEF" w:rsidP="003262E0">
      <w:pPr>
        <w:suppressAutoHyphens w:val="0"/>
        <w:spacing w:line="240" w:lineRule="auto"/>
        <w:jc w:val="left"/>
        <w:rPr>
          <w:rFonts w:ascii="Calibri" w:hAnsi="Calibri"/>
          <w:sz w:val="20"/>
        </w:rPr>
      </w:pPr>
    </w:p>
    <w:p w:rsidR="00B63EEF" w:rsidRDefault="00B63EEF">
      <w:pPr>
        <w:suppressAutoHyphens w:val="0"/>
        <w:spacing w:line="240" w:lineRule="auto"/>
        <w:jc w:val="left"/>
        <w:rPr>
          <w:rFonts w:ascii="Tahoma" w:hAnsi="Tahoma"/>
          <w:caps/>
          <w:color w:val="2C6FB7"/>
          <w:sz w:val="24"/>
        </w:rPr>
      </w:pPr>
      <w:r>
        <w:br w:type="page"/>
      </w:r>
    </w:p>
    <w:p w:rsidR="00B63EEF" w:rsidRDefault="00B63EEF" w:rsidP="003262E0">
      <w:pPr>
        <w:pStyle w:val="Heading2"/>
      </w:pPr>
      <w:bookmarkStart w:id="15" w:name="_Toc441057394"/>
      <w:r>
        <w:t>EPANET CORE CLASSES</w:t>
      </w:r>
      <w:bookmarkEnd w:id="15"/>
    </w:p>
    <w:p w:rsidR="00B63EEF" w:rsidRDefault="00B63EEF" w:rsidP="00DB4A97">
      <w:r>
        <w:t>Similarly, core classes have been developed to provide a data model for interacting with EPANET input specifications and data.  The data model is provided below.  The second column of the model provides the type or valid values for each entity.</w:t>
      </w:r>
    </w:p>
    <w:p w:rsidR="00B63EEF" w:rsidRDefault="00B63EEF" w:rsidP="00F311B2">
      <w:pPr>
        <w:suppressAutoHyphens w:val="0"/>
        <w:spacing w:line="240" w:lineRule="auto"/>
        <w:jc w:val="left"/>
        <w:rPr>
          <w:rFonts w:ascii="Calibri" w:hAnsi="Calibri"/>
          <w:sz w:val="20"/>
        </w:rPr>
      </w:pPr>
    </w:p>
    <w:p w:rsidR="00B63EEF" w:rsidRPr="00DB4A97" w:rsidRDefault="00B63EEF" w:rsidP="00F311B2">
      <w:pPr>
        <w:suppressAutoHyphens w:val="0"/>
        <w:spacing w:line="240" w:lineRule="auto"/>
        <w:jc w:val="left"/>
        <w:rPr>
          <w:b/>
          <w:szCs w:val="21"/>
        </w:rPr>
      </w:pPr>
      <w:r w:rsidRPr="00DB4A97">
        <w:rPr>
          <w:b/>
          <w:szCs w:val="21"/>
        </w:rPr>
        <w:t>EPANET Project</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Title</w:t>
      </w:r>
    </w:p>
    <w:p w:rsidR="00B63EEF" w:rsidRPr="00F311B2" w:rsidRDefault="00B63EEF" w:rsidP="00F311B2">
      <w:pPr>
        <w:suppressAutoHyphens w:val="0"/>
        <w:spacing w:line="240" w:lineRule="auto"/>
        <w:jc w:val="left"/>
        <w:rPr>
          <w:szCs w:val="21"/>
        </w:rPr>
      </w:pPr>
      <w:r w:rsidRPr="00F311B2">
        <w:rPr>
          <w:szCs w:val="21"/>
        </w:rPr>
        <w:tab/>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outlineLvl w:val="0"/>
        <w:rPr>
          <w:szCs w:val="21"/>
        </w:rPr>
      </w:pPr>
      <w:r w:rsidRPr="00F311B2">
        <w:rPr>
          <w:szCs w:val="21"/>
        </w:rPr>
        <w:t>Options</w:t>
      </w:r>
    </w:p>
    <w:p w:rsidR="00B63EEF" w:rsidRPr="00F311B2" w:rsidRDefault="00B63EEF" w:rsidP="00F311B2">
      <w:pPr>
        <w:suppressAutoHyphens w:val="0"/>
        <w:spacing w:line="240" w:lineRule="auto"/>
        <w:jc w:val="left"/>
        <w:outlineLvl w:val="1"/>
        <w:rPr>
          <w:szCs w:val="21"/>
        </w:rPr>
      </w:pPr>
      <w:r w:rsidRPr="00F311B2">
        <w:rPr>
          <w:szCs w:val="21"/>
        </w:rPr>
        <w:tab/>
        <w:t>Hydraulics</w:t>
      </w:r>
    </w:p>
    <w:p w:rsidR="00B63EEF" w:rsidRPr="00F311B2" w:rsidRDefault="00B63EEF" w:rsidP="00F311B2">
      <w:pPr>
        <w:suppressAutoHyphens w:val="0"/>
        <w:spacing w:line="240" w:lineRule="auto"/>
        <w:ind w:left="720" w:firstLine="720"/>
        <w:jc w:val="left"/>
        <w:rPr>
          <w:szCs w:val="21"/>
        </w:rPr>
      </w:pPr>
      <w:r w:rsidRPr="00F311B2">
        <w:rPr>
          <w:szCs w:val="21"/>
        </w:rPr>
        <w:t>FlowUnits</w:t>
      </w:r>
      <w:r w:rsidRPr="00F311B2">
        <w:rPr>
          <w:szCs w:val="21"/>
        </w:rPr>
        <w:tab/>
      </w:r>
      <w:r w:rsidRPr="00F311B2">
        <w:rPr>
          <w:szCs w:val="21"/>
        </w:rPr>
        <w:tab/>
      </w:r>
      <w:r w:rsidRPr="00F311B2">
        <w:rPr>
          <w:szCs w:val="21"/>
        </w:rPr>
        <w:tab/>
        <w:t>CFS/GPM/MGD/IMGD/AFD/LPS/LPM/MLD/CMH/CMD</w:t>
      </w:r>
    </w:p>
    <w:p w:rsidR="00B63EEF" w:rsidRPr="00F311B2" w:rsidRDefault="00B63EEF" w:rsidP="00F311B2">
      <w:pPr>
        <w:suppressAutoHyphens w:val="0"/>
        <w:spacing w:line="240" w:lineRule="auto"/>
        <w:ind w:left="720" w:firstLine="720"/>
        <w:jc w:val="left"/>
        <w:rPr>
          <w:szCs w:val="21"/>
        </w:rPr>
      </w:pPr>
      <w:r w:rsidRPr="00F311B2">
        <w:rPr>
          <w:szCs w:val="21"/>
        </w:rPr>
        <w:t>HeadLossFormula</w:t>
      </w:r>
      <w:r w:rsidRPr="00F311B2">
        <w:rPr>
          <w:szCs w:val="21"/>
        </w:rPr>
        <w:tab/>
      </w:r>
      <w:r w:rsidRPr="00F311B2">
        <w:rPr>
          <w:szCs w:val="21"/>
        </w:rPr>
        <w:tab/>
        <w:t>H-W/D-W/C-M</w:t>
      </w:r>
    </w:p>
    <w:p w:rsidR="00B63EEF" w:rsidRPr="00F311B2" w:rsidRDefault="00B63EEF" w:rsidP="00F311B2">
      <w:pPr>
        <w:suppressAutoHyphens w:val="0"/>
        <w:spacing w:line="240" w:lineRule="auto"/>
        <w:ind w:left="720" w:firstLine="720"/>
        <w:jc w:val="left"/>
        <w:rPr>
          <w:szCs w:val="21"/>
        </w:rPr>
      </w:pPr>
      <w:r w:rsidRPr="00F311B2">
        <w:rPr>
          <w:szCs w:val="21"/>
        </w:rPr>
        <w:t>SpecificGravity</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RelativeViscosity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MaximumTrials</w:t>
      </w:r>
      <w:r w:rsidRPr="00F311B2">
        <w:rPr>
          <w:szCs w:val="21"/>
        </w:rPr>
        <w:tab/>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Accuracy</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Unbalanced</w:t>
      </w:r>
      <w:r w:rsidRPr="00F311B2">
        <w:rPr>
          <w:szCs w:val="21"/>
        </w:rPr>
        <w:tab/>
      </w:r>
      <w:r w:rsidRPr="00F311B2">
        <w:rPr>
          <w:szCs w:val="21"/>
        </w:rPr>
        <w:tab/>
      </w:r>
      <w:r w:rsidRPr="00F311B2">
        <w:rPr>
          <w:szCs w:val="21"/>
        </w:rPr>
        <w:tab/>
        <w:t>STOP/CONTINUE</w:t>
      </w:r>
    </w:p>
    <w:p w:rsidR="00B63EEF" w:rsidRPr="00F311B2" w:rsidRDefault="00B63EEF" w:rsidP="00F311B2">
      <w:pPr>
        <w:suppressAutoHyphens w:val="0"/>
        <w:spacing w:line="240" w:lineRule="auto"/>
        <w:ind w:left="720" w:firstLine="720"/>
        <w:jc w:val="left"/>
        <w:rPr>
          <w:szCs w:val="21"/>
        </w:rPr>
      </w:pPr>
      <w:r w:rsidRPr="00F311B2">
        <w:rPr>
          <w:szCs w:val="21"/>
        </w:rPr>
        <w:t>UnbalancedContinue</w:t>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DefaultPattern</w:t>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ind w:left="720" w:firstLine="720"/>
        <w:jc w:val="left"/>
        <w:rPr>
          <w:szCs w:val="21"/>
        </w:rPr>
      </w:pPr>
      <w:r w:rsidRPr="00F311B2">
        <w:rPr>
          <w:szCs w:val="21"/>
        </w:rPr>
        <w:t xml:space="preserve">DemandMultiplier </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EmitterExponent </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Pr>
          <w:szCs w:val="21"/>
        </w:rPr>
        <w:t>CheckFrequency</w:t>
      </w:r>
      <w:r>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MaxCheck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DampLimit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Hydraulics </w:t>
      </w:r>
      <w:r w:rsidRPr="00F311B2">
        <w:rPr>
          <w:szCs w:val="21"/>
        </w:rPr>
        <w:tab/>
      </w:r>
      <w:r w:rsidRPr="00F311B2">
        <w:rPr>
          <w:szCs w:val="21"/>
        </w:rPr>
        <w:tab/>
      </w:r>
      <w:r w:rsidRPr="00F311B2">
        <w:rPr>
          <w:szCs w:val="21"/>
        </w:rPr>
        <w:tab/>
        <w:t>USE/SAVE</w:t>
      </w:r>
    </w:p>
    <w:p w:rsidR="00B63EEF" w:rsidRPr="00F311B2" w:rsidRDefault="00B63EEF" w:rsidP="00F311B2">
      <w:pPr>
        <w:suppressAutoHyphens w:val="0"/>
        <w:spacing w:line="240" w:lineRule="auto"/>
        <w:ind w:left="720" w:firstLine="720"/>
        <w:jc w:val="left"/>
        <w:rPr>
          <w:szCs w:val="21"/>
        </w:rPr>
      </w:pPr>
      <w:r w:rsidRPr="00F311B2">
        <w:rPr>
          <w:szCs w:val="21"/>
        </w:rPr>
        <w:t>HydraulicsFile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outlineLvl w:val="1"/>
        <w:rPr>
          <w:szCs w:val="21"/>
        </w:rPr>
      </w:pPr>
      <w:r w:rsidRPr="00F311B2">
        <w:rPr>
          <w:szCs w:val="21"/>
        </w:rPr>
        <w:tab/>
        <w:t>Quality</w:t>
      </w:r>
    </w:p>
    <w:p w:rsidR="00B63EEF" w:rsidRPr="00F311B2" w:rsidRDefault="00B63EEF" w:rsidP="00F311B2">
      <w:pPr>
        <w:suppressAutoHyphens w:val="0"/>
        <w:spacing w:line="240" w:lineRule="auto"/>
        <w:ind w:left="720" w:firstLine="720"/>
        <w:jc w:val="left"/>
        <w:rPr>
          <w:szCs w:val="21"/>
        </w:rPr>
      </w:pPr>
      <w:r w:rsidRPr="00F311B2">
        <w:rPr>
          <w:szCs w:val="21"/>
        </w:rPr>
        <w:t>Quality</w:t>
      </w:r>
      <w:r w:rsidRPr="00F311B2">
        <w:rPr>
          <w:szCs w:val="21"/>
        </w:rPr>
        <w:tab/>
      </w:r>
      <w:r w:rsidRPr="00F311B2">
        <w:rPr>
          <w:szCs w:val="21"/>
        </w:rPr>
        <w:tab/>
      </w:r>
      <w:r w:rsidRPr="00F311B2">
        <w:rPr>
          <w:szCs w:val="21"/>
        </w:rPr>
        <w:tab/>
      </w:r>
      <w:r w:rsidRPr="00F311B2">
        <w:rPr>
          <w:szCs w:val="21"/>
        </w:rPr>
        <w:tab/>
        <w:t>NONE/CHEMICAL/AGE/TRACE</w:t>
      </w:r>
    </w:p>
    <w:p w:rsidR="00B63EEF" w:rsidRPr="00F311B2" w:rsidRDefault="00B63EEF" w:rsidP="00F311B2">
      <w:pPr>
        <w:suppressAutoHyphens w:val="0"/>
        <w:spacing w:line="240" w:lineRule="auto"/>
        <w:ind w:left="720" w:firstLine="720"/>
        <w:jc w:val="left"/>
        <w:rPr>
          <w:szCs w:val="21"/>
        </w:rPr>
      </w:pPr>
      <w:r w:rsidRPr="00F311B2">
        <w:rPr>
          <w:szCs w:val="21"/>
        </w:rPr>
        <w:t xml:space="preserve">ChemicalName  </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MassUnits</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RelativeDiffusivity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TraceNode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Tolerance </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1"/>
        <w:rPr>
          <w:szCs w:val="21"/>
        </w:rPr>
      </w:pPr>
      <w:r w:rsidRPr="00F311B2">
        <w:rPr>
          <w:szCs w:val="21"/>
        </w:rPr>
        <w:tab/>
        <w:t>Reactions</w:t>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OrderBulk</w:t>
      </w:r>
      <w:r w:rsidRPr="00F311B2">
        <w:rPr>
          <w:szCs w:val="21"/>
        </w:rPr>
        <w:tab/>
      </w:r>
      <w:r w:rsidRPr="00F311B2">
        <w:rPr>
          <w:szCs w:val="21"/>
        </w:rPr>
        <w:tab/>
      </w:r>
      <w:r w:rsidRPr="00F311B2">
        <w:rPr>
          <w:szCs w:val="21"/>
        </w:rPr>
        <w:tab/>
        <w:t>real</w:t>
      </w:r>
      <w:r w:rsidRPr="00F311B2">
        <w:rPr>
          <w:szCs w:val="21"/>
        </w:rPr>
        <w:tab/>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OrderWall</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OrderTank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GlobalBulk</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1440"/>
        <w:jc w:val="left"/>
        <w:outlineLvl w:val="1"/>
        <w:rPr>
          <w:szCs w:val="21"/>
        </w:rPr>
      </w:pPr>
      <w:r w:rsidRPr="00F311B2">
        <w:rPr>
          <w:szCs w:val="21"/>
        </w:rPr>
        <w:t>GlobalWall</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LimitingPotential</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outlineLvl w:val="1"/>
        <w:rPr>
          <w:szCs w:val="21"/>
        </w:rPr>
      </w:pPr>
      <w:r w:rsidRPr="00F311B2">
        <w:rPr>
          <w:szCs w:val="21"/>
        </w:rPr>
        <w:t>RoughnessCorrelation</w:t>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1"/>
        <w:rPr>
          <w:szCs w:val="21"/>
        </w:rPr>
      </w:pPr>
      <w:r w:rsidRPr="00F311B2">
        <w:rPr>
          <w:szCs w:val="21"/>
        </w:rPr>
        <w:tab/>
        <w:t>Times</w:t>
      </w:r>
    </w:p>
    <w:p w:rsidR="00B63EEF" w:rsidRPr="00F311B2" w:rsidRDefault="00B63EEF" w:rsidP="00F311B2">
      <w:pPr>
        <w:suppressAutoHyphens w:val="0"/>
        <w:spacing w:line="240" w:lineRule="auto"/>
        <w:ind w:left="720" w:firstLine="720"/>
        <w:jc w:val="left"/>
        <w:rPr>
          <w:szCs w:val="21"/>
        </w:rPr>
      </w:pPr>
      <w:r w:rsidRPr="00F311B2">
        <w:rPr>
          <w:szCs w:val="21"/>
        </w:rPr>
        <w:t>Duration</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HydraulicTimestep</w:t>
      </w:r>
      <w:r w:rsidRPr="00F311B2">
        <w:rPr>
          <w:szCs w:val="21"/>
        </w:rPr>
        <w:tab/>
      </w:r>
      <w:r w:rsidRPr="00F311B2">
        <w:rPr>
          <w:szCs w:val="21"/>
        </w:rPr>
        <w:tab/>
        <w:t xml:space="preserve">hours:minutes </w:t>
      </w:r>
    </w:p>
    <w:p w:rsidR="00B63EEF" w:rsidRPr="00F311B2" w:rsidRDefault="00B63EEF" w:rsidP="00F311B2">
      <w:pPr>
        <w:suppressAutoHyphens w:val="0"/>
        <w:spacing w:line="240" w:lineRule="auto"/>
        <w:ind w:left="720" w:firstLine="720"/>
        <w:jc w:val="left"/>
        <w:rPr>
          <w:szCs w:val="21"/>
        </w:rPr>
      </w:pPr>
      <w:r w:rsidRPr="00F311B2">
        <w:rPr>
          <w:szCs w:val="21"/>
        </w:rPr>
        <w:t xml:space="preserve">QualityTimestep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RuleTimestep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PatternTimestep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lastRenderedPageBreak/>
        <w:t xml:space="preserve">PatternStart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ReportTimestep </w:t>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ReportStart </w:t>
      </w:r>
      <w:r w:rsidRPr="00F311B2">
        <w:rPr>
          <w:szCs w:val="21"/>
        </w:rPr>
        <w:tab/>
      </w:r>
      <w:r w:rsidRPr="00F311B2">
        <w:rPr>
          <w:szCs w:val="21"/>
        </w:rPr>
        <w:tab/>
      </w:r>
      <w:r w:rsidRPr="00F311B2">
        <w:rPr>
          <w:szCs w:val="21"/>
        </w:rPr>
        <w:tab/>
        <w:t>hours:minutes</w:t>
      </w:r>
    </w:p>
    <w:p w:rsidR="00B63EEF" w:rsidRPr="00F311B2" w:rsidRDefault="00B63EEF" w:rsidP="00F311B2">
      <w:pPr>
        <w:suppressAutoHyphens w:val="0"/>
        <w:spacing w:line="240" w:lineRule="auto"/>
        <w:ind w:left="720" w:firstLine="720"/>
        <w:jc w:val="left"/>
        <w:rPr>
          <w:szCs w:val="21"/>
        </w:rPr>
      </w:pPr>
      <w:r w:rsidRPr="00F311B2">
        <w:rPr>
          <w:szCs w:val="21"/>
        </w:rPr>
        <w:t xml:space="preserve">StartClocktime </w:t>
      </w:r>
      <w:r w:rsidRPr="00F311B2">
        <w:rPr>
          <w:szCs w:val="21"/>
        </w:rPr>
        <w:tab/>
      </w:r>
      <w:r w:rsidRPr="00F311B2">
        <w:rPr>
          <w:szCs w:val="21"/>
        </w:rPr>
        <w:tab/>
      </w:r>
      <w:r w:rsidRPr="00F311B2">
        <w:rPr>
          <w:szCs w:val="21"/>
        </w:rPr>
        <w:tab/>
        <w:t>hours:minutes AM/PM</w:t>
      </w:r>
    </w:p>
    <w:p w:rsidR="00B63EEF" w:rsidRPr="00F311B2" w:rsidRDefault="00B63EEF" w:rsidP="00F311B2">
      <w:pPr>
        <w:suppressAutoHyphens w:val="0"/>
        <w:spacing w:line="240" w:lineRule="auto"/>
        <w:ind w:left="720" w:firstLine="720"/>
        <w:jc w:val="left"/>
        <w:rPr>
          <w:szCs w:val="21"/>
        </w:rPr>
      </w:pPr>
      <w:r w:rsidRPr="00F311B2">
        <w:rPr>
          <w:szCs w:val="21"/>
        </w:rPr>
        <w:t xml:space="preserve">Statistic </w:t>
      </w:r>
      <w:r w:rsidRPr="00F311B2">
        <w:rPr>
          <w:szCs w:val="21"/>
        </w:rPr>
        <w:tab/>
      </w:r>
      <w:r w:rsidRPr="00F311B2">
        <w:rPr>
          <w:szCs w:val="21"/>
        </w:rPr>
        <w:tab/>
      </w:r>
      <w:r w:rsidRPr="00F311B2">
        <w:rPr>
          <w:szCs w:val="21"/>
        </w:rPr>
        <w:tab/>
        <w:t>NONE/AVERAGED/MINIMUM/MAXIMUM/RANGE</w:t>
      </w:r>
    </w:p>
    <w:p w:rsidR="00B63EEF" w:rsidRPr="00F311B2" w:rsidRDefault="00B63EEF" w:rsidP="00F311B2">
      <w:pPr>
        <w:suppressAutoHyphens w:val="0"/>
        <w:spacing w:line="240" w:lineRule="auto"/>
        <w:ind w:firstLine="720"/>
        <w:jc w:val="left"/>
        <w:outlineLvl w:val="1"/>
        <w:rPr>
          <w:szCs w:val="21"/>
        </w:rPr>
      </w:pPr>
      <w:r w:rsidRPr="00F311B2">
        <w:rPr>
          <w:szCs w:val="21"/>
        </w:rPr>
        <w:t>Energy</w:t>
      </w:r>
    </w:p>
    <w:p w:rsidR="00B63EEF" w:rsidRPr="00F311B2" w:rsidRDefault="00B63EEF" w:rsidP="00F311B2">
      <w:pPr>
        <w:suppressAutoHyphens w:val="0"/>
        <w:spacing w:line="240" w:lineRule="auto"/>
        <w:ind w:left="720" w:firstLine="720"/>
        <w:jc w:val="left"/>
        <w:rPr>
          <w:szCs w:val="21"/>
        </w:rPr>
      </w:pPr>
      <w:r w:rsidRPr="00F311B2">
        <w:rPr>
          <w:szCs w:val="21"/>
        </w:rPr>
        <w:t>GlobalPrice</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GlobalPattern</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GlobalEfficiency</w:t>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DemandCharge</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outlineLvl w:val="1"/>
        <w:rPr>
          <w:szCs w:val="21"/>
        </w:rPr>
      </w:pPr>
      <w:r w:rsidRPr="00F311B2">
        <w:rPr>
          <w:szCs w:val="21"/>
        </w:rPr>
        <w:t>Report</w:t>
      </w:r>
    </w:p>
    <w:p w:rsidR="00B63EEF" w:rsidRPr="00F311B2" w:rsidRDefault="00B63EEF" w:rsidP="00F311B2">
      <w:pPr>
        <w:suppressAutoHyphens w:val="0"/>
        <w:spacing w:line="240" w:lineRule="auto"/>
        <w:ind w:left="720" w:firstLine="720"/>
        <w:jc w:val="left"/>
        <w:rPr>
          <w:szCs w:val="21"/>
        </w:rPr>
      </w:pPr>
      <w:r w:rsidRPr="00F311B2">
        <w:rPr>
          <w:szCs w:val="21"/>
        </w:rPr>
        <w:t>Pagesize</w:t>
      </w:r>
      <w:r w:rsidRPr="00F311B2">
        <w:rPr>
          <w:szCs w:val="21"/>
        </w:rPr>
        <w:tab/>
      </w:r>
      <w:r w:rsidRPr="00F311B2">
        <w:rPr>
          <w:szCs w:val="21"/>
        </w:rPr>
        <w:tab/>
      </w:r>
      <w:r w:rsidRPr="00F311B2">
        <w:rPr>
          <w:szCs w:val="21"/>
        </w:rPr>
        <w:tab/>
        <w:t>integer</w:t>
      </w:r>
    </w:p>
    <w:p w:rsidR="00B63EEF" w:rsidRPr="00F311B2" w:rsidRDefault="00B63EEF"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Status </w:t>
      </w:r>
      <w:r w:rsidRPr="00F311B2">
        <w:rPr>
          <w:szCs w:val="21"/>
        </w:rPr>
        <w:tab/>
      </w:r>
      <w:r w:rsidRPr="00F311B2">
        <w:rPr>
          <w:szCs w:val="21"/>
        </w:rPr>
        <w:tab/>
      </w:r>
      <w:r w:rsidRPr="00F311B2">
        <w:rPr>
          <w:szCs w:val="21"/>
        </w:rPr>
        <w:tab/>
      </w:r>
      <w:r w:rsidRPr="00F311B2">
        <w:rPr>
          <w:szCs w:val="21"/>
        </w:rPr>
        <w:tab/>
        <w:t>YES/NO/FULL</w:t>
      </w:r>
    </w:p>
    <w:p w:rsidR="00B63EEF" w:rsidRPr="00F311B2" w:rsidRDefault="00B63EEF" w:rsidP="00F311B2">
      <w:pPr>
        <w:suppressAutoHyphens w:val="0"/>
        <w:spacing w:line="240" w:lineRule="auto"/>
        <w:ind w:left="720" w:firstLine="720"/>
        <w:jc w:val="left"/>
        <w:rPr>
          <w:szCs w:val="21"/>
        </w:rPr>
      </w:pPr>
      <w:r w:rsidRPr="00F311B2">
        <w:rPr>
          <w:szCs w:val="21"/>
        </w:rPr>
        <w:t>Summary</w:t>
      </w:r>
      <w:r w:rsidRPr="00F311B2">
        <w:rPr>
          <w:szCs w:val="21"/>
        </w:rPr>
        <w:tab/>
      </w:r>
      <w:r w:rsidRPr="00F311B2">
        <w:rPr>
          <w:szCs w:val="21"/>
        </w:rPr>
        <w:tab/>
      </w:r>
      <w:r w:rsidRPr="00F311B2">
        <w:rPr>
          <w:szCs w:val="21"/>
        </w:rPr>
        <w:tab/>
        <w:t>YES/NO</w:t>
      </w:r>
    </w:p>
    <w:p w:rsidR="00B63EEF" w:rsidRPr="00F311B2" w:rsidRDefault="00B63EEF" w:rsidP="00F311B2">
      <w:pPr>
        <w:suppressAutoHyphens w:val="0"/>
        <w:spacing w:line="240" w:lineRule="auto"/>
        <w:ind w:left="720" w:firstLine="720"/>
        <w:jc w:val="left"/>
        <w:rPr>
          <w:szCs w:val="21"/>
        </w:rPr>
      </w:pPr>
      <w:r w:rsidRPr="00F311B2">
        <w:rPr>
          <w:szCs w:val="21"/>
        </w:rPr>
        <w:t>Energy</w:t>
      </w:r>
      <w:r w:rsidRPr="00F311B2">
        <w:rPr>
          <w:szCs w:val="21"/>
        </w:rPr>
        <w:tab/>
      </w:r>
      <w:r w:rsidRPr="00F311B2">
        <w:rPr>
          <w:szCs w:val="21"/>
        </w:rPr>
        <w:tab/>
      </w:r>
      <w:r w:rsidRPr="00F311B2">
        <w:rPr>
          <w:szCs w:val="21"/>
        </w:rPr>
        <w:tab/>
      </w:r>
      <w:r w:rsidRPr="00F311B2">
        <w:rPr>
          <w:szCs w:val="21"/>
        </w:rPr>
        <w:tab/>
        <w:t>YES/NO</w:t>
      </w:r>
    </w:p>
    <w:p w:rsidR="00B63EEF" w:rsidRPr="00F311B2" w:rsidRDefault="00B63EEF" w:rsidP="00F311B2">
      <w:pPr>
        <w:suppressAutoHyphens w:val="0"/>
        <w:spacing w:line="240" w:lineRule="auto"/>
        <w:ind w:left="720" w:firstLine="720"/>
        <w:jc w:val="left"/>
        <w:rPr>
          <w:szCs w:val="21"/>
        </w:rPr>
      </w:pPr>
      <w:r w:rsidRPr="00F311B2">
        <w:rPr>
          <w:szCs w:val="21"/>
        </w:rPr>
        <w:t>Parameters</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outlineLvl w:val="1"/>
        <w:rPr>
          <w:szCs w:val="21"/>
        </w:rPr>
      </w:pPr>
      <w:r w:rsidRPr="00F311B2">
        <w:rPr>
          <w:szCs w:val="21"/>
        </w:rPr>
        <w:t>Map</w:t>
      </w:r>
    </w:p>
    <w:p w:rsidR="00B63EEF" w:rsidRPr="00F311B2" w:rsidRDefault="00B63EEF" w:rsidP="00F311B2">
      <w:pPr>
        <w:suppressAutoHyphens w:val="0"/>
        <w:spacing w:line="240" w:lineRule="auto"/>
        <w:ind w:left="720" w:firstLine="720"/>
        <w:jc w:val="left"/>
        <w:rPr>
          <w:szCs w:val="21"/>
        </w:rPr>
      </w:pPr>
      <w:r w:rsidRPr="00F311B2">
        <w:rPr>
          <w:szCs w:val="21"/>
        </w:rPr>
        <w:t>MapFile</w:t>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outlineLvl w:val="1"/>
        <w:rPr>
          <w:szCs w:val="21"/>
        </w:rPr>
      </w:pPr>
      <w:r w:rsidRPr="00F311B2">
        <w:rPr>
          <w:szCs w:val="21"/>
        </w:rPr>
        <w:t>Backdrop</w:t>
      </w:r>
    </w:p>
    <w:p w:rsidR="00B63EEF" w:rsidRPr="00F311B2" w:rsidRDefault="00B63EEF" w:rsidP="00F311B2">
      <w:pPr>
        <w:suppressAutoHyphens w:val="0"/>
        <w:spacing w:line="240" w:lineRule="auto"/>
        <w:ind w:left="720" w:firstLine="720"/>
        <w:jc w:val="left"/>
        <w:rPr>
          <w:szCs w:val="21"/>
        </w:rPr>
      </w:pPr>
      <w:r w:rsidRPr="00F311B2">
        <w:rPr>
          <w:szCs w:val="21"/>
        </w:rPr>
        <w:t>Dimensions</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Units </w:t>
      </w:r>
      <w:r w:rsidRPr="00F311B2">
        <w:rPr>
          <w:szCs w:val="21"/>
        </w:rPr>
        <w:tab/>
      </w:r>
      <w:r w:rsidRPr="00F311B2">
        <w:rPr>
          <w:szCs w:val="21"/>
        </w:rPr>
        <w:tab/>
      </w:r>
      <w:r w:rsidRPr="00F311B2">
        <w:rPr>
          <w:szCs w:val="21"/>
        </w:rPr>
        <w:tab/>
      </w:r>
      <w:r w:rsidRPr="00F311B2">
        <w:rPr>
          <w:szCs w:val="21"/>
        </w:rPr>
        <w:tab/>
        <w:t>FEET/METERS/DEGREES/NONE</w:t>
      </w:r>
    </w:p>
    <w:p w:rsidR="00B63EEF" w:rsidRPr="00F311B2" w:rsidRDefault="00B63EEF" w:rsidP="00F311B2">
      <w:pPr>
        <w:suppressAutoHyphens w:val="0"/>
        <w:spacing w:line="240" w:lineRule="auto"/>
        <w:ind w:left="720" w:firstLine="720"/>
        <w:jc w:val="left"/>
        <w:rPr>
          <w:szCs w:val="21"/>
        </w:rPr>
      </w:pPr>
      <w:r w:rsidRPr="00F311B2">
        <w:rPr>
          <w:szCs w:val="21"/>
        </w:rPr>
        <w:t>File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OffsetX</w:t>
      </w:r>
      <w:r w:rsidRPr="00F311B2">
        <w:rPr>
          <w:szCs w:val="21"/>
        </w:rPr>
        <w:tab/>
      </w:r>
      <w:r w:rsidRPr="00F311B2">
        <w:rPr>
          <w:szCs w:val="21"/>
        </w:rPr>
        <w:tab/>
      </w:r>
      <w:r w:rsidRPr="00F311B2">
        <w:rPr>
          <w:szCs w:val="21"/>
        </w:rPr>
        <w:tab/>
      </w:r>
      <w:r w:rsidRPr="00F311B2">
        <w:rPr>
          <w:szCs w:val="21"/>
        </w:rPr>
        <w:tab/>
        <w:t xml:space="preserve">real </w:t>
      </w:r>
    </w:p>
    <w:p w:rsidR="00B63EEF" w:rsidRPr="00F311B2" w:rsidRDefault="00B63EEF" w:rsidP="00F311B2">
      <w:pPr>
        <w:suppressAutoHyphens w:val="0"/>
        <w:spacing w:line="240" w:lineRule="auto"/>
        <w:ind w:left="720" w:firstLine="720"/>
        <w:jc w:val="left"/>
        <w:rPr>
          <w:szCs w:val="21"/>
        </w:rPr>
      </w:pPr>
      <w:r w:rsidRPr="00F311B2">
        <w:rPr>
          <w:szCs w:val="21"/>
        </w:rPr>
        <w:t xml:space="preserve">OffsetY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outlineLvl w:val="0"/>
        <w:rPr>
          <w:szCs w:val="21"/>
        </w:rPr>
      </w:pPr>
      <w:r w:rsidRPr="00F311B2">
        <w:rPr>
          <w:szCs w:val="21"/>
        </w:rPr>
        <w:t>Hydraulics</w:t>
      </w:r>
    </w:p>
    <w:p w:rsidR="00B63EEF" w:rsidRPr="00F311B2" w:rsidRDefault="00B63EEF" w:rsidP="00F311B2">
      <w:pPr>
        <w:suppressAutoHyphens w:val="0"/>
        <w:spacing w:line="240" w:lineRule="auto"/>
        <w:ind w:firstLine="720"/>
        <w:jc w:val="left"/>
        <w:outlineLvl w:val="1"/>
        <w:rPr>
          <w:szCs w:val="21"/>
        </w:rPr>
      </w:pPr>
      <w:r w:rsidRPr="00F311B2">
        <w:rPr>
          <w:szCs w:val="21"/>
        </w:rPr>
        <w:t>Nodes</w:t>
      </w:r>
    </w:p>
    <w:p w:rsidR="00B63EEF" w:rsidRPr="00F311B2" w:rsidRDefault="00B63EEF" w:rsidP="00F311B2">
      <w:pPr>
        <w:suppressAutoHyphens w:val="0"/>
        <w:spacing w:line="240" w:lineRule="auto"/>
        <w:ind w:firstLine="1440"/>
        <w:jc w:val="left"/>
        <w:outlineLvl w:val="2"/>
        <w:rPr>
          <w:szCs w:val="21"/>
        </w:rPr>
      </w:pPr>
      <w:r w:rsidRPr="00F311B2">
        <w:rPr>
          <w:szCs w:val="21"/>
        </w:rPr>
        <w:t xml:space="preserve">Junctions </w:t>
      </w:r>
      <w:r w:rsidRPr="00F311B2">
        <w:rPr>
          <w:szCs w:val="21"/>
        </w:rPr>
        <w:tab/>
      </w:r>
      <w:r w:rsidRPr="00F311B2">
        <w:rPr>
          <w:szCs w:val="21"/>
        </w:rPr>
        <w:tab/>
      </w:r>
      <w:r w:rsidRPr="00F311B2">
        <w:rPr>
          <w:szCs w:val="21"/>
        </w:rPr>
        <w:tab/>
        <w:t>[Collection of Subclass Junction]</w:t>
      </w:r>
    </w:p>
    <w:p w:rsidR="00B63EEF" w:rsidRPr="00F311B2" w:rsidRDefault="00B63EEF" w:rsidP="00F311B2">
      <w:pPr>
        <w:suppressAutoHyphens w:val="0"/>
        <w:spacing w:line="240" w:lineRule="auto"/>
        <w:ind w:left="720" w:firstLine="720"/>
        <w:jc w:val="left"/>
        <w:outlineLvl w:val="2"/>
        <w:rPr>
          <w:szCs w:val="21"/>
        </w:rPr>
      </w:pPr>
      <w:r w:rsidRPr="00F311B2">
        <w:rPr>
          <w:szCs w:val="21"/>
        </w:rPr>
        <w:t>Reservoirs</w:t>
      </w:r>
      <w:r w:rsidRPr="00F311B2">
        <w:rPr>
          <w:szCs w:val="21"/>
        </w:rPr>
        <w:tab/>
      </w:r>
      <w:r w:rsidRPr="00F311B2">
        <w:rPr>
          <w:szCs w:val="21"/>
        </w:rPr>
        <w:tab/>
      </w:r>
      <w:r w:rsidRPr="00F311B2">
        <w:rPr>
          <w:szCs w:val="21"/>
        </w:rPr>
        <w:tab/>
        <w:t>[Collection of Subclass Reservoir]</w:t>
      </w: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Tanks </w:t>
      </w:r>
      <w:r w:rsidRPr="00F311B2">
        <w:rPr>
          <w:szCs w:val="21"/>
        </w:rPr>
        <w:tab/>
      </w:r>
      <w:r w:rsidRPr="00F311B2">
        <w:rPr>
          <w:szCs w:val="21"/>
        </w:rPr>
        <w:tab/>
      </w:r>
      <w:r w:rsidRPr="00F311B2">
        <w:rPr>
          <w:szCs w:val="21"/>
        </w:rPr>
        <w:tab/>
      </w:r>
      <w:r w:rsidRPr="00F311B2">
        <w:rPr>
          <w:szCs w:val="21"/>
        </w:rPr>
        <w:tab/>
        <w:t>[Collection of Subclass Tank]</w:t>
      </w:r>
    </w:p>
    <w:p w:rsidR="00B63EEF" w:rsidRPr="00F311B2" w:rsidRDefault="00B63EEF" w:rsidP="00F311B2">
      <w:pPr>
        <w:suppressAutoHyphens w:val="0"/>
        <w:spacing w:line="240" w:lineRule="auto"/>
        <w:ind w:firstLine="720"/>
        <w:jc w:val="left"/>
        <w:outlineLvl w:val="1"/>
        <w:rPr>
          <w:szCs w:val="21"/>
        </w:rPr>
      </w:pPr>
      <w:r w:rsidRPr="00F311B2">
        <w:rPr>
          <w:szCs w:val="21"/>
        </w:rPr>
        <w:t>Links</w:t>
      </w:r>
    </w:p>
    <w:p w:rsidR="00B63EEF" w:rsidRPr="00F311B2" w:rsidRDefault="00B63EEF" w:rsidP="00F311B2">
      <w:pPr>
        <w:suppressAutoHyphens w:val="0"/>
        <w:spacing w:line="240" w:lineRule="auto"/>
        <w:ind w:firstLine="1440"/>
        <w:jc w:val="left"/>
        <w:outlineLvl w:val="2"/>
        <w:rPr>
          <w:szCs w:val="21"/>
        </w:rPr>
      </w:pPr>
      <w:r w:rsidRPr="00F311B2">
        <w:rPr>
          <w:szCs w:val="21"/>
        </w:rPr>
        <w:t>Pipes</w:t>
      </w:r>
      <w:r w:rsidRPr="00F311B2">
        <w:rPr>
          <w:szCs w:val="21"/>
        </w:rPr>
        <w:tab/>
      </w:r>
      <w:r w:rsidRPr="00F311B2">
        <w:rPr>
          <w:szCs w:val="21"/>
        </w:rPr>
        <w:tab/>
      </w:r>
      <w:r w:rsidRPr="00F311B2">
        <w:rPr>
          <w:szCs w:val="21"/>
        </w:rPr>
        <w:tab/>
      </w:r>
      <w:r w:rsidRPr="00F311B2">
        <w:rPr>
          <w:szCs w:val="21"/>
        </w:rPr>
        <w:tab/>
        <w:t>[Collection of Subclass Pipe]</w:t>
      </w:r>
    </w:p>
    <w:p w:rsidR="00B63EEF" w:rsidRPr="00F311B2" w:rsidRDefault="00B63EEF" w:rsidP="00F311B2">
      <w:pPr>
        <w:suppressAutoHyphens w:val="0"/>
        <w:spacing w:line="240" w:lineRule="auto"/>
        <w:ind w:firstLine="1440"/>
        <w:jc w:val="left"/>
        <w:outlineLvl w:val="2"/>
        <w:rPr>
          <w:szCs w:val="21"/>
        </w:rPr>
      </w:pPr>
      <w:r w:rsidRPr="00F311B2">
        <w:rPr>
          <w:szCs w:val="21"/>
        </w:rPr>
        <w:t>Pumps</w:t>
      </w:r>
      <w:r w:rsidRPr="00F311B2">
        <w:rPr>
          <w:szCs w:val="21"/>
        </w:rPr>
        <w:tab/>
      </w:r>
      <w:r w:rsidRPr="00F311B2">
        <w:rPr>
          <w:szCs w:val="21"/>
        </w:rPr>
        <w:tab/>
      </w:r>
      <w:r w:rsidRPr="00F311B2">
        <w:rPr>
          <w:szCs w:val="21"/>
        </w:rPr>
        <w:tab/>
      </w:r>
      <w:r w:rsidRPr="00F311B2">
        <w:rPr>
          <w:szCs w:val="21"/>
        </w:rPr>
        <w:tab/>
        <w:t>[Collection of Subclass Pump]</w:t>
      </w:r>
    </w:p>
    <w:p w:rsidR="00B63EEF" w:rsidRPr="00F311B2" w:rsidRDefault="00B63EEF" w:rsidP="00F311B2">
      <w:pPr>
        <w:suppressAutoHyphens w:val="0"/>
        <w:spacing w:line="240" w:lineRule="auto"/>
        <w:ind w:firstLine="1440"/>
        <w:jc w:val="left"/>
        <w:outlineLvl w:val="2"/>
        <w:rPr>
          <w:szCs w:val="21"/>
        </w:rPr>
      </w:pPr>
      <w:r w:rsidRPr="00F311B2">
        <w:rPr>
          <w:szCs w:val="21"/>
        </w:rPr>
        <w:t xml:space="preserve">Valves </w:t>
      </w:r>
      <w:r w:rsidRPr="00F311B2">
        <w:rPr>
          <w:szCs w:val="21"/>
        </w:rPr>
        <w:tab/>
      </w:r>
      <w:r w:rsidRPr="00F311B2">
        <w:rPr>
          <w:szCs w:val="21"/>
        </w:rPr>
        <w:tab/>
      </w:r>
      <w:r w:rsidRPr="00F311B2">
        <w:rPr>
          <w:szCs w:val="21"/>
        </w:rPr>
        <w:tab/>
      </w:r>
      <w:r w:rsidRPr="00F311B2">
        <w:rPr>
          <w:szCs w:val="21"/>
        </w:rPr>
        <w:tab/>
        <w:t>[Collection of Subclass Valve]</w:t>
      </w: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Controls </w:t>
      </w:r>
      <w:r w:rsidRPr="00F311B2">
        <w:rPr>
          <w:szCs w:val="21"/>
        </w:rPr>
        <w:tab/>
      </w:r>
      <w:r w:rsidRPr="00F311B2">
        <w:rPr>
          <w:szCs w:val="21"/>
        </w:rPr>
        <w:tab/>
      </w:r>
      <w:r w:rsidRPr="00F311B2">
        <w:rPr>
          <w:szCs w:val="21"/>
        </w:rPr>
        <w:tab/>
      </w:r>
      <w:r w:rsidRPr="00F311B2">
        <w:rPr>
          <w:szCs w:val="21"/>
        </w:rPr>
        <w:tab/>
        <w:t>[Collection of Subclass Control]</w:t>
      </w:r>
    </w:p>
    <w:p w:rsidR="00B63EEF" w:rsidRPr="00F311B2" w:rsidRDefault="00B63EEF" w:rsidP="00F311B2">
      <w:pPr>
        <w:suppressAutoHyphens w:val="0"/>
        <w:spacing w:line="240" w:lineRule="auto"/>
        <w:jc w:val="left"/>
        <w:outlineLvl w:val="0"/>
        <w:rPr>
          <w:szCs w:val="21"/>
        </w:rPr>
      </w:pPr>
      <w:r w:rsidRPr="00F311B2">
        <w:rPr>
          <w:szCs w:val="21"/>
        </w:rPr>
        <w:t>Curves</w:t>
      </w:r>
      <w:r w:rsidRPr="00F311B2">
        <w:rPr>
          <w:szCs w:val="21"/>
        </w:rPr>
        <w:tab/>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Curve]</w:t>
      </w:r>
    </w:p>
    <w:p w:rsidR="00B63EEF" w:rsidRPr="00F311B2" w:rsidRDefault="00B63EEF" w:rsidP="00F311B2">
      <w:pPr>
        <w:suppressAutoHyphens w:val="0"/>
        <w:spacing w:line="240" w:lineRule="auto"/>
        <w:jc w:val="left"/>
        <w:outlineLvl w:val="0"/>
        <w:rPr>
          <w:szCs w:val="21"/>
        </w:rPr>
      </w:pPr>
      <w:r w:rsidRPr="00F311B2">
        <w:rPr>
          <w:szCs w:val="21"/>
        </w:rPr>
        <w:t xml:space="preserve">Time Patterns </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Pattern]</w:t>
      </w:r>
    </w:p>
    <w:p w:rsidR="00B63EEF" w:rsidRPr="00F311B2" w:rsidRDefault="00B63EEF" w:rsidP="00F311B2">
      <w:pPr>
        <w:suppressAutoHyphens w:val="0"/>
        <w:spacing w:line="240" w:lineRule="auto"/>
        <w:jc w:val="left"/>
        <w:outlineLvl w:val="0"/>
        <w:rPr>
          <w:szCs w:val="21"/>
        </w:rPr>
      </w:pPr>
      <w:r w:rsidRPr="00F311B2">
        <w:rPr>
          <w:szCs w:val="21"/>
        </w:rPr>
        <w:t>Map Labels</w:t>
      </w:r>
      <w:r w:rsidRPr="00F311B2">
        <w:rPr>
          <w:szCs w:val="21"/>
        </w:rPr>
        <w:tab/>
      </w:r>
      <w:r w:rsidRPr="00F311B2">
        <w:rPr>
          <w:szCs w:val="21"/>
        </w:rPr>
        <w:tab/>
      </w:r>
      <w:r w:rsidRPr="00F311B2">
        <w:rPr>
          <w:szCs w:val="21"/>
        </w:rPr>
        <w:tab/>
      </w:r>
      <w:r w:rsidRPr="00F311B2">
        <w:rPr>
          <w:szCs w:val="21"/>
        </w:rPr>
        <w:tab/>
      </w:r>
      <w:r w:rsidRPr="00F311B2">
        <w:rPr>
          <w:szCs w:val="21"/>
        </w:rPr>
        <w:tab/>
        <w:t>[Collection of Subclass Label]</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after="200" w:line="276" w:lineRule="auto"/>
        <w:jc w:val="left"/>
        <w:rPr>
          <w:szCs w:val="21"/>
        </w:rPr>
      </w:pPr>
      <w:r w:rsidRPr="00F311B2">
        <w:rPr>
          <w:szCs w:val="21"/>
        </w:rPr>
        <w:br w:type="page"/>
      </w:r>
    </w:p>
    <w:p w:rsidR="00B63EEF" w:rsidRPr="00F311B2" w:rsidRDefault="00B63EEF" w:rsidP="00F311B2">
      <w:pPr>
        <w:suppressAutoHyphens w:val="0"/>
        <w:spacing w:line="240" w:lineRule="auto"/>
        <w:jc w:val="left"/>
        <w:rPr>
          <w:b/>
          <w:szCs w:val="21"/>
        </w:rPr>
      </w:pPr>
      <w:r w:rsidRPr="00F311B2">
        <w:rPr>
          <w:b/>
          <w:szCs w:val="21"/>
        </w:rPr>
        <w:t>EPANET Hydraulics</w:t>
      </w:r>
    </w:p>
    <w:p w:rsidR="00B63EEF" w:rsidRPr="00F311B2" w:rsidRDefault="00B63EEF" w:rsidP="00F311B2">
      <w:pPr>
        <w:suppressAutoHyphens w:val="0"/>
        <w:spacing w:line="240" w:lineRule="auto"/>
        <w:jc w:val="left"/>
        <w:outlineLvl w:val="0"/>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Class </w:t>
      </w:r>
      <w:r w:rsidRPr="00F311B2">
        <w:rPr>
          <w:b/>
          <w:szCs w:val="21"/>
        </w:rPr>
        <w:t>Node</w:t>
      </w:r>
    </w:p>
    <w:p w:rsidR="00B63EEF" w:rsidRPr="00F311B2" w:rsidRDefault="00B63EEF"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B63EEF" w:rsidRPr="00F311B2" w:rsidRDefault="00B63EEF"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InitialQuality</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r w:rsidRPr="00F311B2">
        <w:rPr>
          <w:szCs w:val="21"/>
        </w:rPr>
        <w:t xml:space="preserve">Source Quality </w:t>
      </w:r>
      <w:r w:rsidRPr="00F311B2">
        <w:rPr>
          <w:szCs w:val="21"/>
        </w:rPr>
        <w:tab/>
      </w:r>
      <w:r w:rsidRPr="00F311B2">
        <w:rPr>
          <w:szCs w:val="21"/>
        </w:rPr>
        <w:tab/>
      </w:r>
      <w:r w:rsidRPr="00F311B2">
        <w:rPr>
          <w:szCs w:val="21"/>
        </w:rPr>
        <w:tab/>
      </w:r>
      <w:r w:rsidRPr="00F311B2">
        <w:rPr>
          <w:szCs w:val="21"/>
        </w:rPr>
        <w:tab/>
        <w:t>[Subclass Source]</w:t>
      </w:r>
    </w:p>
    <w:p w:rsidR="00B63EEF" w:rsidRPr="00F311B2" w:rsidRDefault="00B63EEF" w:rsidP="00F311B2">
      <w:pPr>
        <w:suppressAutoHyphens w:val="0"/>
        <w:spacing w:line="240" w:lineRule="auto"/>
        <w:ind w:firstLine="720"/>
        <w:jc w:val="left"/>
        <w:rPr>
          <w:szCs w:val="21"/>
        </w:rPr>
      </w:pPr>
      <w:r w:rsidRPr="00F311B2">
        <w:rPr>
          <w:szCs w:val="21"/>
        </w:rPr>
        <w:t>ReportFlag</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Source</w:t>
      </w:r>
    </w:p>
    <w:p w:rsidR="00B63EEF" w:rsidRPr="00F311B2" w:rsidRDefault="00B63EEF" w:rsidP="00E277C9">
      <w:pPr>
        <w:suppressAutoHyphens w:val="0"/>
        <w:spacing w:line="240" w:lineRule="auto"/>
        <w:ind w:left="5760" w:hanging="3600"/>
        <w:jc w:val="left"/>
        <w:rPr>
          <w:szCs w:val="21"/>
        </w:rPr>
      </w:pPr>
      <w:r>
        <w:rPr>
          <w:szCs w:val="21"/>
        </w:rPr>
        <w:t>Type</w:t>
      </w:r>
      <w:r>
        <w:rPr>
          <w:szCs w:val="21"/>
        </w:rPr>
        <w:tab/>
      </w:r>
      <w:r w:rsidRPr="00F311B2">
        <w:rPr>
          <w:szCs w:val="21"/>
        </w:rPr>
        <w:t>CONCEN, MASS, FLOWPACED, or SETPOINT</w:t>
      </w:r>
    </w:p>
    <w:p w:rsidR="00B63EEF" w:rsidRPr="00F311B2" w:rsidRDefault="00B63EEF" w:rsidP="00F311B2">
      <w:pPr>
        <w:suppressAutoHyphens w:val="0"/>
        <w:spacing w:line="240" w:lineRule="auto"/>
        <w:ind w:left="1440" w:firstLine="720"/>
        <w:jc w:val="left"/>
        <w:rPr>
          <w:szCs w:val="21"/>
        </w:rPr>
      </w:pPr>
      <w:r w:rsidRPr="00F311B2">
        <w:rPr>
          <w:szCs w:val="21"/>
        </w:rPr>
        <w:t>Baseline</w:t>
      </w:r>
      <w:r w:rsidRPr="00F311B2">
        <w:rPr>
          <w:szCs w:val="21"/>
        </w:rPr>
        <w:tab/>
      </w:r>
      <w:r w:rsidRPr="00F311B2">
        <w:rPr>
          <w:szCs w:val="21"/>
        </w:rPr>
        <w:tab/>
      </w:r>
      <w:r w:rsidRPr="00F311B2">
        <w:rPr>
          <w:szCs w:val="21"/>
        </w:rPr>
        <w:tab/>
      </w:r>
      <w:r>
        <w:rPr>
          <w:szCs w:val="21"/>
        </w:rPr>
        <w:tab/>
      </w:r>
      <w:r w:rsidRPr="00F311B2">
        <w:rPr>
          <w:szCs w:val="21"/>
        </w:rPr>
        <w:t>real</w:t>
      </w:r>
    </w:p>
    <w:p w:rsidR="00B63EEF" w:rsidRPr="00F311B2" w:rsidRDefault="00B63EEF" w:rsidP="00F311B2">
      <w:pPr>
        <w:suppressAutoHyphens w:val="0"/>
        <w:spacing w:line="240" w:lineRule="auto"/>
        <w:ind w:left="1440" w:firstLine="720"/>
        <w:jc w:val="left"/>
        <w:rPr>
          <w:szCs w:val="21"/>
        </w:rPr>
      </w:pPr>
      <w:r w:rsidRPr="00F311B2">
        <w:rPr>
          <w:szCs w:val="21"/>
        </w:rPr>
        <w:t xml:space="preserve">SourcePattern </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Junction</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Demands </w:t>
      </w:r>
      <w:r w:rsidRPr="00F311B2">
        <w:rPr>
          <w:szCs w:val="21"/>
        </w:rPr>
        <w:tab/>
      </w:r>
      <w:r w:rsidRPr="00F311B2">
        <w:rPr>
          <w:szCs w:val="21"/>
        </w:rPr>
        <w:tab/>
      </w:r>
      <w:r w:rsidRPr="00F311B2">
        <w:rPr>
          <w:szCs w:val="21"/>
        </w:rPr>
        <w:tab/>
      </w:r>
      <w:r w:rsidRPr="00F311B2">
        <w:rPr>
          <w:szCs w:val="21"/>
        </w:rPr>
        <w:tab/>
        <w:t>[Collection of Subclass Demand]</w:t>
      </w:r>
    </w:p>
    <w:p w:rsidR="00B63EEF" w:rsidRPr="00F311B2" w:rsidRDefault="00B63EEF" w:rsidP="00F311B2">
      <w:pPr>
        <w:suppressAutoHyphens w:val="0"/>
        <w:spacing w:line="240" w:lineRule="auto"/>
        <w:ind w:left="720" w:firstLine="720"/>
        <w:jc w:val="left"/>
        <w:rPr>
          <w:szCs w:val="21"/>
        </w:rPr>
      </w:pPr>
      <w:r w:rsidRPr="00F311B2">
        <w:rPr>
          <w:szCs w:val="21"/>
        </w:rPr>
        <w:t>EmitterCoefficient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Demand</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BaseDemand</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 xml:space="preserve">DemandPattern </w:t>
      </w:r>
      <w:r>
        <w:rPr>
          <w:szCs w:val="21"/>
        </w:rPr>
        <w:tab/>
      </w:r>
      <w:r>
        <w:rPr>
          <w:szCs w:val="21"/>
        </w:rPr>
        <w:tab/>
      </w:r>
      <w:r>
        <w:rPr>
          <w:szCs w:val="21"/>
        </w:rPr>
        <w:tab/>
      </w:r>
      <w:r w:rsidRPr="00F311B2">
        <w:rPr>
          <w:szCs w:val="21"/>
        </w:rPr>
        <w:t>[Subclass Pattern]</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r>
      <w:r w:rsidRPr="00F311B2">
        <w:rPr>
          <w:szCs w:val="21"/>
        </w:rPr>
        <w:tab/>
        <w:t>Category</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Reservoir</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 xml:space="preserve">TotalHead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HeadPattern </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Tank</w:t>
      </w:r>
      <w:r w:rsidRPr="00F311B2">
        <w:rPr>
          <w:szCs w:val="21"/>
        </w:rPr>
        <w:t xml:space="preserve"> (Inherits Node)</w:t>
      </w:r>
    </w:p>
    <w:p w:rsidR="00B63EEF" w:rsidRPr="00F311B2" w:rsidRDefault="00B63EEF" w:rsidP="00F311B2">
      <w:pPr>
        <w:suppressAutoHyphens w:val="0"/>
        <w:spacing w:line="240" w:lineRule="auto"/>
        <w:ind w:left="720" w:firstLine="720"/>
        <w:jc w:val="left"/>
        <w:rPr>
          <w:szCs w:val="21"/>
        </w:rPr>
      </w:pPr>
      <w:r w:rsidRPr="00F311B2">
        <w:rPr>
          <w:szCs w:val="21"/>
        </w:rPr>
        <w:t>Elevation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InitialLevel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MinimumLevel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MaximumLevel</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MinimumVolume</w:t>
      </w:r>
      <w:r w:rsidRPr="00F311B2">
        <w:rPr>
          <w:szCs w:val="21"/>
        </w:rPr>
        <w:tab/>
      </w:r>
      <w:r w:rsidRPr="00F311B2">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VolumeCurve </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MixingModel</w:t>
      </w:r>
      <w:r w:rsidRPr="00F311B2">
        <w:rPr>
          <w:szCs w:val="21"/>
        </w:rPr>
        <w:tab/>
      </w:r>
      <w:r w:rsidRPr="00F311B2">
        <w:rPr>
          <w:szCs w:val="21"/>
        </w:rPr>
        <w:tab/>
      </w:r>
      <w:r w:rsidRPr="00F311B2">
        <w:rPr>
          <w:szCs w:val="21"/>
        </w:rPr>
        <w:tab/>
      </w:r>
      <w:r w:rsidRPr="00F311B2">
        <w:rPr>
          <w:szCs w:val="21"/>
        </w:rPr>
        <w:tab/>
        <w:t>MIXED, 2COMP, FIFO, or LIFO</w:t>
      </w:r>
    </w:p>
    <w:p w:rsidR="00B63EEF" w:rsidRPr="00F311B2" w:rsidRDefault="00B63EEF" w:rsidP="00F311B2">
      <w:pPr>
        <w:suppressAutoHyphens w:val="0"/>
        <w:spacing w:line="240" w:lineRule="auto"/>
        <w:ind w:left="720" w:firstLine="720"/>
        <w:jc w:val="left"/>
        <w:rPr>
          <w:szCs w:val="21"/>
        </w:rPr>
      </w:pPr>
      <w:r w:rsidRPr="00F311B2">
        <w:rPr>
          <w:szCs w:val="21"/>
        </w:rPr>
        <w:t>MixingFraction</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ReactionCoefficient</w:t>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Class</w:t>
      </w:r>
      <w:r w:rsidRPr="00F311B2">
        <w:rPr>
          <w:b/>
          <w:szCs w:val="21"/>
        </w:rPr>
        <w:t xml:space="preserve"> Link</w:t>
      </w:r>
    </w:p>
    <w:p w:rsidR="00B63EEF" w:rsidRPr="00F311B2" w:rsidRDefault="00B63EEF" w:rsidP="00F311B2">
      <w:pPr>
        <w:suppressAutoHyphens w:val="0"/>
        <w:spacing w:line="240" w:lineRule="auto"/>
        <w:ind w:firstLine="720"/>
        <w:jc w:val="left"/>
        <w:rPr>
          <w:szCs w:val="21"/>
        </w:rPr>
      </w:pPr>
      <w:r w:rsidRPr="00F311B2">
        <w:rPr>
          <w:szCs w:val="21"/>
        </w:rPr>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InletNode </w:t>
      </w:r>
      <w:r w:rsidRPr="00F311B2">
        <w:rPr>
          <w:szCs w:val="21"/>
        </w:rPr>
        <w:tab/>
      </w:r>
      <w:r w:rsidRPr="00F311B2">
        <w:rPr>
          <w:szCs w:val="21"/>
        </w:rPr>
        <w:tab/>
      </w:r>
      <w:r w:rsidRPr="00F311B2">
        <w:rPr>
          <w:szCs w:val="21"/>
        </w:rPr>
        <w:tab/>
      </w:r>
      <w:r w:rsidRPr="00F311B2">
        <w:rPr>
          <w:szCs w:val="21"/>
        </w:rPr>
        <w:tab/>
        <w:t>[Subclass Node]</w:t>
      </w:r>
    </w:p>
    <w:p w:rsidR="00B63EEF" w:rsidRPr="00F311B2" w:rsidRDefault="00B63EEF" w:rsidP="00F311B2">
      <w:pPr>
        <w:suppressAutoHyphens w:val="0"/>
        <w:spacing w:line="240" w:lineRule="auto"/>
        <w:ind w:firstLine="720"/>
        <w:jc w:val="left"/>
        <w:rPr>
          <w:szCs w:val="21"/>
        </w:rPr>
      </w:pPr>
      <w:r w:rsidRPr="00F311B2">
        <w:rPr>
          <w:szCs w:val="21"/>
        </w:rPr>
        <w:t xml:space="preserve">OutletNode </w:t>
      </w:r>
      <w:r w:rsidRPr="00F311B2">
        <w:rPr>
          <w:szCs w:val="21"/>
        </w:rPr>
        <w:tab/>
      </w:r>
      <w:r w:rsidRPr="00F311B2">
        <w:rPr>
          <w:szCs w:val="21"/>
        </w:rPr>
        <w:tab/>
      </w:r>
      <w:r w:rsidRPr="00F311B2">
        <w:rPr>
          <w:szCs w:val="21"/>
        </w:rPr>
        <w:tab/>
      </w:r>
      <w:r w:rsidRPr="00F311B2">
        <w:rPr>
          <w:szCs w:val="21"/>
        </w:rPr>
        <w:tab/>
        <w:t>[Subclass Node]</w:t>
      </w:r>
    </w:p>
    <w:p w:rsidR="00B63EEF" w:rsidRPr="00F311B2" w:rsidRDefault="00B63EEF" w:rsidP="00F311B2">
      <w:pPr>
        <w:suppressAutoHyphens w:val="0"/>
        <w:spacing w:line="240" w:lineRule="auto"/>
        <w:ind w:firstLine="720"/>
        <w:jc w:val="left"/>
        <w:rPr>
          <w:szCs w:val="21"/>
        </w:rPr>
      </w:pPr>
      <w:r w:rsidRPr="00F311B2">
        <w:rPr>
          <w:szCs w:val="21"/>
        </w:rPr>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Tag</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Vertices </w:t>
      </w:r>
      <w:r>
        <w:rPr>
          <w:szCs w:val="21"/>
        </w:rPr>
        <w:tab/>
      </w:r>
      <w:r>
        <w:rPr>
          <w:szCs w:val="21"/>
        </w:rPr>
        <w:tab/>
      </w:r>
      <w:r>
        <w:rPr>
          <w:szCs w:val="21"/>
        </w:rPr>
        <w:tab/>
      </w:r>
      <w:r>
        <w:rPr>
          <w:szCs w:val="21"/>
        </w:rPr>
        <w:tab/>
      </w:r>
      <w:r w:rsidRPr="00F311B2">
        <w:rPr>
          <w:szCs w:val="21"/>
        </w:rPr>
        <w:t>[Collection of Subclass Vertex]</w:t>
      </w:r>
    </w:p>
    <w:p w:rsidR="00B63EEF" w:rsidRPr="00F311B2" w:rsidRDefault="00B63EEF" w:rsidP="00F311B2">
      <w:pPr>
        <w:suppressAutoHyphens w:val="0"/>
        <w:spacing w:line="240" w:lineRule="auto"/>
        <w:ind w:firstLine="720"/>
        <w:jc w:val="left"/>
        <w:rPr>
          <w:szCs w:val="21"/>
        </w:rPr>
      </w:pPr>
      <w:r w:rsidRPr="00F311B2">
        <w:rPr>
          <w:szCs w:val="21"/>
        </w:rPr>
        <w:lastRenderedPageBreak/>
        <w:t>ReportFlag</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Pipe</w:t>
      </w:r>
      <w:r w:rsidRPr="00F311B2">
        <w:rPr>
          <w:szCs w:val="21"/>
        </w:rPr>
        <w:t xml:space="preserve"> (Inherits Link)</w:t>
      </w:r>
    </w:p>
    <w:p w:rsidR="00B63EEF" w:rsidRPr="00F311B2" w:rsidRDefault="00B63EEF" w:rsidP="00F311B2">
      <w:pPr>
        <w:suppressAutoHyphens w:val="0"/>
        <w:spacing w:line="240" w:lineRule="auto"/>
        <w:ind w:left="720" w:firstLine="720"/>
        <w:jc w:val="left"/>
        <w:rPr>
          <w:szCs w:val="21"/>
        </w:rPr>
      </w:pPr>
      <w:r w:rsidRPr="00F311B2">
        <w:rPr>
          <w:szCs w:val="21"/>
        </w:rPr>
        <w:t xml:space="preserve">Length </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Roughness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LossCoefficient</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InitialStatus</w:t>
      </w:r>
      <w:r w:rsidRPr="00F311B2">
        <w:rPr>
          <w:szCs w:val="21"/>
        </w:rPr>
        <w:tab/>
      </w:r>
      <w:r w:rsidRPr="00F311B2">
        <w:rPr>
          <w:szCs w:val="21"/>
        </w:rPr>
        <w:tab/>
      </w:r>
      <w:r w:rsidRPr="00F311B2">
        <w:rPr>
          <w:szCs w:val="21"/>
        </w:rPr>
        <w:tab/>
      </w:r>
      <w:r w:rsidRPr="00F311B2">
        <w:rPr>
          <w:szCs w:val="21"/>
        </w:rPr>
        <w:tab/>
        <w:t>OPEN, CLOSED, or CV</w:t>
      </w:r>
    </w:p>
    <w:p w:rsidR="00B63EEF" w:rsidRPr="00F311B2" w:rsidRDefault="00B63EEF" w:rsidP="00F311B2">
      <w:pPr>
        <w:suppressAutoHyphens w:val="0"/>
        <w:spacing w:line="240" w:lineRule="auto"/>
        <w:ind w:left="720" w:firstLine="720"/>
        <w:jc w:val="left"/>
        <w:rPr>
          <w:szCs w:val="21"/>
        </w:rPr>
      </w:pPr>
      <w:r w:rsidRPr="00F311B2">
        <w:rPr>
          <w:szCs w:val="21"/>
        </w:rPr>
        <w:t xml:space="preserve">BulkReactionCoefficient </w:t>
      </w:r>
      <w:r>
        <w:rPr>
          <w:szCs w:val="21"/>
        </w:rPr>
        <w:tab/>
      </w:r>
      <w:r>
        <w:rPr>
          <w:szCs w:val="21"/>
        </w:rPr>
        <w:tab/>
      </w:r>
      <w:r w:rsidRPr="00F311B2">
        <w:rPr>
          <w:szCs w:val="21"/>
        </w:rPr>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WallReactionCoefficient </w:t>
      </w:r>
      <w:r>
        <w:rPr>
          <w:szCs w:val="21"/>
        </w:rPr>
        <w:tab/>
      </w:r>
      <w:r>
        <w:rPr>
          <w:szCs w:val="21"/>
        </w:rPr>
        <w:tab/>
      </w:r>
      <w:r w:rsidRPr="00F311B2">
        <w:rPr>
          <w:szCs w:val="21"/>
        </w:rPr>
        <w:t>real</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Pump</w:t>
      </w:r>
      <w:r w:rsidRPr="00F311B2">
        <w:rPr>
          <w:szCs w:val="21"/>
        </w:rPr>
        <w:t xml:space="preserve"> (Inherits Link)</w:t>
      </w:r>
    </w:p>
    <w:p w:rsidR="00B63EEF" w:rsidRPr="00F311B2" w:rsidRDefault="00B63EEF"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POWER, HEAD, SPEED, or PATTERN</w:t>
      </w:r>
    </w:p>
    <w:p w:rsidR="00B63EEF" w:rsidRPr="00F311B2" w:rsidRDefault="00B63EEF" w:rsidP="00F311B2">
      <w:pPr>
        <w:suppressAutoHyphens w:val="0"/>
        <w:spacing w:line="240" w:lineRule="auto"/>
        <w:ind w:left="720" w:firstLine="720"/>
        <w:jc w:val="left"/>
        <w:rPr>
          <w:szCs w:val="21"/>
        </w:rPr>
      </w:pPr>
      <w:r w:rsidRPr="00F311B2">
        <w:rPr>
          <w:szCs w:val="21"/>
        </w:rPr>
        <w:t>PumpCurve</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Power</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Speed</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Pattern </w:t>
      </w:r>
      <w:r w:rsidRPr="00F311B2">
        <w:rPr>
          <w:szCs w:val="21"/>
        </w:rPr>
        <w:tab/>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ind w:left="720" w:firstLine="720"/>
        <w:jc w:val="left"/>
        <w:rPr>
          <w:szCs w:val="21"/>
        </w:rPr>
      </w:pPr>
      <w:r w:rsidRPr="00F311B2">
        <w:rPr>
          <w:szCs w:val="21"/>
        </w:rPr>
        <w:t xml:space="preserve">InitialStatus </w:t>
      </w:r>
      <w:r w:rsidRPr="00F311B2">
        <w:rPr>
          <w:szCs w:val="21"/>
        </w:rPr>
        <w:tab/>
      </w:r>
      <w:r w:rsidRPr="00F311B2">
        <w:rPr>
          <w:szCs w:val="21"/>
        </w:rPr>
        <w:tab/>
      </w:r>
      <w:r w:rsidRPr="00F311B2">
        <w:rPr>
          <w:szCs w:val="21"/>
        </w:rPr>
        <w:tab/>
      </w:r>
      <w:r w:rsidRPr="00F311B2">
        <w:rPr>
          <w:szCs w:val="21"/>
        </w:rPr>
        <w:tab/>
        <w:t>OPEN or CLOSED</w:t>
      </w:r>
    </w:p>
    <w:p w:rsidR="00B63EEF" w:rsidRPr="00F311B2" w:rsidRDefault="00B63EEF" w:rsidP="00F311B2">
      <w:pPr>
        <w:suppressAutoHyphens w:val="0"/>
        <w:spacing w:line="240" w:lineRule="auto"/>
        <w:ind w:left="720" w:firstLine="720"/>
        <w:jc w:val="left"/>
        <w:rPr>
          <w:szCs w:val="21"/>
        </w:rPr>
      </w:pPr>
      <w:r w:rsidRPr="00F311B2">
        <w:rPr>
          <w:szCs w:val="21"/>
        </w:rPr>
        <w:t xml:space="preserve">Energy </w:t>
      </w:r>
      <w:r w:rsidRPr="00F311B2">
        <w:rPr>
          <w:szCs w:val="21"/>
        </w:rPr>
        <w:tab/>
      </w:r>
      <w:r w:rsidRPr="00F311B2">
        <w:rPr>
          <w:szCs w:val="21"/>
        </w:rPr>
        <w:tab/>
      </w:r>
      <w:r w:rsidRPr="00F311B2">
        <w:rPr>
          <w:szCs w:val="21"/>
        </w:rPr>
        <w:tab/>
      </w:r>
      <w:r w:rsidRPr="00F311B2">
        <w:rPr>
          <w:szCs w:val="21"/>
        </w:rPr>
        <w:tab/>
      </w:r>
      <w:r w:rsidRPr="00F311B2">
        <w:rPr>
          <w:szCs w:val="21"/>
        </w:rPr>
        <w:tab/>
        <w:t>[Subclass PumpEnergy]</w:t>
      </w:r>
    </w:p>
    <w:p w:rsidR="00B63EEF" w:rsidRPr="00F311B2" w:rsidRDefault="00B63EEF" w:rsidP="00F311B2">
      <w:pPr>
        <w:suppressAutoHyphens w:val="0"/>
        <w:spacing w:line="240" w:lineRule="auto"/>
        <w:ind w:left="720" w:firstLine="720"/>
        <w:jc w:val="left"/>
        <w:rPr>
          <w:szCs w:val="21"/>
        </w:rPr>
      </w:pPr>
    </w:p>
    <w:p w:rsidR="00B63EEF" w:rsidRPr="00F311B2" w:rsidRDefault="00B63EEF" w:rsidP="00F311B2">
      <w:pPr>
        <w:suppressAutoHyphens w:val="0"/>
        <w:spacing w:line="240" w:lineRule="auto"/>
        <w:ind w:left="720" w:firstLine="720"/>
        <w:jc w:val="left"/>
        <w:outlineLvl w:val="2"/>
        <w:rPr>
          <w:szCs w:val="21"/>
        </w:rPr>
      </w:pPr>
      <w:r w:rsidRPr="00F311B2">
        <w:rPr>
          <w:szCs w:val="21"/>
        </w:rPr>
        <w:t xml:space="preserve">SubClass </w:t>
      </w:r>
      <w:r w:rsidRPr="00F311B2">
        <w:rPr>
          <w:b/>
          <w:szCs w:val="21"/>
        </w:rPr>
        <w:t>PumpEnergy</w:t>
      </w:r>
    </w:p>
    <w:p w:rsidR="00B63EEF" w:rsidRPr="00F311B2" w:rsidRDefault="00B63EEF" w:rsidP="00F311B2">
      <w:pPr>
        <w:suppressAutoHyphens w:val="0"/>
        <w:spacing w:line="240" w:lineRule="auto"/>
        <w:ind w:left="1440" w:firstLine="720"/>
        <w:jc w:val="left"/>
        <w:rPr>
          <w:szCs w:val="21"/>
        </w:rPr>
      </w:pPr>
      <w:r w:rsidRPr="00F311B2">
        <w:rPr>
          <w:szCs w:val="21"/>
        </w:rPr>
        <w:t xml:space="preserve">PricePatternEfficiency  </w:t>
      </w:r>
      <w:r w:rsidRPr="00F311B2">
        <w:rPr>
          <w:szCs w:val="21"/>
        </w:rPr>
        <w:tab/>
      </w:r>
      <w:r w:rsidRPr="00F311B2">
        <w:rPr>
          <w:szCs w:val="21"/>
        </w:rPr>
        <w:tab/>
      </w:r>
      <w:r w:rsidRPr="00F311B2">
        <w:rPr>
          <w:szCs w:val="21"/>
        </w:rPr>
        <w:tab/>
        <w:t>PRICE, PATTERN, or EFFIC</w:t>
      </w:r>
    </w:p>
    <w:p w:rsidR="00B63EEF" w:rsidRPr="00F311B2" w:rsidRDefault="00B63EEF" w:rsidP="00F311B2">
      <w:pPr>
        <w:suppressAutoHyphens w:val="0"/>
        <w:spacing w:line="240" w:lineRule="auto"/>
        <w:ind w:left="144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1440" w:firstLine="720"/>
        <w:jc w:val="left"/>
        <w:rPr>
          <w:szCs w:val="21"/>
        </w:rPr>
      </w:pPr>
      <w:r w:rsidRPr="00F311B2">
        <w:rPr>
          <w:szCs w:val="21"/>
        </w:rPr>
        <w:t>EnergyPattern</w:t>
      </w:r>
      <w:r w:rsidRPr="00F311B2">
        <w:rPr>
          <w:szCs w:val="21"/>
        </w:rPr>
        <w:tab/>
      </w:r>
      <w:r w:rsidRPr="00F311B2">
        <w:rPr>
          <w:szCs w:val="21"/>
        </w:rPr>
        <w:tab/>
      </w:r>
      <w:r w:rsidRPr="00F311B2">
        <w:rPr>
          <w:szCs w:val="21"/>
        </w:rPr>
        <w:tab/>
      </w:r>
      <w:r w:rsidRPr="00F311B2">
        <w:rPr>
          <w:szCs w:val="21"/>
        </w:rPr>
        <w:tab/>
        <w:t>[Subclass Pattern]</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 xml:space="preserve">Valve </w:t>
      </w:r>
      <w:r w:rsidRPr="00F311B2">
        <w:rPr>
          <w:szCs w:val="21"/>
        </w:rPr>
        <w:t>(Inherits Link)</w:t>
      </w:r>
    </w:p>
    <w:p w:rsidR="00B63EEF" w:rsidRPr="00F311B2" w:rsidRDefault="00B63EEF" w:rsidP="00F311B2">
      <w:pPr>
        <w:suppressAutoHyphens w:val="0"/>
        <w:spacing w:line="240" w:lineRule="auto"/>
        <w:ind w:left="720" w:firstLine="720"/>
        <w:jc w:val="left"/>
        <w:rPr>
          <w:szCs w:val="21"/>
        </w:rPr>
      </w:pPr>
      <w:r w:rsidRPr="00F311B2">
        <w:rPr>
          <w:szCs w:val="21"/>
        </w:rPr>
        <w:t>Diameter</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Type </w:t>
      </w:r>
      <w:r w:rsidRPr="00F311B2">
        <w:rPr>
          <w:szCs w:val="21"/>
        </w:rPr>
        <w:tab/>
      </w:r>
      <w:r w:rsidRPr="00F311B2">
        <w:rPr>
          <w:szCs w:val="21"/>
        </w:rPr>
        <w:tab/>
      </w:r>
      <w:r w:rsidRPr="00F311B2">
        <w:rPr>
          <w:szCs w:val="21"/>
        </w:rPr>
        <w:tab/>
      </w:r>
      <w:r w:rsidRPr="00F311B2">
        <w:rPr>
          <w:szCs w:val="21"/>
        </w:rPr>
        <w:tab/>
      </w:r>
      <w:r w:rsidRPr="00F311B2">
        <w:rPr>
          <w:szCs w:val="21"/>
        </w:rPr>
        <w:tab/>
        <w:t>PRV, PSV, PBV, FCV, TCV, or GPV</w:t>
      </w:r>
    </w:p>
    <w:p w:rsidR="00B63EEF" w:rsidRPr="00F311B2" w:rsidRDefault="00B63EEF" w:rsidP="00F311B2">
      <w:pPr>
        <w:suppressAutoHyphens w:val="0"/>
        <w:spacing w:line="240" w:lineRule="auto"/>
        <w:ind w:left="720" w:firstLine="720"/>
        <w:jc w:val="left"/>
        <w:rPr>
          <w:szCs w:val="21"/>
        </w:rPr>
      </w:pPr>
      <w:r w:rsidRPr="00F311B2">
        <w:rPr>
          <w:szCs w:val="21"/>
        </w:rPr>
        <w:t>Setting</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LossCoefficient</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 xml:space="preserve">ValveCurve </w:t>
      </w:r>
      <w:r w:rsidRPr="00F311B2">
        <w:rPr>
          <w:szCs w:val="21"/>
        </w:rPr>
        <w:tab/>
      </w:r>
      <w:r w:rsidRPr="00F311B2">
        <w:rPr>
          <w:szCs w:val="21"/>
        </w:rPr>
        <w:tab/>
      </w:r>
      <w:r w:rsidRPr="00F311B2">
        <w:rPr>
          <w:szCs w:val="21"/>
        </w:rPr>
        <w:tab/>
      </w:r>
      <w:r w:rsidRPr="00F311B2">
        <w:rPr>
          <w:szCs w:val="21"/>
        </w:rPr>
        <w:tab/>
        <w:t>[Subclass Curve]</w:t>
      </w:r>
    </w:p>
    <w:p w:rsidR="00B63EEF" w:rsidRPr="00F311B2" w:rsidRDefault="00B63EEF" w:rsidP="00F311B2">
      <w:pPr>
        <w:suppressAutoHyphens w:val="0"/>
        <w:spacing w:line="240" w:lineRule="auto"/>
        <w:ind w:left="720" w:firstLine="720"/>
        <w:jc w:val="left"/>
        <w:rPr>
          <w:szCs w:val="21"/>
        </w:rPr>
      </w:pPr>
      <w:r w:rsidRPr="00F311B2">
        <w:rPr>
          <w:szCs w:val="21"/>
        </w:rPr>
        <w:t xml:space="preserve">FixedStatus </w:t>
      </w:r>
      <w:r w:rsidRPr="00F311B2">
        <w:rPr>
          <w:szCs w:val="21"/>
        </w:rPr>
        <w:tab/>
      </w:r>
      <w:r w:rsidRPr="00F311B2">
        <w:rPr>
          <w:szCs w:val="21"/>
        </w:rPr>
        <w:tab/>
      </w:r>
      <w:r w:rsidRPr="00F311B2">
        <w:rPr>
          <w:szCs w:val="21"/>
        </w:rPr>
        <w:tab/>
      </w:r>
      <w:r w:rsidRPr="00F311B2">
        <w:rPr>
          <w:szCs w:val="21"/>
        </w:rPr>
        <w:tab/>
        <w:t>OPEN or CLOSED</w:t>
      </w:r>
    </w:p>
    <w:p w:rsidR="00B63EEF" w:rsidRPr="00F311B2" w:rsidRDefault="00B63EEF" w:rsidP="00F311B2">
      <w:pPr>
        <w:suppressAutoHyphens w:val="0"/>
        <w:spacing w:line="240" w:lineRule="auto"/>
        <w:ind w:firstLine="720"/>
        <w:jc w:val="left"/>
        <w:rPr>
          <w:szCs w:val="21"/>
        </w:rPr>
      </w:pPr>
      <w:r w:rsidRPr="00F311B2">
        <w:rPr>
          <w:szCs w:val="21"/>
        </w:rPr>
        <w:t> </w:t>
      </w:r>
    </w:p>
    <w:p w:rsidR="00B63EEF" w:rsidRPr="00F311B2" w:rsidRDefault="00B63EEF" w:rsidP="00F311B2">
      <w:pPr>
        <w:suppressAutoHyphens w:val="0"/>
        <w:spacing w:line="240" w:lineRule="auto"/>
        <w:jc w:val="left"/>
        <w:outlineLvl w:val="0"/>
        <w:rPr>
          <w:b/>
          <w:szCs w:val="21"/>
        </w:rPr>
      </w:pPr>
      <w:r w:rsidRPr="00F311B2">
        <w:rPr>
          <w:szCs w:val="21"/>
        </w:rPr>
        <w:t xml:space="preserve">SubClass </w:t>
      </w:r>
      <w:r w:rsidRPr="00F311B2">
        <w:rPr>
          <w:b/>
          <w:szCs w:val="21"/>
        </w:rPr>
        <w:t>Control</w:t>
      </w:r>
    </w:p>
    <w:p w:rsidR="00B63EEF" w:rsidRPr="00F311B2" w:rsidRDefault="00B63EEF" w:rsidP="00F311B2">
      <w:pPr>
        <w:suppressAutoHyphens w:val="0"/>
        <w:spacing w:line="240" w:lineRule="auto"/>
        <w:jc w:val="left"/>
        <w:rPr>
          <w:szCs w:val="21"/>
        </w:rPr>
      </w:pPr>
      <w:r w:rsidRPr="00F311B2">
        <w:rPr>
          <w:b/>
          <w:szCs w:val="21"/>
        </w:rPr>
        <w:tab/>
      </w:r>
      <w:r w:rsidRPr="00F311B2">
        <w:rPr>
          <w:szCs w:val="21"/>
        </w:rPr>
        <w:t>SimpleControls</w:t>
      </w:r>
      <w:r w:rsidRPr="00F311B2">
        <w:rPr>
          <w:szCs w:val="21"/>
        </w:rPr>
        <w:tab/>
      </w:r>
      <w:r w:rsidRPr="00F311B2">
        <w:rPr>
          <w:szCs w:val="21"/>
        </w:rPr>
        <w:tab/>
      </w:r>
      <w:r w:rsidRPr="00F311B2">
        <w:rPr>
          <w:szCs w:val="21"/>
        </w:rPr>
        <w:tab/>
      </w:r>
      <w:r w:rsidRPr="00F311B2">
        <w:rPr>
          <w:szCs w:val="21"/>
        </w:rPr>
        <w:tab/>
        <w:t>[Collection of Subclass SimpleControl]</w:t>
      </w:r>
    </w:p>
    <w:p w:rsidR="00B63EEF" w:rsidRPr="00F311B2" w:rsidRDefault="00B63EEF" w:rsidP="00F311B2">
      <w:pPr>
        <w:suppressAutoHyphens w:val="0"/>
        <w:spacing w:line="240" w:lineRule="auto"/>
        <w:jc w:val="left"/>
        <w:rPr>
          <w:szCs w:val="21"/>
        </w:rPr>
      </w:pPr>
      <w:r w:rsidRPr="00F311B2">
        <w:rPr>
          <w:szCs w:val="21"/>
        </w:rPr>
        <w:tab/>
        <w:t xml:space="preserve">RuleBasedControls </w:t>
      </w:r>
      <w:r w:rsidRPr="00F311B2">
        <w:rPr>
          <w:szCs w:val="21"/>
        </w:rPr>
        <w:tab/>
      </w:r>
      <w:r w:rsidRPr="00F311B2">
        <w:rPr>
          <w:szCs w:val="21"/>
        </w:rPr>
        <w:tab/>
      </w:r>
      <w:r w:rsidRPr="00F311B2">
        <w:rPr>
          <w:szCs w:val="21"/>
        </w:rPr>
        <w:tab/>
        <w:t>[Collection of Subclass RuleBasedControl]</w:t>
      </w:r>
    </w:p>
    <w:p w:rsidR="00B63EEF" w:rsidRPr="00F311B2" w:rsidRDefault="00B63EEF" w:rsidP="00F311B2">
      <w:pPr>
        <w:suppressAutoHyphens w:val="0"/>
        <w:spacing w:line="240" w:lineRule="auto"/>
        <w:jc w:val="left"/>
        <w:rPr>
          <w:szCs w:val="21"/>
        </w:rPr>
      </w:pPr>
      <w:r w:rsidRPr="00F311B2">
        <w:rPr>
          <w:szCs w:val="21"/>
        </w:rPr>
        <w:tab/>
      </w:r>
    </w:p>
    <w:p w:rsidR="00B63EEF" w:rsidRPr="00F311B2" w:rsidRDefault="00B63EEF" w:rsidP="00F311B2">
      <w:pPr>
        <w:suppressAutoHyphens w:val="0"/>
        <w:spacing w:line="240" w:lineRule="auto"/>
        <w:ind w:firstLine="720"/>
        <w:jc w:val="left"/>
        <w:outlineLvl w:val="1"/>
        <w:rPr>
          <w:b/>
          <w:szCs w:val="21"/>
        </w:rPr>
      </w:pPr>
      <w:r w:rsidRPr="00F311B2">
        <w:rPr>
          <w:szCs w:val="21"/>
        </w:rPr>
        <w:t xml:space="preserve">SubClass </w:t>
      </w:r>
      <w:r w:rsidRPr="00F311B2">
        <w:rPr>
          <w:b/>
          <w:szCs w:val="21"/>
        </w:rPr>
        <w:t>SimpleControl</w:t>
      </w:r>
    </w:p>
    <w:p w:rsidR="00B63EEF" w:rsidRPr="00F311B2" w:rsidRDefault="00B63EEF" w:rsidP="00F311B2">
      <w:pPr>
        <w:suppressAutoHyphens w:val="0"/>
        <w:spacing w:line="240" w:lineRule="auto"/>
        <w:jc w:val="left"/>
        <w:rPr>
          <w:szCs w:val="21"/>
        </w:rPr>
      </w:pPr>
      <w:r w:rsidRPr="00F311B2">
        <w:rPr>
          <w:b/>
          <w:szCs w:val="21"/>
        </w:rPr>
        <w:tab/>
      </w:r>
      <w:r w:rsidRPr="00F311B2">
        <w:rPr>
          <w:b/>
          <w:szCs w:val="21"/>
        </w:rPr>
        <w:tab/>
      </w:r>
      <w:r w:rsidRPr="00F311B2">
        <w:rPr>
          <w:szCs w:val="21"/>
        </w:rPr>
        <w:t>LinkID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t>Status</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NodeID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Value</w:t>
      </w:r>
      <w:r w:rsidRPr="00F311B2">
        <w:rPr>
          <w:szCs w:val="21"/>
        </w:rPr>
        <w:tab/>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left="720" w:firstLine="720"/>
        <w:jc w:val="left"/>
        <w:rPr>
          <w:szCs w:val="21"/>
        </w:rPr>
      </w:pPr>
      <w:r w:rsidRPr="00F311B2">
        <w:rPr>
          <w:szCs w:val="21"/>
        </w:rPr>
        <w:t>Time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Clocktime</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 xml:space="preserve">ControlType </w:t>
      </w:r>
      <w:r w:rsidRPr="00F311B2">
        <w:rPr>
          <w:szCs w:val="21"/>
        </w:rPr>
        <w:tab/>
      </w:r>
      <w:r w:rsidRPr="00F311B2">
        <w:rPr>
          <w:szCs w:val="21"/>
        </w:rPr>
        <w:tab/>
      </w:r>
      <w:r w:rsidRPr="00F311B2">
        <w:rPr>
          <w:szCs w:val="21"/>
        </w:rPr>
        <w:tab/>
      </w:r>
      <w:r w:rsidRPr="00F311B2">
        <w:rPr>
          <w:szCs w:val="21"/>
        </w:rPr>
        <w:tab/>
        <w:t>ABOVE, BELOW, TIME, or CLOCKTIME</w:t>
      </w:r>
    </w:p>
    <w:p w:rsidR="00B63EEF" w:rsidRPr="00F311B2" w:rsidRDefault="00B63EEF" w:rsidP="00F311B2">
      <w:pPr>
        <w:suppressAutoHyphens w:val="0"/>
        <w:spacing w:line="240" w:lineRule="auto"/>
        <w:ind w:firstLine="720"/>
        <w:jc w:val="left"/>
        <w:rPr>
          <w:szCs w:val="21"/>
        </w:rPr>
      </w:pPr>
    </w:p>
    <w:p w:rsidR="00B63EEF" w:rsidRPr="00F311B2" w:rsidRDefault="00B63EEF" w:rsidP="00F311B2">
      <w:pPr>
        <w:suppressAutoHyphens w:val="0"/>
        <w:spacing w:line="240" w:lineRule="auto"/>
        <w:ind w:firstLine="720"/>
        <w:jc w:val="left"/>
        <w:outlineLvl w:val="1"/>
        <w:rPr>
          <w:szCs w:val="21"/>
        </w:rPr>
      </w:pPr>
      <w:r w:rsidRPr="00F311B2">
        <w:rPr>
          <w:szCs w:val="21"/>
        </w:rPr>
        <w:t xml:space="preserve">SubClass </w:t>
      </w:r>
      <w:r w:rsidRPr="00F311B2">
        <w:rPr>
          <w:b/>
          <w:szCs w:val="21"/>
        </w:rPr>
        <w:t>RuleBasedControl</w:t>
      </w:r>
    </w:p>
    <w:p w:rsidR="00B63EEF" w:rsidRPr="00F311B2" w:rsidRDefault="00B63EEF" w:rsidP="00F311B2">
      <w:pPr>
        <w:suppressAutoHyphens w:val="0"/>
        <w:spacing w:line="240" w:lineRule="auto"/>
        <w:jc w:val="left"/>
        <w:rPr>
          <w:szCs w:val="21"/>
        </w:rPr>
      </w:pPr>
      <w:r w:rsidRPr="00F311B2">
        <w:rPr>
          <w:szCs w:val="21"/>
        </w:rPr>
        <w:tab/>
      </w:r>
      <w:r w:rsidRPr="00F311B2">
        <w:rPr>
          <w:szCs w:val="21"/>
        </w:rPr>
        <w:tab/>
        <w:t>RuleID</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left="720" w:firstLine="720"/>
        <w:jc w:val="left"/>
        <w:rPr>
          <w:szCs w:val="21"/>
        </w:rPr>
      </w:pPr>
      <w:r w:rsidRPr="00F311B2">
        <w:rPr>
          <w:szCs w:val="21"/>
        </w:rPr>
        <w:t>RuleText</w:t>
      </w:r>
      <w:r w:rsidRPr="00F311B2">
        <w:rPr>
          <w:szCs w:val="21"/>
        </w:rPr>
        <w:tab/>
      </w:r>
      <w:r w:rsidRPr="00F311B2">
        <w:rPr>
          <w:szCs w:val="21"/>
        </w:rPr>
        <w:tab/>
      </w:r>
      <w:r w:rsidRPr="00F311B2">
        <w:rPr>
          <w:szCs w:val="21"/>
        </w:rPr>
        <w:tab/>
      </w:r>
      <w:r>
        <w:rPr>
          <w:szCs w:val="21"/>
        </w:rPr>
        <w:tab/>
      </w:r>
      <w:r w:rsidRPr="00F311B2">
        <w:rPr>
          <w:szCs w:val="21"/>
        </w:rPr>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after="200" w:line="276" w:lineRule="auto"/>
        <w:jc w:val="left"/>
        <w:rPr>
          <w:szCs w:val="21"/>
        </w:rPr>
      </w:pPr>
      <w:r w:rsidRPr="00F311B2">
        <w:rPr>
          <w:szCs w:val="21"/>
        </w:rPr>
        <w:br w:type="page"/>
      </w:r>
    </w:p>
    <w:p w:rsidR="00B63EEF" w:rsidRPr="00F311B2" w:rsidRDefault="00B63EEF" w:rsidP="00F311B2">
      <w:pPr>
        <w:suppressAutoHyphens w:val="0"/>
        <w:spacing w:line="240" w:lineRule="auto"/>
        <w:jc w:val="left"/>
        <w:rPr>
          <w:b/>
          <w:szCs w:val="21"/>
        </w:rPr>
      </w:pPr>
      <w:r w:rsidRPr="00F311B2">
        <w:rPr>
          <w:b/>
          <w:szCs w:val="21"/>
        </w:rPr>
        <w:t>EPANET Supporting Classes</w:t>
      </w:r>
    </w:p>
    <w:p w:rsidR="00B63EEF" w:rsidRPr="00F311B2" w:rsidRDefault="00B63EEF" w:rsidP="00F311B2">
      <w:pPr>
        <w:suppressAutoHyphens w:val="0"/>
        <w:spacing w:line="240" w:lineRule="auto"/>
        <w:jc w:val="left"/>
        <w:outlineLvl w:val="0"/>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Curve</w:t>
      </w:r>
    </w:p>
    <w:p w:rsidR="00B63EEF" w:rsidRPr="00F311B2" w:rsidRDefault="00B63EEF"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r w:rsidRPr="00F311B2">
        <w:rPr>
          <w:szCs w:val="21"/>
        </w:rPr>
        <w:tab/>
        <w:t>Description</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Type</w:t>
      </w:r>
      <w:r w:rsidRPr="00F311B2">
        <w:rPr>
          <w:szCs w:val="21"/>
        </w:rPr>
        <w:tab/>
      </w:r>
      <w:r w:rsidRPr="00F311B2">
        <w:rPr>
          <w:szCs w:val="21"/>
        </w:rPr>
        <w:tab/>
      </w:r>
      <w:r w:rsidRPr="00F311B2">
        <w:rPr>
          <w:szCs w:val="21"/>
        </w:rPr>
        <w:tab/>
      </w:r>
      <w:r w:rsidRPr="00F311B2">
        <w:rPr>
          <w:szCs w:val="21"/>
        </w:rPr>
        <w:tab/>
      </w:r>
      <w:r w:rsidRPr="00F311B2">
        <w:rPr>
          <w:szCs w:val="21"/>
        </w:rPr>
        <w:tab/>
        <w:t xml:space="preserve">PUMP, EFFICIENCY, VOLUME, or HEADLOSS </w:t>
      </w:r>
    </w:p>
    <w:p w:rsidR="00B63EEF" w:rsidRPr="00F311B2" w:rsidRDefault="00B63EEF" w:rsidP="00F311B2">
      <w:pPr>
        <w:suppressAutoHyphens w:val="0"/>
        <w:spacing w:line="240" w:lineRule="auto"/>
        <w:jc w:val="left"/>
        <w:rPr>
          <w:szCs w:val="21"/>
        </w:rPr>
      </w:pPr>
      <w:r w:rsidRPr="00F311B2">
        <w:rPr>
          <w:szCs w:val="21"/>
        </w:rPr>
        <w:tab/>
        <w:t>XValues</w:t>
      </w:r>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ind w:firstLine="720"/>
        <w:jc w:val="left"/>
        <w:rPr>
          <w:szCs w:val="21"/>
        </w:rPr>
      </w:pPr>
      <w:r w:rsidRPr="00F311B2">
        <w:rPr>
          <w:szCs w:val="21"/>
        </w:rPr>
        <w:t>YValues</w:t>
      </w:r>
      <w:r w:rsidRPr="00F311B2">
        <w:rPr>
          <w:szCs w:val="21"/>
        </w:rPr>
        <w:tab/>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Label</w:t>
      </w:r>
    </w:p>
    <w:p w:rsidR="00B63EEF" w:rsidRPr="00F311B2" w:rsidRDefault="00B63EEF" w:rsidP="00F311B2">
      <w:pPr>
        <w:suppressAutoHyphens w:val="0"/>
        <w:spacing w:line="240" w:lineRule="auto"/>
        <w:ind w:left="720"/>
        <w:jc w:val="left"/>
        <w:rPr>
          <w:szCs w:val="21"/>
        </w:rPr>
      </w:pPr>
      <w:r>
        <w:rPr>
          <w:szCs w:val="21"/>
        </w:rPr>
        <w:t>Centroid</w:t>
      </w:r>
      <w:r>
        <w:rPr>
          <w:szCs w:val="21"/>
        </w:rPr>
        <w:tab/>
      </w:r>
      <w:r>
        <w:rPr>
          <w:szCs w:val="21"/>
        </w:rPr>
        <w:tab/>
      </w:r>
      <w:r>
        <w:rPr>
          <w:szCs w:val="21"/>
        </w:rPr>
        <w:tab/>
      </w:r>
      <w:r>
        <w:rPr>
          <w:szCs w:val="21"/>
        </w:rPr>
        <w:tab/>
      </w:r>
      <w:r w:rsidRPr="00F311B2">
        <w:rPr>
          <w:szCs w:val="21"/>
        </w:rPr>
        <w:t>[Subclass Vertex]</w:t>
      </w:r>
    </w:p>
    <w:p w:rsidR="00B63EEF" w:rsidRPr="00F311B2" w:rsidRDefault="00B63EEF" w:rsidP="00F311B2">
      <w:pPr>
        <w:suppressAutoHyphens w:val="0"/>
        <w:spacing w:line="240" w:lineRule="auto"/>
        <w:ind w:firstLine="720"/>
        <w:jc w:val="left"/>
        <w:rPr>
          <w:szCs w:val="21"/>
        </w:rPr>
      </w:pPr>
      <w:r w:rsidRPr="00F311B2">
        <w:rPr>
          <w:szCs w:val="21"/>
        </w:rPr>
        <w:t>Text</w:t>
      </w:r>
      <w:r w:rsidRPr="00F311B2">
        <w:rPr>
          <w:szCs w:val="21"/>
        </w:rPr>
        <w:tab/>
      </w:r>
      <w:r w:rsidRPr="00F311B2">
        <w:rPr>
          <w:szCs w:val="21"/>
        </w:rPr>
        <w:tab/>
      </w:r>
      <w:r w:rsidRPr="00F311B2">
        <w:rPr>
          <w:szCs w:val="21"/>
        </w:rPr>
        <w:tab/>
      </w:r>
      <w:r w:rsidRPr="00F311B2">
        <w:rPr>
          <w:szCs w:val="21"/>
        </w:rPr>
        <w:tab/>
      </w:r>
      <w:r w:rsidRPr="00F311B2">
        <w:rPr>
          <w:szCs w:val="21"/>
        </w:rPr>
        <w:tab/>
        <w:t>string</w:t>
      </w:r>
      <w:r w:rsidRPr="00F311B2">
        <w:rPr>
          <w:szCs w:val="21"/>
        </w:rPr>
        <w:tab/>
      </w:r>
    </w:p>
    <w:p w:rsidR="00B63EEF" w:rsidRPr="00F311B2" w:rsidRDefault="00B63EEF" w:rsidP="00F311B2">
      <w:pPr>
        <w:suppressAutoHyphens w:val="0"/>
        <w:spacing w:line="240" w:lineRule="auto"/>
        <w:ind w:left="720"/>
        <w:jc w:val="left"/>
        <w:rPr>
          <w:szCs w:val="21"/>
        </w:rPr>
      </w:pPr>
      <w:r w:rsidRPr="00F311B2">
        <w:rPr>
          <w:szCs w:val="21"/>
        </w:rPr>
        <w:t>AnchorID</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Pattern</w:t>
      </w:r>
    </w:p>
    <w:p w:rsidR="00B63EEF" w:rsidRPr="00F311B2" w:rsidRDefault="00B63EEF" w:rsidP="00F311B2">
      <w:pPr>
        <w:suppressAutoHyphens w:val="0"/>
        <w:spacing w:line="240" w:lineRule="auto"/>
        <w:jc w:val="left"/>
        <w:rPr>
          <w:szCs w:val="21"/>
        </w:rPr>
      </w:pPr>
      <w:r w:rsidRPr="00F311B2">
        <w:rPr>
          <w:szCs w:val="21"/>
        </w:rPr>
        <w:tab/>
        <w:t>Name</w:t>
      </w:r>
      <w:r w:rsidRPr="00F311B2">
        <w:rPr>
          <w:szCs w:val="21"/>
        </w:rPr>
        <w:tab/>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 xml:space="preserve">Description </w:t>
      </w:r>
      <w:r w:rsidRPr="00F311B2">
        <w:rPr>
          <w:szCs w:val="21"/>
        </w:rPr>
        <w:tab/>
      </w:r>
      <w:r w:rsidRPr="00F311B2">
        <w:rPr>
          <w:szCs w:val="21"/>
        </w:rPr>
        <w:tab/>
      </w:r>
      <w:r w:rsidRPr="00F311B2">
        <w:rPr>
          <w:szCs w:val="21"/>
        </w:rPr>
        <w:tab/>
      </w:r>
      <w:r w:rsidRPr="00F311B2">
        <w:rPr>
          <w:szCs w:val="21"/>
        </w:rPr>
        <w:tab/>
        <w:t>string</w:t>
      </w:r>
    </w:p>
    <w:p w:rsidR="00B63EEF" w:rsidRPr="00F311B2" w:rsidRDefault="00B63EEF" w:rsidP="00F311B2">
      <w:pPr>
        <w:suppressAutoHyphens w:val="0"/>
        <w:spacing w:line="240" w:lineRule="auto"/>
        <w:ind w:firstLine="720"/>
        <w:jc w:val="left"/>
        <w:rPr>
          <w:szCs w:val="21"/>
        </w:rPr>
      </w:pPr>
      <w:r w:rsidRPr="00F311B2">
        <w:rPr>
          <w:szCs w:val="21"/>
        </w:rPr>
        <w:t>Multipliers</w:t>
      </w:r>
      <w:r w:rsidRPr="00F311B2">
        <w:rPr>
          <w:szCs w:val="21"/>
        </w:rPr>
        <w:tab/>
      </w:r>
      <w:r w:rsidRPr="00F311B2">
        <w:rPr>
          <w:szCs w:val="21"/>
        </w:rPr>
        <w:tab/>
      </w:r>
      <w:r w:rsidRPr="00F311B2">
        <w:rPr>
          <w:szCs w:val="21"/>
        </w:rPr>
        <w:tab/>
      </w:r>
      <w:r w:rsidRPr="00F311B2">
        <w:rPr>
          <w:szCs w:val="21"/>
        </w:rPr>
        <w:tab/>
        <w:t>real array</w:t>
      </w:r>
    </w:p>
    <w:p w:rsidR="00B63EEF" w:rsidRPr="00F311B2" w:rsidRDefault="00B63EEF" w:rsidP="00F311B2">
      <w:pPr>
        <w:suppressAutoHyphens w:val="0"/>
        <w:spacing w:line="240" w:lineRule="auto"/>
        <w:jc w:val="left"/>
        <w:rPr>
          <w:szCs w:val="21"/>
        </w:rPr>
      </w:pPr>
    </w:p>
    <w:p w:rsidR="00B63EEF" w:rsidRPr="00F311B2" w:rsidRDefault="00B63EEF" w:rsidP="00F311B2">
      <w:pPr>
        <w:suppressAutoHyphens w:val="0"/>
        <w:spacing w:line="240" w:lineRule="auto"/>
        <w:jc w:val="left"/>
        <w:outlineLvl w:val="0"/>
        <w:rPr>
          <w:szCs w:val="21"/>
        </w:rPr>
      </w:pPr>
      <w:r w:rsidRPr="00F311B2">
        <w:rPr>
          <w:szCs w:val="21"/>
        </w:rPr>
        <w:t xml:space="preserve">SubClass </w:t>
      </w:r>
      <w:r w:rsidRPr="00F311B2">
        <w:rPr>
          <w:b/>
          <w:szCs w:val="21"/>
        </w:rPr>
        <w:t>Vertex</w:t>
      </w:r>
    </w:p>
    <w:p w:rsidR="00B63EEF" w:rsidRPr="00F311B2" w:rsidRDefault="00B63EEF" w:rsidP="00F311B2">
      <w:pPr>
        <w:suppressAutoHyphens w:val="0"/>
        <w:spacing w:line="240" w:lineRule="auto"/>
        <w:jc w:val="left"/>
        <w:rPr>
          <w:szCs w:val="21"/>
        </w:rPr>
      </w:pPr>
      <w:r w:rsidRPr="00F311B2">
        <w:rPr>
          <w:szCs w:val="21"/>
        </w:rPr>
        <w:tab/>
        <w:t xml:space="preserve">XCoordinate </w:t>
      </w:r>
      <w:r w:rsidRPr="00F311B2">
        <w:rPr>
          <w:szCs w:val="21"/>
        </w:rPr>
        <w:tab/>
      </w:r>
      <w:r w:rsidRPr="00F311B2">
        <w:rPr>
          <w:szCs w:val="21"/>
        </w:rPr>
        <w:tab/>
      </w:r>
      <w:r w:rsidRPr="00F311B2">
        <w:rPr>
          <w:szCs w:val="21"/>
        </w:rPr>
        <w:tab/>
      </w:r>
      <w:r w:rsidRPr="00F311B2">
        <w:rPr>
          <w:szCs w:val="21"/>
        </w:rPr>
        <w:tab/>
        <w:t>real</w:t>
      </w:r>
    </w:p>
    <w:p w:rsidR="00B63EEF" w:rsidRDefault="00B63EEF" w:rsidP="00F311B2">
      <w:pPr>
        <w:suppressAutoHyphens w:val="0"/>
        <w:spacing w:line="240" w:lineRule="auto"/>
        <w:ind w:firstLine="720"/>
        <w:jc w:val="left"/>
        <w:rPr>
          <w:szCs w:val="21"/>
        </w:rPr>
      </w:pPr>
      <w:r w:rsidRPr="00F311B2">
        <w:rPr>
          <w:szCs w:val="21"/>
        </w:rPr>
        <w:t xml:space="preserve">YCoordinate </w:t>
      </w:r>
      <w:r w:rsidRPr="00F311B2">
        <w:rPr>
          <w:szCs w:val="21"/>
        </w:rPr>
        <w:tab/>
      </w:r>
      <w:r w:rsidRPr="00F311B2">
        <w:rPr>
          <w:szCs w:val="21"/>
        </w:rPr>
        <w:tab/>
      </w:r>
      <w:r w:rsidRPr="00F311B2">
        <w:rPr>
          <w:szCs w:val="21"/>
        </w:rPr>
        <w:tab/>
      </w:r>
      <w:r w:rsidRPr="00F311B2">
        <w:rPr>
          <w:szCs w:val="21"/>
        </w:rPr>
        <w:tab/>
        <w:t>real</w:t>
      </w:r>
    </w:p>
    <w:p w:rsidR="00B63EEF" w:rsidRPr="00F311B2" w:rsidRDefault="00B63EEF" w:rsidP="00F311B2">
      <w:pPr>
        <w:suppressAutoHyphens w:val="0"/>
        <w:spacing w:line="240" w:lineRule="auto"/>
        <w:ind w:firstLine="720"/>
        <w:jc w:val="left"/>
        <w:rPr>
          <w:szCs w:val="21"/>
        </w:rPr>
      </w:pPr>
    </w:p>
    <w:p w:rsidR="00B63EEF" w:rsidRDefault="00B63EEF" w:rsidP="00A02EFF">
      <w:pPr>
        <w:suppressAutoHyphens w:val="0"/>
        <w:spacing w:line="240" w:lineRule="auto"/>
        <w:jc w:val="left"/>
        <w:rPr>
          <w:szCs w:val="21"/>
        </w:rPr>
      </w:pPr>
      <w:r>
        <w:rPr>
          <w:szCs w:val="21"/>
        </w:rPr>
        <w:br w:type="page"/>
      </w:r>
    </w:p>
    <w:p w:rsidR="00B63EEF" w:rsidRDefault="00B63EEF" w:rsidP="00695A98">
      <w:pPr>
        <w:pStyle w:val="Heading1"/>
      </w:pPr>
      <w:bookmarkStart w:id="16" w:name="_Toc441057395"/>
      <w:r>
        <w:t>0</w:t>
      </w:r>
      <w:r>
        <w:tab/>
        <w:t>SOFTWARE DEMONSTRATIONS</w:t>
      </w:r>
      <w:bookmarkEnd w:id="16"/>
    </w:p>
    <w:p w:rsidR="00B63EEF" w:rsidRDefault="00B63EEF" w:rsidP="00695A98">
      <w:pPr>
        <w:pStyle w:val="Heading2"/>
      </w:pPr>
      <w:bookmarkStart w:id="17" w:name="_Toc441057396"/>
      <w:r>
        <w:t>SCRIPTING</w:t>
      </w:r>
      <w:bookmarkEnd w:id="17"/>
    </w:p>
    <w:p w:rsidR="00B63EEF" w:rsidRDefault="00B63EEF" w:rsidP="00695A98">
      <w:pPr>
        <w:pStyle w:val="Heading2"/>
      </w:pPr>
      <w:bookmarkStart w:id="18" w:name="_Toc441057397"/>
      <w:r>
        <w:t>PLUG-INS</w:t>
      </w:r>
      <w:bookmarkEnd w:id="18"/>
    </w:p>
    <w:p w:rsidR="00B63EEF" w:rsidRDefault="00B63EEF" w:rsidP="00695A98">
      <w:pPr>
        <w:pStyle w:val="Heading2"/>
      </w:pPr>
      <w:bookmarkStart w:id="19" w:name="_Toc441057398"/>
      <w:r>
        <w:t>MAP</w:t>
      </w:r>
      <w:bookmarkEnd w:id="19"/>
    </w:p>
    <w:p w:rsidR="00B63EEF" w:rsidRDefault="00B63EEF" w:rsidP="00695A98">
      <w:pPr>
        <w:pStyle w:val="Heading2"/>
      </w:pPr>
      <w:bookmarkStart w:id="20" w:name="_Toc441057399"/>
      <w:r>
        <w:t>Main Window</w:t>
      </w:r>
      <w:bookmarkEnd w:id="20"/>
    </w:p>
    <w:p w:rsidR="00B63EEF" w:rsidRPr="00695A98" w:rsidRDefault="00B63EEF" w:rsidP="00695A98"/>
    <w:p w:rsidR="00B63EEF" w:rsidRPr="00DB4A97" w:rsidRDefault="00B63EEF" w:rsidP="00B82684">
      <w:pPr>
        <w:rPr>
          <w:szCs w:val="21"/>
        </w:rPr>
      </w:pPr>
    </w:p>
    <w:sectPr w:rsidR="00B63EEF" w:rsidRPr="00DB4A97" w:rsidSect="00D1280E">
      <w:footerReference w:type="default" r:id="rId22"/>
      <w:pgSz w:w="12240" w:h="15840"/>
      <w:pgMar w:top="1440" w:right="1440" w:bottom="1440" w:left="1440" w:header="720" w:footer="864" w:gutter="0"/>
      <w:pgNumType w:start="1"/>
      <w:cols w:space="720"/>
      <w:docGrid w:linePitch="28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654CC" w:rsidRDefault="00D654CC">
      <w:r>
        <w:separator/>
      </w:r>
    </w:p>
    <w:p w:rsidR="00D654CC" w:rsidRDefault="00D654CC"/>
  </w:endnote>
  <w:endnote w:type="continuationSeparator" w:id="0">
    <w:p w:rsidR="00D654CC" w:rsidRDefault="00D654CC">
      <w:r>
        <w:continuationSeparator/>
      </w:r>
    </w:p>
    <w:p w:rsidR="00D654CC" w:rsidRDefault="00D654C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00"/>
    <w:family w:val="roman"/>
    <w:notTrueType/>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pPr>
      <w:framePr w:wrap="around" w:vAnchor="text" w:hAnchor="margin" w:xAlign="center" w:y="1"/>
    </w:pPr>
    <w:r>
      <w:fldChar w:fldCharType="begin"/>
    </w:r>
    <w:r>
      <w:instrText xml:space="preserve">PAGE  </w:instrText>
    </w:r>
    <w:r>
      <w:fldChar w:fldCharType="separate"/>
    </w:r>
    <w:r>
      <w:rPr>
        <w:noProof/>
      </w:rPr>
      <w:t>ix</w:t>
    </w:r>
    <w:r>
      <w:rPr>
        <w:noProof/>
      </w:rPr>
      <w:fldChar w:fldCharType="end"/>
    </w:r>
  </w:p>
  <w:p w:rsidR="00A72F30" w:rsidRDefault="00A72F30"/>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E77FDE">
    <w:pPr>
      <w:pStyle w:val="Footer"/>
      <w:tabs>
        <w:tab w:val="clear" w:pos="8640"/>
        <w:tab w:val="right" w:pos="9360"/>
      </w:tabs>
      <w:spacing w:line="240" w:lineRule="auto"/>
      <w:jc w:val="center"/>
    </w:pPr>
    <w:r>
      <w:tab/>
    </w:r>
    <w:r>
      <w:tab/>
    </w:r>
    <w:r w:rsidRPr="00B4625A">
      <w:rPr>
        <w:rFonts w:ascii="Tahoma" w:hAnsi="Tahoma" w:cs="Tahoma"/>
        <w:b/>
        <w:sz w:val="20"/>
        <w:szCs w:val="16"/>
      </w:rPr>
      <w:t>DRAFT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Pr="00783AF7" w:rsidRDefault="00A72F30" w:rsidP="00876D59">
    <w:pPr>
      <w:pStyle w:val="Footer"/>
      <w:framePr w:wrap="around" w:vAnchor="page" w:hAnchor="page" w:xAlign="center" w:y="14747" w:anchorLock="1"/>
      <w:jc w:val="left"/>
      <w:rPr>
        <w:rStyle w:val="PageNumber"/>
        <w:sz w:val="20"/>
      </w:rPr>
    </w:pPr>
    <w:r w:rsidRPr="00783AF7">
      <w:rPr>
        <w:rStyle w:val="PageNumber"/>
        <w:sz w:val="20"/>
      </w:rPr>
      <w:fldChar w:fldCharType="begin"/>
    </w:r>
    <w:r w:rsidRPr="00783AF7">
      <w:rPr>
        <w:rStyle w:val="PageNumber"/>
        <w:sz w:val="20"/>
      </w:rPr>
      <w:instrText xml:space="preserve">PAGE  </w:instrText>
    </w:r>
    <w:r w:rsidRPr="00783AF7">
      <w:rPr>
        <w:rStyle w:val="PageNumber"/>
        <w:sz w:val="20"/>
      </w:rPr>
      <w:fldChar w:fldCharType="separate"/>
    </w:r>
    <w:r w:rsidR="00EF550F">
      <w:rPr>
        <w:rStyle w:val="PageNumber"/>
        <w:noProof/>
        <w:sz w:val="20"/>
      </w:rPr>
      <w:t>ii</w:t>
    </w:r>
    <w:r w:rsidRPr="00783AF7">
      <w:rPr>
        <w:rStyle w:val="PageNumber"/>
        <w:sz w:val="20"/>
      </w:rPr>
      <w:fldChar w:fldCharType="end"/>
    </w:r>
  </w:p>
  <w:p w:rsidR="00A72F30" w:rsidRDefault="00A72F30" w:rsidP="009200A5">
    <w:pPr>
      <w:pStyle w:val="Footer"/>
      <w:tabs>
        <w:tab w:val="clear" w:pos="8640"/>
      </w:tabs>
      <w:spacing w:line="240" w:lineRule="auto"/>
      <w:ind w:left="8540"/>
      <w:jc w:val="right"/>
      <w:rPr>
        <w:rFonts w:ascii="Tahoma" w:hAnsi="Tahoma" w:cs="Tahoma"/>
        <w:b/>
        <w:sz w:val="20"/>
        <w:szCs w:val="16"/>
      </w:rPr>
    </w:pPr>
    <w:r w:rsidRPr="00B4625A">
      <w:rPr>
        <w:rFonts w:ascii="Tahoma" w:hAnsi="Tahoma" w:cs="Tahoma"/>
        <w:b/>
        <w:sz w:val="20"/>
        <w:szCs w:val="16"/>
      </w:rPr>
      <w:t>DRAFT</w:t>
    </w:r>
  </w:p>
  <w:p w:rsidR="00A72F30" w:rsidRPr="008217C6" w:rsidRDefault="00A72F30" w:rsidP="008217C6">
    <w:pPr>
      <w:pStyle w:val="Footer"/>
      <w:tabs>
        <w:tab w:val="clear" w:pos="4320"/>
        <w:tab w:val="clear" w:pos="8640"/>
        <w:tab w:val="right" w:pos="9360"/>
      </w:tabs>
      <w:spacing w:line="240" w:lineRule="auto"/>
      <w:ind w:left="8540"/>
      <w:jc w:val="right"/>
      <w:rPr>
        <w:rFonts w:ascii="Tahoma" w:hAnsi="Tahoma" w:cs="Tahoma"/>
        <w:sz w:val="16"/>
        <w:szCs w:val="16"/>
      </w:rPr>
    </w:pPr>
    <w:r>
      <w:rPr>
        <w:rFonts w:ascii="Tahoma" w:hAnsi="Tahoma" w:cs="Tahoma"/>
        <w:sz w:val="16"/>
        <w:szCs w:val="16"/>
      </w:rPr>
      <w:t>RSI-XXXX</w: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pPr>
      <w:pStyle w:val="Footer"/>
      <w:jc w:val="right"/>
    </w:pPr>
  </w:p>
  <w:p w:rsidR="00A72F30" w:rsidRDefault="00A72F30">
    <w:pPr>
      <w:pStyle w:val="Footer"/>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A02EFF">
    <w:pPr>
      <w:pStyle w:val="Footer"/>
      <w:jc w:val="right"/>
    </w:pPr>
  </w:p>
  <w:p w:rsidR="00A72F30" w:rsidRDefault="00A72F30" w:rsidP="00A02EFF">
    <w:pPr>
      <w:pStyle w:val="Footer"/>
      <w:tabs>
        <w:tab w:val="clear" w:pos="8640"/>
        <w:tab w:val="right" w:pos="9360"/>
      </w:tabs>
      <w:spacing w:line="240" w:lineRule="auto"/>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654CC" w:rsidRDefault="00D654CC">
      <w:r>
        <w:separator/>
      </w:r>
    </w:p>
  </w:footnote>
  <w:footnote w:type="continuationSeparator" w:id="0">
    <w:p w:rsidR="00D654CC" w:rsidRDefault="00D654CC">
      <w:r>
        <w:continuationSeparator/>
      </w:r>
    </w:p>
    <w:p w:rsidR="00D654CC" w:rsidRDefault="00D654CC"/>
  </w:footnote>
  <w:footnote w:type="continuationNotice" w:id="1">
    <w:p w:rsidR="00D654CC" w:rsidRPr="00703700" w:rsidRDefault="00D654CC" w:rsidP="00703700">
      <w:pPr>
        <w:pStyle w:val="Footer"/>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586CC3">
    <w:pPr>
      <w:pStyle w:val="Header"/>
      <w:tabs>
        <w:tab w:val="clear" w:pos="4320"/>
        <w:tab w:val="clear" w:pos="8640"/>
        <w:tab w:val="right" w:pos="9360"/>
      </w:tabs>
    </w:pPr>
    <w:r>
      <w:tab/>
    </w:r>
    <w:r w:rsidRPr="009D199D">
      <w:rPr>
        <w:rFonts w:ascii="Tahoma" w:hAnsi="Tahoma" w:cs="Tahoma"/>
        <w:b/>
        <w:sz w:val="36"/>
        <w:szCs w:val="36"/>
      </w:rPr>
      <w:t>DRAFT</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Pr="00586CC3" w:rsidRDefault="00A72F30" w:rsidP="00586CC3">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72F30" w:rsidRDefault="00A72F30" w:rsidP="009258AE">
    <w:pPr>
      <w:spacing w:line="240" w:lineRule="auto"/>
    </w:pPr>
    <w:r>
      <w:t>5</w:t>
    </w:r>
    <w:r w:rsidR="00D654CC">
      <w:rPr>
        <w:noProof/>
      </w:rPr>
      <w:pict>
        <v:group id="Group 3" o:spid="_x0000_s2049" style="position:absolute;left:0;text-align:left;margin-left:-7.5pt;margin-top:-7.5pt;width:486pt;height:30.75pt;z-index:1;mso-position-horizontal-relative:text;mso-position-vertical-relative:text" coordsize="61722,390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">
          <v:group id="Group 5" o:spid="_x0000_s2050" style="position:absolute;left:55149;top:1238;width:6501;height:2281" coordsize="11551,405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PdmDKMQAAADaAAAA&#10;DwAAAAAAAAAAAAAAAACqAgAAZHJzL2Rvd25yZXYueG1sUEsFBgAAAAAEAAQA+gAAAJsDAAAAAA==&#10;">
            <v:oval id="Oval 6" o:spid="_x0000_s2051" style="position:absolute;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FWT+MMA&#10;AADaAAAADwAAAGRycy9kb3ducmV2LnhtbESPQWvCQBSE7wX/w/IEb3VjD2kbsxGRFryJxkO9PbPP&#10;JJh9G3a3Ju2v7wpCj8PMfMPkq9F04kbOt5YVLOYJCOLK6pZrBcfy8/kNhA/IGjvLpOCHPKyKyVOO&#10;mbYD7+l2CLWIEPYZKmhC6DMpfdWQQT+3PXH0LtYZDFG6WmqHQ4SbTr4kSSoNthwXGuxp01B1PXwb&#10;BR/n09euPO/f3UCpfj3K336xK5WaTcf1EkSgMfyHH+2tVpDC/Uq8AbL4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FWT+MMAAADaAAAADwAAAAAAAAAAAAAAAACYAgAAZHJzL2Rv&#10;d25yZXYueG1sUEsFBgAAAAAEAAQA9QAAAIgDAAAAAA==&#10;" fillcolor="#2c6fb7" stroked="f" strokeweight="2pt"/>
            <v:oval id="Oval 7" o:spid="_x0000_s2052" style="position:absolute;left:2437;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1gOTMEA&#10;AADaAAAADwAAAGRycy9kb3ducmV2LnhtbESPQYvCMBSE7wv+h/AEb2uqB3epRtGCoAi7rPbi7dE8&#10;m2LzUpuo9d+bBcHjMPPNMLNFZ2txo9ZXjhWMhgkI4sLpiksF+WH9+Q3CB2SNtWNS8CAPi3nvY4ap&#10;dnf+o9s+lCKWsE9RgQmhSaX0hSGLfuga4uidXGsxRNmWUrd4j+W2luMkmUiLFccFgw1lhorz/moV&#10;fK1C9vtzdBe6TnYmb+TjkG8zpQb9bjkFEagL7/CL3ujIwf+Ve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NYDkzBAAAA2gAAAA8AAAAAAAAAAAAAAAAAmAIAAGRycy9kb3du&#10;cmV2LnhtbFBLBQYAAAAABAAEAPUAAACGAwAAAAA=&#10;" fillcolor="#d8d8d8" stroked="f" strokeweight="2pt">
              <v:fill opacity="32896f"/>
            </v:oval>
            <v:oval id="Oval 8" o:spid="_x0000_s2053" style="position:absolute;left:4989;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y1t8AA&#10;AADaAAAADwAAAGRycy9kb3ducmV2LnhtbERPy4rCMBTdC/5DuIIb0VQZBq1GmRFFEV34AF1emmtb&#10;bG5KE2vn781iwOXhvGeLxhSipsrllhUMBxEI4sTqnFMFl/O6PwbhPLLGwjIp+CMHi3m7NcNY2xcf&#10;qT75VIQQdjEqyLwvYyldkpFBN7AlceDutjLoA6xSqSt8hXBTyFEUfUuDOYeGDEtaZpQ8Tk+jYPO1&#10;298nv81G3uor77c9vSqXB6W6neZnCsJT4z/if/dWKwhbw5VwA+T8D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ny1t8AAAADaAAAADwAAAAAAAAAAAAAAAACYAgAAZHJzL2Rvd25y&#10;ZXYueG1sUEsFBgAAAAAEAAQA9QAAAIUDAAAAAA==&#10;" fillcolor="#a2bb59" stroked="f" strokeweight="2pt">
              <v:fill opacity="49087f"/>
            </v:oval>
            <v:oval id="Oval 10" o:spid="_x0000_s2054" style="position:absolute;left:7500;width:4051;height:4051;visibility:visibl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W1un8IA&#10;AADbAAAADwAAAGRycy9kb3ducmV2LnhtbESPQYvCMBCF78L+hzAL3tZUD+JWo4iLIB4Eu/6AoRmb&#10;ajMpTdbWf+8cFrzN8N68981qM/hGPaiLdWAD00kGirgMtubKwOV3/7UAFROyxSYwGXhShM36Y7TC&#10;3Iaez/QoUqUkhGOOBlxKba51LB15jJPQEot2DZ3HJGtXadthL+G+0bMsm2uPNUuDw5Z2jsp78ecN&#10;zFPh6vvt9PzOdj/9cbq/6lvUxow/h+0SVKIhvc3/1wcr+EIvv8gAev0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bW6fwgAAANsAAAAPAAAAAAAAAAAAAAAAAJgCAABkcnMvZG93&#10;bnJldi54bWxQSwUGAAAAAAQABAD1AAAAhwMAAAAA&#10;" fillcolor="black" stroked="f" strokeweight="2pt"/>
          </v:group>
          <v:line id="Straight Connector 12" o:spid="_x0000_s2055" style="position:absolute;visibility:visible" from="0,3905" to="61722,3905"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El2R8IAAADbAAAADwAAAGRycy9kb3ducmV2LnhtbERPS4vCMBC+L/gfwgheFk3XFZFqFHXd&#10;1YMXn3gcmrEtNpPSZLX+eyMI3ubje85oUptCXKlyuWUFX50IBHFidc6pgv3utz0A4TyyxsIyKbiT&#10;g8m48THCWNsbb+i69akIIexiVJB5X8ZSuiQjg65jS+LAnW1l0AdYpVJXeAvhppDdKOpLgzmHhgxL&#10;mmeUXLb/RsHncvY942Rx0Gnv9Df/wUH/uF8r1WrW0yEIT7V/i1/ulQ7zu/D8JRwgxw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yEl2R8IAAADbAAAADwAAAAAAAAAAAAAA&#10;AAChAgAAZHJzL2Rvd25yZXYueG1sUEsFBgAAAAAEAAQA+QAAAJADAAAAAA==&#10;" strokecolor="gray" strokeweight=".25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 o:spid="_x0000_s2056" type="#_x0000_t75" style="position:absolute;left:190;width:10763;height:3524;visibility:visible" o:gfxdata="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">
            <v:imagedata r:id="rId1" o:title=""/>
            <v:path arrowok="t"/>
          </v:shape>
        </v:group>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BC1FCE"/>
    <w:multiLevelType w:val="hybridMultilevel"/>
    <w:tmpl w:val="BB344F6A"/>
    <w:lvl w:ilvl="0" w:tplc="8CCCD24E">
      <w:start w:val="6"/>
      <w:numFmt w:val="bullet"/>
      <w:lvlText w:val="—"/>
      <w:lvlJc w:val="left"/>
      <w:pPr>
        <w:ind w:left="1008" w:hanging="360"/>
      </w:pPr>
      <w:rPr>
        <w:rFonts w:ascii="Cambria" w:eastAsia="Times New Roman" w:hAnsi="Cambria" w:hint="default"/>
      </w:rPr>
    </w:lvl>
    <w:lvl w:ilvl="1" w:tplc="04090003" w:tentative="1">
      <w:start w:val="1"/>
      <w:numFmt w:val="bullet"/>
      <w:lvlText w:val="o"/>
      <w:lvlJc w:val="left"/>
      <w:pPr>
        <w:ind w:left="1728" w:hanging="360"/>
      </w:pPr>
      <w:rPr>
        <w:rFonts w:ascii="Courier New" w:hAnsi="Courier New" w:hint="default"/>
      </w:rPr>
    </w:lvl>
    <w:lvl w:ilvl="2" w:tplc="04090005" w:tentative="1">
      <w:start w:val="1"/>
      <w:numFmt w:val="bullet"/>
      <w:lvlText w:val=""/>
      <w:lvlJc w:val="left"/>
      <w:pPr>
        <w:ind w:left="2448" w:hanging="360"/>
      </w:pPr>
      <w:rPr>
        <w:rFonts w:ascii="Wingdings" w:hAnsi="Wingdings" w:hint="default"/>
      </w:rPr>
    </w:lvl>
    <w:lvl w:ilvl="3" w:tplc="04090001" w:tentative="1">
      <w:start w:val="1"/>
      <w:numFmt w:val="bullet"/>
      <w:lvlText w:val=""/>
      <w:lvlJc w:val="left"/>
      <w:pPr>
        <w:ind w:left="3168" w:hanging="360"/>
      </w:pPr>
      <w:rPr>
        <w:rFonts w:ascii="Symbol" w:hAnsi="Symbol" w:hint="default"/>
      </w:rPr>
    </w:lvl>
    <w:lvl w:ilvl="4" w:tplc="04090003" w:tentative="1">
      <w:start w:val="1"/>
      <w:numFmt w:val="bullet"/>
      <w:lvlText w:val="o"/>
      <w:lvlJc w:val="left"/>
      <w:pPr>
        <w:ind w:left="3888" w:hanging="360"/>
      </w:pPr>
      <w:rPr>
        <w:rFonts w:ascii="Courier New" w:hAnsi="Courier New" w:hint="default"/>
      </w:rPr>
    </w:lvl>
    <w:lvl w:ilvl="5" w:tplc="04090005" w:tentative="1">
      <w:start w:val="1"/>
      <w:numFmt w:val="bullet"/>
      <w:lvlText w:val=""/>
      <w:lvlJc w:val="left"/>
      <w:pPr>
        <w:ind w:left="4608" w:hanging="360"/>
      </w:pPr>
      <w:rPr>
        <w:rFonts w:ascii="Wingdings" w:hAnsi="Wingdings" w:hint="default"/>
      </w:rPr>
    </w:lvl>
    <w:lvl w:ilvl="6" w:tplc="04090001" w:tentative="1">
      <w:start w:val="1"/>
      <w:numFmt w:val="bullet"/>
      <w:lvlText w:val=""/>
      <w:lvlJc w:val="left"/>
      <w:pPr>
        <w:ind w:left="5328" w:hanging="360"/>
      </w:pPr>
      <w:rPr>
        <w:rFonts w:ascii="Symbol" w:hAnsi="Symbol" w:hint="default"/>
      </w:rPr>
    </w:lvl>
    <w:lvl w:ilvl="7" w:tplc="04090003" w:tentative="1">
      <w:start w:val="1"/>
      <w:numFmt w:val="bullet"/>
      <w:lvlText w:val="o"/>
      <w:lvlJc w:val="left"/>
      <w:pPr>
        <w:ind w:left="6048" w:hanging="360"/>
      </w:pPr>
      <w:rPr>
        <w:rFonts w:ascii="Courier New" w:hAnsi="Courier New" w:hint="default"/>
      </w:rPr>
    </w:lvl>
    <w:lvl w:ilvl="8" w:tplc="04090005" w:tentative="1">
      <w:start w:val="1"/>
      <w:numFmt w:val="bullet"/>
      <w:lvlText w:val=""/>
      <w:lvlJc w:val="left"/>
      <w:pPr>
        <w:ind w:left="6768" w:hanging="360"/>
      </w:pPr>
      <w:rPr>
        <w:rFonts w:ascii="Wingdings" w:hAnsi="Wingdings" w:hint="default"/>
      </w:rPr>
    </w:lvl>
  </w:abstractNum>
  <w:abstractNum w:abstractNumId="1" w15:restartNumberingAfterBreak="0">
    <w:nsid w:val="0AD96867"/>
    <w:multiLevelType w:val="multilevel"/>
    <w:tmpl w:val="D8AE1C6E"/>
    <w:lvl w:ilvl="0">
      <w:start w:val="1"/>
      <w:numFmt w:val="upperLetter"/>
      <w:lvlText w:val="%1"/>
      <w:lvlJc w:val="left"/>
      <w:pPr>
        <w:ind w:left="432" w:hanging="432"/>
      </w:pPr>
      <w:rPr>
        <w:rFonts w:cs="Times New Roman" w:hint="default"/>
      </w:rPr>
    </w:lvl>
    <w:lvl w:ilvl="1">
      <w:start w:val="1"/>
      <w:numFmt w:val="decimal"/>
      <w:pStyle w:val="AppA2"/>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2" w15:restartNumberingAfterBreak="0">
    <w:nsid w:val="1D840033"/>
    <w:multiLevelType w:val="multilevel"/>
    <w:tmpl w:val="77A0D082"/>
    <w:lvl w:ilvl="0">
      <w:start w:val="1"/>
      <w:numFmt w:val="decimal"/>
      <w:pStyle w:val="Heading1"/>
      <w:suff w:val="nothing"/>
      <w:lvlText w:val="%1."/>
      <w:lvlJc w:val="left"/>
      <w:rPr>
        <w:rFonts w:cs="Times New Roman"/>
      </w:rPr>
    </w:lvl>
    <w:lvl w:ilvl="1">
      <w:start w:val="1"/>
      <w:numFmt w:val="decimal"/>
      <w:pStyle w:val="Heading2"/>
      <w:lvlText w:val="%1.%2"/>
      <w:lvlJc w:val="left"/>
      <w:pPr>
        <w:tabs>
          <w:tab w:val="num" w:pos="432"/>
        </w:tabs>
        <w:ind w:left="432" w:hanging="432"/>
      </w:pPr>
      <w:rPr>
        <w:rFonts w:cs="Times New Roman"/>
      </w:rPr>
    </w:lvl>
    <w:lvl w:ilvl="2">
      <w:start w:val="1"/>
      <w:numFmt w:val="decimal"/>
      <w:pStyle w:val="Heading3"/>
      <w:lvlText w:val="%1.%2.%3"/>
      <w:lvlJc w:val="left"/>
      <w:pPr>
        <w:tabs>
          <w:tab w:val="num" w:pos="619"/>
        </w:tabs>
        <w:ind w:left="619" w:hanging="619"/>
      </w:pPr>
      <w:rPr>
        <w:rFonts w:cs="Times New Roman"/>
      </w:rPr>
    </w:lvl>
    <w:lvl w:ilvl="3">
      <w:start w:val="1"/>
      <w:numFmt w:val="decimal"/>
      <w:pStyle w:val="Heading4"/>
      <w:lvlText w:val="%1.%2.%3.%4"/>
      <w:lvlJc w:val="left"/>
      <w:pPr>
        <w:tabs>
          <w:tab w:val="num" w:pos="1080"/>
        </w:tabs>
        <w:ind w:left="835" w:hanging="835"/>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4">
      <w:start w:val="1"/>
      <w:numFmt w:val="decimal"/>
      <w:pStyle w:val="Heading5"/>
      <w:lvlText w:val="%1.%2.%3.%4.%5"/>
      <w:lvlJc w:val="left"/>
      <w:pPr>
        <w:tabs>
          <w:tab w:val="num" w:pos="0"/>
        </w:tabs>
      </w:pPr>
      <w:rPr>
        <w:rFonts w:cs="Times New Roman"/>
        <w:bCs w:val="0"/>
        <w:i/>
        <w:iCs w:val="0"/>
        <w:smallCaps w:val="0"/>
        <w:strike w:val="0"/>
        <w:dstrike w:val="0"/>
        <w:vanish w:val="0"/>
        <w:color w:val="2C6FB7"/>
        <w:kern w:val="0"/>
        <w:position w:val="0"/>
        <w:u w:val="none"/>
        <w:vertAlign w:val="baseline"/>
      </w:rPr>
    </w:lvl>
    <w:lvl w:ilvl="5">
      <w:start w:val="1"/>
      <w:numFmt w:val="decimal"/>
      <w:pStyle w:val="Heading6"/>
      <w:lvlText w:val="%1.%2.%3.%4.%5.%6"/>
      <w:lvlJc w:val="left"/>
      <w:pPr>
        <w:tabs>
          <w:tab w:val="num" w:pos="0"/>
        </w:tabs>
      </w:pPr>
      <w:rPr>
        <w:rFonts w:cs="Times New Roman"/>
      </w:rPr>
    </w:lvl>
    <w:lvl w:ilvl="6">
      <w:start w:val="1"/>
      <w:numFmt w:val="decimal"/>
      <w:pStyle w:val="Heading7"/>
      <w:lvlText w:val="%1.%2.%3.%4.%5.%6.%7"/>
      <w:lvlJc w:val="left"/>
      <w:pPr>
        <w:tabs>
          <w:tab w:val="num" w:pos="0"/>
        </w:tabs>
      </w:pPr>
      <w:rPr>
        <w:rFonts w:cs="Times New Roman"/>
      </w:rPr>
    </w:lvl>
    <w:lvl w:ilvl="7">
      <w:start w:val="1"/>
      <w:numFmt w:val="decimal"/>
      <w:pStyle w:val="Heading8"/>
      <w:lvlText w:val="%1.%2.%3.%4.%5.%6.%7.%8"/>
      <w:lvlJc w:val="left"/>
      <w:pPr>
        <w:tabs>
          <w:tab w:val="num" w:pos="0"/>
        </w:tabs>
      </w:pPr>
      <w:rPr>
        <w:rFonts w:cs="Times New Roman"/>
      </w:rPr>
    </w:lvl>
    <w:lvl w:ilvl="8">
      <w:start w:val="1"/>
      <w:numFmt w:val="decimal"/>
      <w:pStyle w:val="Heading9"/>
      <w:lvlText w:val="%1.%2.%3.%4.%5.%6.%7.%8.%9"/>
      <w:lvlJc w:val="left"/>
      <w:pPr>
        <w:tabs>
          <w:tab w:val="num" w:pos="0"/>
        </w:tabs>
      </w:pPr>
      <w:rPr>
        <w:rFonts w:cs="Times New Roman"/>
      </w:rPr>
    </w:lvl>
  </w:abstractNum>
  <w:abstractNum w:abstractNumId="3" w15:restartNumberingAfterBreak="0">
    <w:nsid w:val="27C15B89"/>
    <w:multiLevelType w:val="multilevel"/>
    <w:tmpl w:val="10A27264"/>
    <w:styleLink w:val="Style1"/>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4" w15:restartNumberingAfterBreak="0">
    <w:nsid w:val="45410B73"/>
    <w:multiLevelType w:val="hybridMultilevel"/>
    <w:tmpl w:val="C0448984"/>
    <w:lvl w:ilvl="0" w:tplc="0166F9A6">
      <w:start w:val="1"/>
      <w:numFmt w:val="decimal"/>
      <w:pStyle w:val="NUMBER"/>
      <w:lvlText w:val="%1."/>
      <w:lvlJc w:val="left"/>
      <w:pPr>
        <w:ind w:left="1080" w:hanging="360"/>
      </w:pPr>
      <w:rPr>
        <w:rFonts w:cs="Times New Roman"/>
      </w:rPr>
    </w:lvl>
    <w:lvl w:ilvl="1" w:tplc="04090019" w:tentative="1">
      <w:start w:val="1"/>
      <w:numFmt w:val="lowerLetter"/>
      <w:lvlText w:val="%2."/>
      <w:lvlJc w:val="left"/>
      <w:pPr>
        <w:ind w:left="1800" w:hanging="360"/>
      </w:pPr>
      <w:rPr>
        <w:rFonts w:cs="Times New Roman"/>
      </w:rPr>
    </w:lvl>
    <w:lvl w:ilvl="2" w:tplc="0409001B" w:tentative="1">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5" w15:restartNumberingAfterBreak="0">
    <w:nsid w:val="527F142F"/>
    <w:multiLevelType w:val="multilevel"/>
    <w:tmpl w:val="6E564880"/>
    <w:lvl w:ilvl="0">
      <w:start w:val="1"/>
      <w:numFmt w:val="upperLetter"/>
      <w:suff w:val="nothing"/>
      <w:lvlText w:val="APPENDIX %1"/>
      <w:lvlJc w:val="left"/>
      <w:pPr>
        <w:ind w:left="2160"/>
      </w:pPr>
      <w:rPr>
        <w:rFonts w:ascii="Arial" w:hAnsi="Arial" w:cs="Times New Roman" w:hint="default"/>
        <w:b/>
        <w:color w:val="003399"/>
        <w:sz w:val="28"/>
      </w:rPr>
    </w:lvl>
    <w:lvl w:ilvl="1">
      <w:start w:val="1"/>
      <w:numFmt w:val="decimal"/>
      <w:pStyle w:val="AppH2"/>
      <w:lvlText w:val="%1.%2"/>
      <w:lvlJc w:val="left"/>
      <w:pPr>
        <w:ind w:left="1872" w:hanging="72"/>
      </w:pPr>
      <w:rPr>
        <w:rFonts w:cs="Times New Roman"/>
        <w:b w:val="0"/>
        <w:bCs w:val="0"/>
        <w:i w:val="0"/>
        <w:iCs w:val="0"/>
        <w:caps w:val="0"/>
        <w:smallCaps w:val="0"/>
        <w:strike w:val="0"/>
        <w:dstrike w:val="0"/>
        <w:vanish w:val="0"/>
        <w:color w:val="000000"/>
        <w:spacing w:val="0"/>
        <w:kern w:val="0"/>
        <w:position w:val="0"/>
        <w:u w:val="none"/>
        <w:effect w:val="none"/>
        <w:vertAlign w:val="baseline"/>
      </w:rPr>
    </w:lvl>
    <w:lvl w:ilvl="2">
      <w:start w:val="1"/>
      <w:numFmt w:val="decimal"/>
      <w:pStyle w:val="AppA3"/>
      <w:lvlText w:val="%1.%2.%3"/>
      <w:lvlJc w:val="left"/>
      <w:pPr>
        <w:ind w:left="1260" w:hanging="720"/>
      </w:pPr>
      <w:rPr>
        <w:rFonts w:cs="Times New Roman"/>
        <w:b w:val="0"/>
        <w:bCs w:val="0"/>
        <w:i w:val="0"/>
        <w:iCs w:val="0"/>
        <w:caps w:val="0"/>
        <w:smallCaps w:val="0"/>
        <w:strike w:val="0"/>
        <w:dstrike w:val="0"/>
        <w:vanish w:val="0"/>
        <w:color w:val="2C6FB7"/>
        <w:spacing w:val="0"/>
        <w:kern w:val="0"/>
        <w:position w:val="0"/>
        <w:u w:val="none"/>
        <w:effect w:val="none"/>
        <w:vertAlign w:val="baseline"/>
      </w:rPr>
    </w:lvl>
    <w:lvl w:ilvl="3">
      <w:start w:val="1"/>
      <w:numFmt w:val="decimal"/>
      <w:pStyle w:val="AppH4"/>
      <w:lvlText w:val="%1.%2.%3.%4"/>
      <w:lvlJc w:val="left"/>
      <w:pPr>
        <w:ind w:left="864" w:hanging="864"/>
      </w:pPr>
      <w:rPr>
        <w:rFonts w:ascii="Tahoma" w:hAnsi="Tahoma" w:cs="Tahoma" w:hint="default"/>
        <w:b w:val="0"/>
        <w:color w:val="2C6FB7"/>
        <w:sz w:val="22"/>
      </w:rPr>
    </w:lvl>
    <w:lvl w:ilvl="4">
      <w:start w:val="1"/>
      <w:numFmt w:val="lowerLetter"/>
      <w:lvlText w:val="(%5)"/>
      <w:lvlJc w:val="left"/>
      <w:pPr>
        <w:ind w:left="3960" w:hanging="360"/>
      </w:pPr>
      <w:rPr>
        <w:rFonts w:cs="Times New Roman" w:hint="default"/>
      </w:rPr>
    </w:lvl>
    <w:lvl w:ilvl="5">
      <w:start w:val="1"/>
      <w:numFmt w:val="lowerRoman"/>
      <w:lvlText w:val="(%6)"/>
      <w:lvlJc w:val="left"/>
      <w:pPr>
        <w:ind w:left="4320" w:hanging="360"/>
      </w:pPr>
      <w:rPr>
        <w:rFonts w:cs="Times New Roman" w:hint="default"/>
      </w:rPr>
    </w:lvl>
    <w:lvl w:ilvl="6">
      <w:start w:val="1"/>
      <w:numFmt w:val="decimal"/>
      <w:lvlText w:val="%7."/>
      <w:lvlJc w:val="left"/>
      <w:pPr>
        <w:ind w:left="4680" w:hanging="360"/>
      </w:pPr>
      <w:rPr>
        <w:rFonts w:cs="Times New Roman" w:hint="default"/>
      </w:rPr>
    </w:lvl>
    <w:lvl w:ilvl="7">
      <w:start w:val="1"/>
      <w:numFmt w:val="lowerLetter"/>
      <w:lvlText w:val="%8."/>
      <w:lvlJc w:val="left"/>
      <w:pPr>
        <w:ind w:left="5040" w:hanging="360"/>
      </w:pPr>
      <w:rPr>
        <w:rFonts w:cs="Times New Roman" w:hint="default"/>
      </w:rPr>
    </w:lvl>
    <w:lvl w:ilvl="8">
      <w:start w:val="1"/>
      <w:numFmt w:val="lowerRoman"/>
      <w:lvlText w:val="%9."/>
      <w:lvlJc w:val="left"/>
      <w:pPr>
        <w:ind w:left="5400" w:hanging="360"/>
      </w:pPr>
      <w:rPr>
        <w:rFonts w:cs="Times New Roman" w:hint="default"/>
      </w:rPr>
    </w:lvl>
  </w:abstractNum>
  <w:abstractNum w:abstractNumId="6" w15:restartNumberingAfterBreak="0">
    <w:nsid w:val="5750613A"/>
    <w:multiLevelType w:val="hybridMultilevel"/>
    <w:tmpl w:val="581CB9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8915ED4"/>
    <w:multiLevelType w:val="singleLevel"/>
    <w:tmpl w:val="0FD6F3A8"/>
    <w:lvl w:ilvl="0">
      <w:start w:val="1"/>
      <w:numFmt w:val="bullet"/>
      <w:pStyle w:val="BULLET"/>
      <w:lvlText w:val=""/>
      <w:lvlJc w:val="left"/>
      <w:pPr>
        <w:tabs>
          <w:tab w:val="num" w:pos="0"/>
        </w:tabs>
        <w:ind w:left="648" w:hanging="288"/>
      </w:pPr>
      <w:rPr>
        <w:rFonts w:ascii="Symbol" w:hAnsi="Symbol" w:hint="default"/>
      </w:rPr>
    </w:lvl>
  </w:abstractNum>
  <w:abstractNum w:abstractNumId="8" w15:restartNumberingAfterBreak="0">
    <w:nsid w:val="756F7FE7"/>
    <w:multiLevelType w:val="multilevel"/>
    <w:tmpl w:val="7400B61E"/>
    <w:styleLink w:val="Style2"/>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abstractNum w:abstractNumId="9" w15:restartNumberingAfterBreak="0">
    <w:nsid w:val="79464D93"/>
    <w:multiLevelType w:val="multilevel"/>
    <w:tmpl w:val="B448B330"/>
    <w:styleLink w:val="Style3"/>
    <w:lvl w:ilvl="0">
      <w:start w:val="2"/>
      <w:numFmt w:val="upperLetter"/>
      <w:lvlText w:val="%1"/>
      <w:lvlJc w:val="left"/>
      <w:pPr>
        <w:ind w:left="432" w:hanging="432"/>
      </w:pPr>
      <w:rPr>
        <w:rFonts w:cs="Times New Roman" w:hint="default"/>
      </w:rPr>
    </w:lvl>
    <w:lvl w:ilvl="1">
      <w:start w:val="1"/>
      <w:numFmt w:val="decimal"/>
      <w:lvlText w:val="%1.%2"/>
      <w:lvlJc w:val="left"/>
      <w:pPr>
        <w:ind w:left="576" w:hanging="576"/>
      </w:pPr>
      <w:rPr>
        <w:rFonts w:cs="Times New Roman" w:hint="default"/>
      </w:rPr>
    </w:lvl>
    <w:lvl w:ilvl="2">
      <w:start w:val="1"/>
      <w:numFmt w:val="decimal"/>
      <w:lvlText w:val="%1.%2.%3"/>
      <w:lvlJc w:val="left"/>
      <w:pPr>
        <w:ind w:left="720" w:hanging="720"/>
      </w:pPr>
      <w:rPr>
        <w:rFonts w:cs="Times New Roman" w:hint="default"/>
      </w:rPr>
    </w:lvl>
    <w:lvl w:ilvl="3">
      <w:start w:val="1"/>
      <w:numFmt w:val="decimal"/>
      <w:lvlText w:val="%1.%2.%3.%4"/>
      <w:lvlJc w:val="left"/>
      <w:pPr>
        <w:ind w:left="864" w:hanging="864"/>
      </w:pPr>
      <w:rPr>
        <w:rFonts w:cs="Times New Roman" w:hint="default"/>
      </w:rPr>
    </w:lvl>
    <w:lvl w:ilvl="4">
      <w:start w:val="1"/>
      <w:numFmt w:val="decimal"/>
      <w:lvlText w:val="%1.%2.%3.%4.%5"/>
      <w:lvlJc w:val="left"/>
      <w:pPr>
        <w:ind w:left="1008" w:hanging="1008"/>
      </w:pPr>
      <w:rPr>
        <w:rFonts w:cs="Times New Roman" w:hint="default"/>
      </w:rPr>
    </w:lvl>
    <w:lvl w:ilvl="5">
      <w:start w:val="1"/>
      <w:numFmt w:val="decimal"/>
      <w:lvlText w:val="%1.%2.%3.%4.%5.%6"/>
      <w:lvlJc w:val="left"/>
      <w:pPr>
        <w:ind w:left="1152" w:hanging="1152"/>
      </w:pPr>
      <w:rPr>
        <w:rFonts w:cs="Times New Roman" w:hint="default"/>
      </w:rPr>
    </w:lvl>
    <w:lvl w:ilvl="6">
      <w:start w:val="1"/>
      <w:numFmt w:val="decimal"/>
      <w:lvlText w:val="%1.%2.%3.%4.%5.%6.%7"/>
      <w:lvlJc w:val="left"/>
      <w:pPr>
        <w:ind w:left="1296" w:hanging="1296"/>
      </w:pPr>
      <w:rPr>
        <w:rFonts w:cs="Times New Roman" w:hint="default"/>
      </w:rPr>
    </w:lvl>
    <w:lvl w:ilvl="7">
      <w:start w:val="1"/>
      <w:numFmt w:val="decimal"/>
      <w:lvlText w:val="%1.%2.%3.%4.%5.%6.%7.%8"/>
      <w:lvlJc w:val="left"/>
      <w:pPr>
        <w:ind w:left="1440" w:hanging="1440"/>
      </w:pPr>
      <w:rPr>
        <w:rFonts w:cs="Times New Roman" w:hint="default"/>
      </w:rPr>
    </w:lvl>
    <w:lvl w:ilvl="8">
      <w:start w:val="1"/>
      <w:numFmt w:val="decimal"/>
      <w:lvlText w:val="%1.%2.%3.%4.%5.%6.%7.%8.%9"/>
      <w:lvlJc w:val="left"/>
      <w:pPr>
        <w:ind w:left="1584" w:hanging="1584"/>
      </w:pPr>
      <w:rPr>
        <w:rFonts w:cs="Times New Roman" w:hint="default"/>
      </w:rPr>
    </w:lvl>
  </w:abstractNum>
  <w:num w:numId="1">
    <w:abstractNumId w:val="4"/>
  </w:num>
  <w:num w:numId="2">
    <w:abstractNumId w:val="1"/>
  </w:num>
  <w:num w:numId="3">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 w:numId="4">
    <w:abstractNumId w:val="7"/>
  </w:num>
  <w:num w:numId="5">
    <w:abstractNumId w:val="2"/>
  </w:num>
  <w:num w:numId="6">
    <w:abstractNumId w:val="3"/>
  </w:num>
  <w:num w:numId="7">
    <w:abstractNumId w:val="8"/>
  </w:num>
  <w:num w:numId="8">
    <w:abstractNumId w:val="9"/>
  </w:num>
  <w:num w:numId="9">
    <w:abstractNumId w:val="0"/>
  </w:num>
  <w:num w:numId="10">
    <w:abstractNumId w:val="6"/>
  </w:num>
  <w:num w:numId="11">
    <w:abstractNumId w:val="2"/>
  </w:num>
  <w:num w:numId="12">
    <w:abstractNumId w:val="5"/>
    <w:lvlOverride w:ilvl="0">
      <w:lvl w:ilvl="0">
        <w:start w:val="1"/>
        <w:numFmt w:val="upperLetter"/>
        <w:suff w:val="nothing"/>
        <w:lvlText w:val="APPENDIX %1"/>
        <w:lvlJc w:val="left"/>
        <w:pPr>
          <w:ind w:left="3960"/>
        </w:pPr>
        <w:rPr>
          <w:rFonts w:ascii="Tahoma" w:hAnsi="Tahoma" w:cs="Tahoma" w:hint="default"/>
          <w:b/>
          <w:color w:val="595959"/>
          <w:sz w:val="36"/>
          <w:szCs w:val="36"/>
        </w:rPr>
      </w:lvl>
    </w:lvlOverride>
  </w:num>
  <w:numIdMacAtCleanup w:val="1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attachedTemplate r:id="rId1"/>
  <w:stylePaneFormatFilter w:val="0001" w:allStyles="1"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isplayHorizontalDrawingGridEvery w:val="0"/>
  <w:displayVerticalDrawingGridEvery w:val="0"/>
  <w:doNotUseMarginsForDrawingGridOrigin/>
  <w:noPunctuationKerning/>
  <w:characterSpacingControl w:val="doNotCompress"/>
  <w:hdrShapeDefaults>
    <o:shapedefaults v:ext="edit" spidmax="2057"/>
    <o:shapelayout v:ext="edit">
      <o:idmap v:ext="edit" data="2"/>
    </o:shapelayout>
  </w:hdrShapeDefaults>
  <w:footnotePr>
    <w:footnote w:id="-1"/>
    <w:footnote w:id="0"/>
    <w:footnote w:id="1"/>
  </w:footnotePr>
  <w:endnotePr>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1"/>
  </w:compat>
  <w:rsids>
    <w:rsidRoot w:val="0071796C"/>
    <w:rsid w:val="00000678"/>
    <w:rsid w:val="00006E98"/>
    <w:rsid w:val="000119D9"/>
    <w:rsid w:val="00012AE9"/>
    <w:rsid w:val="00013D9D"/>
    <w:rsid w:val="000159B0"/>
    <w:rsid w:val="00020459"/>
    <w:rsid w:val="000206F0"/>
    <w:rsid w:val="00021BD0"/>
    <w:rsid w:val="00023703"/>
    <w:rsid w:val="00023EAB"/>
    <w:rsid w:val="000241C1"/>
    <w:rsid w:val="00026BDA"/>
    <w:rsid w:val="0003122D"/>
    <w:rsid w:val="00037DB4"/>
    <w:rsid w:val="00040818"/>
    <w:rsid w:val="00040CFC"/>
    <w:rsid w:val="00042413"/>
    <w:rsid w:val="000439CE"/>
    <w:rsid w:val="00046980"/>
    <w:rsid w:val="0004756C"/>
    <w:rsid w:val="00053B7D"/>
    <w:rsid w:val="00054215"/>
    <w:rsid w:val="00054DC3"/>
    <w:rsid w:val="00055913"/>
    <w:rsid w:val="00055B47"/>
    <w:rsid w:val="00055F4F"/>
    <w:rsid w:val="00060005"/>
    <w:rsid w:val="00063EAB"/>
    <w:rsid w:val="00070CB9"/>
    <w:rsid w:val="00072198"/>
    <w:rsid w:val="0007630E"/>
    <w:rsid w:val="00076A77"/>
    <w:rsid w:val="00080774"/>
    <w:rsid w:val="00082C39"/>
    <w:rsid w:val="00086643"/>
    <w:rsid w:val="000900CB"/>
    <w:rsid w:val="000952BF"/>
    <w:rsid w:val="000956FF"/>
    <w:rsid w:val="00097B5E"/>
    <w:rsid w:val="00097F77"/>
    <w:rsid w:val="000A1C04"/>
    <w:rsid w:val="000A46A6"/>
    <w:rsid w:val="000A5A64"/>
    <w:rsid w:val="000A6957"/>
    <w:rsid w:val="000B06E3"/>
    <w:rsid w:val="000B6FD1"/>
    <w:rsid w:val="000C0328"/>
    <w:rsid w:val="000C25FF"/>
    <w:rsid w:val="000C3EEA"/>
    <w:rsid w:val="000D2DFA"/>
    <w:rsid w:val="000D3C37"/>
    <w:rsid w:val="000D4143"/>
    <w:rsid w:val="000D4A1C"/>
    <w:rsid w:val="000D52AB"/>
    <w:rsid w:val="000D7BAC"/>
    <w:rsid w:val="000E187C"/>
    <w:rsid w:val="000E3F4D"/>
    <w:rsid w:val="000E7F50"/>
    <w:rsid w:val="000F3AD3"/>
    <w:rsid w:val="000F49B3"/>
    <w:rsid w:val="00101398"/>
    <w:rsid w:val="001101C8"/>
    <w:rsid w:val="00110424"/>
    <w:rsid w:val="001115B7"/>
    <w:rsid w:val="00113AED"/>
    <w:rsid w:val="0011477C"/>
    <w:rsid w:val="001165DF"/>
    <w:rsid w:val="00121159"/>
    <w:rsid w:val="00121E71"/>
    <w:rsid w:val="00123115"/>
    <w:rsid w:val="0012395D"/>
    <w:rsid w:val="0012787E"/>
    <w:rsid w:val="00130591"/>
    <w:rsid w:val="00133A8D"/>
    <w:rsid w:val="00141230"/>
    <w:rsid w:val="001434E9"/>
    <w:rsid w:val="001436B3"/>
    <w:rsid w:val="00147F5D"/>
    <w:rsid w:val="00151045"/>
    <w:rsid w:val="00152CAD"/>
    <w:rsid w:val="00154ACE"/>
    <w:rsid w:val="0015502D"/>
    <w:rsid w:val="001555D5"/>
    <w:rsid w:val="0015613E"/>
    <w:rsid w:val="00157D2B"/>
    <w:rsid w:val="001611F1"/>
    <w:rsid w:val="00164AA9"/>
    <w:rsid w:val="00165C38"/>
    <w:rsid w:val="00166875"/>
    <w:rsid w:val="00170A3E"/>
    <w:rsid w:val="00172D92"/>
    <w:rsid w:val="00176CF3"/>
    <w:rsid w:val="00177108"/>
    <w:rsid w:val="001806CE"/>
    <w:rsid w:val="001831ED"/>
    <w:rsid w:val="00183EE4"/>
    <w:rsid w:val="00184841"/>
    <w:rsid w:val="001851EF"/>
    <w:rsid w:val="00185769"/>
    <w:rsid w:val="00190123"/>
    <w:rsid w:val="00192C8A"/>
    <w:rsid w:val="00193A39"/>
    <w:rsid w:val="001940D7"/>
    <w:rsid w:val="001967CD"/>
    <w:rsid w:val="0019736D"/>
    <w:rsid w:val="00197C28"/>
    <w:rsid w:val="001A1407"/>
    <w:rsid w:val="001A2DD0"/>
    <w:rsid w:val="001A3B8C"/>
    <w:rsid w:val="001A5661"/>
    <w:rsid w:val="001A5747"/>
    <w:rsid w:val="001A5F5B"/>
    <w:rsid w:val="001A6378"/>
    <w:rsid w:val="001A649A"/>
    <w:rsid w:val="001B299D"/>
    <w:rsid w:val="001B6133"/>
    <w:rsid w:val="001C32B5"/>
    <w:rsid w:val="001C3BB1"/>
    <w:rsid w:val="001C4484"/>
    <w:rsid w:val="001C7E29"/>
    <w:rsid w:val="001D0AA1"/>
    <w:rsid w:val="001D2A08"/>
    <w:rsid w:val="001D4CEA"/>
    <w:rsid w:val="001E07DC"/>
    <w:rsid w:val="001E2C96"/>
    <w:rsid w:val="001E38EC"/>
    <w:rsid w:val="001E5D30"/>
    <w:rsid w:val="001E633A"/>
    <w:rsid w:val="001E6FAD"/>
    <w:rsid w:val="001F00B3"/>
    <w:rsid w:val="001F0F26"/>
    <w:rsid w:val="001F138F"/>
    <w:rsid w:val="001F1CAC"/>
    <w:rsid w:val="001F5D0A"/>
    <w:rsid w:val="002004E5"/>
    <w:rsid w:val="002013B4"/>
    <w:rsid w:val="00202F6A"/>
    <w:rsid w:val="0020348D"/>
    <w:rsid w:val="0020406F"/>
    <w:rsid w:val="00204AAF"/>
    <w:rsid w:val="00205D14"/>
    <w:rsid w:val="0020618D"/>
    <w:rsid w:val="00206A22"/>
    <w:rsid w:val="00210E48"/>
    <w:rsid w:val="002112B9"/>
    <w:rsid w:val="002132FF"/>
    <w:rsid w:val="002151D2"/>
    <w:rsid w:val="00216756"/>
    <w:rsid w:val="002217F0"/>
    <w:rsid w:val="0022403D"/>
    <w:rsid w:val="00225020"/>
    <w:rsid w:val="00230BE9"/>
    <w:rsid w:val="002312E3"/>
    <w:rsid w:val="00232C17"/>
    <w:rsid w:val="00233747"/>
    <w:rsid w:val="00233A3B"/>
    <w:rsid w:val="00234708"/>
    <w:rsid w:val="00237BA2"/>
    <w:rsid w:val="0024146B"/>
    <w:rsid w:val="00242304"/>
    <w:rsid w:val="0024705A"/>
    <w:rsid w:val="00252893"/>
    <w:rsid w:val="0025406D"/>
    <w:rsid w:val="00257233"/>
    <w:rsid w:val="002617E5"/>
    <w:rsid w:val="002624B2"/>
    <w:rsid w:val="00263561"/>
    <w:rsid w:val="00263972"/>
    <w:rsid w:val="00266A07"/>
    <w:rsid w:val="00266C8E"/>
    <w:rsid w:val="00267235"/>
    <w:rsid w:val="002728AE"/>
    <w:rsid w:val="002764DD"/>
    <w:rsid w:val="0027665B"/>
    <w:rsid w:val="002768A2"/>
    <w:rsid w:val="00285A8C"/>
    <w:rsid w:val="00286AB1"/>
    <w:rsid w:val="00287619"/>
    <w:rsid w:val="00294B65"/>
    <w:rsid w:val="0029563F"/>
    <w:rsid w:val="00295FEC"/>
    <w:rsid w:val="0029636E"/>
    <w:rsid w:val="002A01B8"/>
    <w:rsid w:val="002A125A"/>
    <w:rsid w:val="002A3718"/>
    <w:rsid w:val="002A4A37"/>
    <w:rsid w:val="002A4C8D"/>
    <w:rsid w:val="002A4CE5"/>
    <w:rsid w:val="002A5FE7"/>
    <w:rsid w:val="002A61E7"/>
    <w:rsid w:val="002B27A2"/>
    <w:rsid w:val="002B353C"/>
    <w:rsid w:val="002B5F47"/>
    <w:rsid w:val="002C13AA"/>
    <w:rsid w:val="002C2E54"/>
    <w:rsid w:val="002C3445"/>
    <w:rsid w:val="002C6038"/>
    <w:rsid w:val="002C6E1A"/>
    <w:rsid w:val="002C74FC"/>
    <w:rsid w:val="002D4E6D"/>
    <w:rsid w:val="002D6ACE"/>
    <w:rsid w:val="002E1018"/>
    <w:rsid w:val="002E1235"/>
    <w:rsid w:val="002E12A0"/>
    <w:rsid w:val="002E6E7D"/>
    <w:rsid w:val="002F1178"/>
    <w:rsid w:val="002F4C16"/>
    <w:rsid w:val="002F54AC"/>
    <w:rsid w:val="002F5EFC"/>
    <w:rsid w:val="002F7531"/>
    <w:rsid w:val="00305E7B"/>
    <w:rsid w:val="00306501"/>
    <w:rsid w:val="00313F80"/>
    <w:rsid w:val="00313FE6"/>
    <w:rsid w:val="00315ABF"/>
    <w:rsid w:val="00315C1B"/>
    <w:rsid w:val="00321D15"/>
    <w:rsid w:val="003231EB"/>
    <w:rsid w:val="00324A71"/>
    <w:rsid w:val="00326215"/>
    <w:rsid w:val="00326224"/>
    <w:rsid w:val="003262E0"/>
    <w:rsid w:val="003309BC"/>
    <w:rsid w:val="00332567"/>
    <w:rsid w:val="00337117"/>
    <w:rsid w:val="00341028"/>
    <w:rsid w:val="003451A6"/>
    <w:rsid w:val="00346143"/>
    <w:rsid w:val="003472C2"/>
    <w:rsid w:val="00347ADA"/>
    <w:rsid w:val="00351361"/>
    <w:rsid w:val="00352ECD"/>
    <w:rsid w:val="003530C1"/>
    <w:rsid w:val="00354B36"/>
    <w:rsid w:val="0035604E"/>
    <w:rsid w:val="00356364"/>
    <w:rsid w:val="00360333"/>
    <w:rsid w:val="00363877"/>
    <w:rsid w:val="00365201"/>
    <w:rsid w:val="003709B7"/>
    <w:rsid w:val="003710CF"/>
    <w:rsid w:val="0037161E"/>
    <w:rsid w:val="00376054"/>
    <w:rsid w:val="00377BC7"/>
    <w:rsid w:val="00381030"/>
    <w:rsid w:val="00381E96"/>
    <w:rsid w:val="00382FED"/>
    <w:rsid w:val="00387731"/>
    <w:rsid w:val="00395003"/>
    <w:rsid w:val="003952D5"/>
    <w:rsid w:val="0039625D"/>
    <w:rsid w:val="0039654F"/>
    <w:rsid w:val="003A2B68"/>
    <w:rsid w:val="003A3225"/>
    <w:rsid w:val="003A3B8E"/>
    <w:rsid w:val="003B069B"/>
    <w:rsid w:val="003B5D8E"/>
    <w:rsid w:val="003B611A"/>
    <w:rsid w:val="003B6335"/>
    <w:rsid w:val="003B66CB"/>
    <w:rsid w:val="003B7E1F"/>
    <w:rsid w:val="003C1702"/>
    <w:rsid w:val="003C179E"/>
    <w:rsid w:val="003C31A1"/>
    <w:rsid w:val="003C38C6"/>
    <w:rsid w:val="003C709A"/>
    <w:rsid w:val="003C79F1"/>
    <w:rsid w:val="003D19E3"/>
    <w:rsid w:val="003D2933"/>
    <w:rsid w:val="003D3DAF"/>
    <w:rsid w:val="003D61A8"/>
    <w:rsid w:val="003E0CB8"/>
    <w:rsid w:val="003E380D"/>
    <w:rsid w:val="003E7376"/>
    <w:rsid w:val="003E7E09"/>
    <w:rsid w:val="003F36EB"/>
    <w:rsid w:val="003F75B4"/>
    <w:rsid w:val="0040083C"/>
    <w:rsid w:val="00401231"/>
    <w:rsid w:val="0040555D"/>
    <w:rsid w:val="00405C4C"/>
    <w:rsid w:val="00405F08"/>
    <w:rsid w:val="0040686D"/>
    <w:rsid w:val="004127A1"/>
    <w:rsid w:val="00412D21"/>
    <w:rsid w:val="00413D8C"/>
    <w:rsid w:val="004141A6"/>
    <w:rsid w:val="00414642"/>
    <w:rsid w:val="00414937"/>
    <w:rsid w:val="00424AF7"/>
    <w:rsid w:val="00426DEC"/>
    <w:rsid w:val="004344A3"/>
    <w:rsid w:val="00434D9C"/>
    <w:rsid w:val="00437E0E"/>
    <w:rsid w:val="0044036B"/>
    <w:rsid w:val="00443719"/>
    <w:rsid w:val="00443D2E"/>
    <w:rsid w:val="004447DA"/>
    <w:rsid w:val="00447A87"/>
    <w:rsid w:val="00451BAA"/>
    <w:rsid w:val="004616BD"/>
    <w:rsid w:val="00462EE3"/>
    <w:rsid w:val="0046456C"/>
    <w:rsid w:val="00470C48"/>
    <w:rsid w:val="0047108C"/>
    <w:rsid w:val="0047232F"/>
    <w:rsid w:val="00472767"/>
    <w:rsid w:val="00477DC3"/>
    <w:rsid w:val="00481015"/>
    <w:rsid w:val="00481603"/>
    <w:rsid w:val="004816ED"/>
    <w:rsid w:val="00481AB3"/>
    <w:rsid w:val="004829B9"/>
    <w:rsid w:val="004834DE"/>
    <w:rsid w:val="0048739C"/>
    <w:rsid w:val="004927E9"/>
    <w:rsid w:val="00493B4E"/>
    <w:rsid w:val="00497DC8"/>
    <w:rsid w:val="004A153E"/>
    <w:rsid w:val="004A15C1"/>
    <w:rsid w:val="004A2A0E"/>
    <w:rsid w:val="004A65B2"/>
    <w:rsid w:val="004A6C0E"/>
    <w:rsid w:val="004A7153"/>
    <w:rsid w:val="004A7A1E"/>
    <w:rsid w:val="004A7B3C"/>
    <w:rsid w:val="004B0532"/>
    <w:rsid w:val="004B3CFC"/>
    <w:rsid w:val="004B49EA"/>
    <w:rsid w:val="004B4E20"/>
    <w:rsid w:val="004B50F2"/>
    <w:rsid w:val="004C1127"/>
    <w:rsid w:val="004C2773"/>
    <w:rsid w:val="004C3FCF"/>
    <w:rsid w:val="004C40D2"/>
    <w:rsid w:val="004D3365"/>
    <w:rsid w:val="004D7C27"/>
    <w:rsid w:val="004E3616"/>
    <w:rsid w:val="004E65C1"/>
    <w:rsid w:val="004F084F"/>
    <w:rsid w:val="004F13C2"/>
    <w:rsid w:val="004F23CE"/>
    <w:rsid w:val="004F3B07"/>
    <w:rsid w:val="004F6566"/>
    <w:rsid w:val="004F733B"/>
    <w:rsid w:val="005004FF"/>
    <w:rsid w:val="00500BCE"/>
    <w:rsid w:val="00502143"/>
    <w:rsid w:val="00504376"/>
    <w:rsid w:val="00507108"/>
    <w:rsid w:val="0050738D"/>
    <w:rsid w:val="005078AC"/>
    <w:rsid w:val="00507CE5"/>
    <w:rsid w:val="0051017E"/>
    <w:rsid w:val="00512DED"/>
    <w:rsid w:val="005135FA"/>
    <w:rsid w:val="00515122"/>
    <w:rsid w:val="00515E0C"/>
    <w:rsid w:val="00520788"/>
    <w:rsid w:val="00525133"/>
    <w:rsid w:val="00533333"/>
    <w:rsid w:val="00537E13"/>
    <w:rsid w:val="005400BE"/>
    <w:rsid w:val="00540369"/>
    <w:rsid w:val="005414D8"/>
    <w:rsid w:val="00544960"/>
    <w:rsid w:val="005460AB"/>
    <w:rsid w:val="00550A94"/>
    <w:rsid w:val="00550D7D"/>
    <w:rsid w:val="005527BD"/>
    <w:rsid w:val="0055619E"/>
    <w:rsid w:val="005565AA"/>
    <w:rsid w:val="00557807"/>
    <w:rsid w:val="0056054F"/>
    <w:rsid w:val="00560664"/>
    <w:rsid w:val="00561081"/>
    <w:rsid w:val="00565E65"/>
    <w:rsid w:val="00566D1A"/>
    <w:rsid w:val="0056736D"/>
    <w:rsid w:val="00567920"/>
    <w:rsid w:val="00570A13"/>
    <w:rsid w:val="00572F47"/>
    <w:rsid w:val="00573967"/>
    <w:rsid w:val="00574F6D"/>
    <w:rsid w:val="005762CF"/>
    <w:rsid w:val="005800EF"/>
    <w:rsid w:val="00580B2A"/>
    <w:rsid w:val="00580C24"/>
    <w:rsid w:val="00582BA3"/>
    <w:rsid w:val="0058307E"/>
    <w:rsid w:val="00583C72"/>
    <w:rsid w:val="0058453A"/>
    <w:rsid w:val="00586B38"/>
    <w:rsid w:val="00586CC3"/>
    <w:rsid w:val="00590270"/>
    <w:rsid w:val="00592C93"/>
    <w:rsid w:val="00594813"/>
    <w:rsid w:val="005A3078"/>
    <w:rsid w:val="005A3F3D"/>
    <w:rsid w:val="005B1BD6"/>
    <w:rsid w:val="005B2407"/>
    <w:rsid w:val="005B2C36"/>
    <w:rsid w:val="005B4E26"/>
    <w:rsid w:val="005B5D9E"/>
    <w:rsid w:val="005B6716"/>
    <w:rsid w:val="005C1666"/>
    <w:rsid w:val="005C2737"/>
    <w:rsid w:val="005C4129"/>
    <w:rsid w:val="005C4836"/>
    <w:rsid w:val="005D4114"/>
    <w:rsid w:val="005D5DB6"/>
    <w:rsid w:val="005D5F06"/>
    <w:rsid w:val="005D75F8"/>
    <w:rsid w:val="005E09B4"/>
    <w:rsid w:val="005E23FD"/>
    <w:rsid w:val="005E33C9"/>
    <w:rsid w:val="005E3A5B"/>
    <w:rsid w:val="005E57AD"/>
    <w:rsid w:val="005F0A04"/>
    <w:rsid w:val="005F1AB2"/>
    <w:rsid w:val="005F31BE"/>
    <w:rsid w:val="005F37C3"/>
    <w:rsid w:val="005F4E91"/>
    <w:rsid w:val="005F654D"/>
    <w:rsid w:val="00600AE2"/>
    <w:rsid w:val="00605A20"/>
    <w:rsid w:val="006064E3"/>
    <w:rsid w:val="00606940"/>
    <w:rsid w:val="006106C3"/>
    <w:rsid w:val="006106E9"/>
    <w:rsid w:val="00611C08"/>
    <w:rsid w:val="0061205A"/>
    <w:rsid w:val="006149EC"/>
    <w:rsid w:val="00614ABE"/>
    <w:rsid w:val="006153B2"/>
    <w:rsid w:val="006164C3"/>
    <w:rsid w:val="00616EE7"/>
    <w:rsid w:val="00616F1A"/>
    <w:rsid w:val="0062075C"/>
    <w:rsid w:val="00620794"/>
    <w:rsid w:val="00620F35"/>
    <w:rsid w:val="00621F8A"/>
    <w:rsid w:val="00623DE7"/>
    <w:rsid w:val="00625EF6"/>
    <w:rsid w:val="00627257"/>
    <w:rsid w:val="006276CE"/>
    <w:rsid w:val="00627AF4"/>
    <w:rsid w:val="006302B7"/>
    <w:rsid w:val="006308FC"/>
    <w:rsid w:val="00631360"/>
    <w:rsid w:val="0063273D"/>
    <w:rsid w:val="00632989"/>
    <w:rsid w:val="00632A60"/>
    <w:rsid w:val="006370AD"/>
    <w:rsid w:val="00641BFE"/>
    <w:rsid w:val="006432D6"/>
    <w:rsid w:val="006454B3"/>
    <w:rsid w:val="00651778"/>
    <w:rsid w:val="0065406F"/>
    <w:rsid w:val="00655322"/>
    <w:rsid w:val="00655873"/>
    <w:rsid w:val="006658B9"/>
    <w:rsid w:val="00665996"/>
    <w:rsid w:val="00665FFE"/>
    <w:rsid w:val="0067013F"/>
    <w:rsid w:val="0067368C"/>
    <w:rsid w:val="00675E71"/>
    <w:rsid w:val="00676878"/>
    <w:rsid w:val="00677274"/>
    <w:rsid w:val="006800DE"/>
    <w:rsid w:val="00681D2F"/>
    <w:rsid w:val="00690ECD"/>
    <w:rsid w:val="00694E89"/>
    <w:rsid w:val="00695109"/>
    <w:rsid w:val="006951E3"/>
    <w:rsid w:val="00695A98"/>
    <w:rsid w:val="006966DB"/>
    <w:rsid w:val="00696CF3"/>
    <w:rsid w:val="006A0165"/>
    <w:rsid w:val="006A4339"/>
    <w:rsid w:val="006A4368"/>
    <w:rsid w:val="006A5B20"/>
    <w:rsid w:val="006A71B7"/>
    <w:rsid w:val="006A7206"/>
    <w:rsid w:val="006B0BA2"/>
    <w:rsid w:val="006B2E39"/>
    <w:rsid w:val="006B33AF"/>
    <w:rsid w:val="006B4693"/>
    <w:rsid w:val="006B728D"/>
    <w:rsid w:val="006C41DF"/>
    <w:rsid w:val="006C582F"/>
    <w:rsid w:val="006C657D"/>
    <w:rsid w:val="006D2C45"/>
    <w:rsid w:val="006D7651"/>
    <w:rsid w:val="006D7A5A"/>
    <w:rsid w:val="006E08DD"/>
    <w:rsid w:val="006E3687"/>
    <w:rsid w:val="006E4058"/>
    <w:rsid w:val="006E4EA0"/>
    <w:rsid w:val="006E4EB4"/>
    <w:rsid w:val="006E505E"/>
    <w:rsid w:val="006E5293"/>
    <w:rsid w:val="006E7951"/>
    <w:rsid w:val="006F220C"/>
    <w:rsid w:val="006F29FE"/>
    <w:rsid w:val="006F3862"/>
    <w:rsid w:val="006F7B05"/>
    <w:rsid w:val="00700C1A"/>
    <w:rsid w:val="0070178C"/>
    <w:rsid w:val="007030F8"/>
    <w:rsid w:val="00703700"/>
    <w:rsid w:val="00705E36"/>
    <w:rsid w:val="007074EC"/>
    <w:rsid w:val="00707684"/>
    <w:rsid w:val="00707715"/>
    <w:rsid w:val="00710621"/>
    <w:rsid w:val="007106E7"/>
    <w:rsid w:val="007118B8"/>
    <w:rsid w:val="00712E95"/>
    <w:rsid w:val="007163D6"/>
    <w:rsid w:val="0071796C"/>
    <w:rsid w:val="00720209"/>
    <w:rsid w:val="00724F18"/>
    <w:rsid w:val="00725AE7"/>
    <w:rsid w:val="0072623A"/>
    <w:rsid w:val="007262E2"/>
    <w:rsid w:val="00730239"/>
    <w:rsid w:val="00730CC9"/>
    <w:rsid w:val="00731955"/>
    <w:rsid w:val="0073319E"/>
    <w:rsid w:val="007359B0"/>
    <w:rsid w:val="007440CE"/>
    <w:rsid w:val="00744226"/>
    <w:rsid w:val="00750233"/>
    <w:rsid w:val="00750CF0"/>
    <w:rsid w:val="00751777"/>
    <w:rsid w:val="0075478B"/>
    <w:rsid w:val="00756911"/>
    <w:rsid w:val="007579D9"/>
    <w:rsid w:val="0076470B"/>
    <w:rsid w:val="007658B2"/>
    <w:rsid w:val="007670C2"/>
    <w:rsid w:val="00774B5A"/>
    <w:rsid w:val="00774C5D"/>
    <w:rsid w:val="00775332"/>
    <w:rsid w:val="007779CC"/>
    <w:rsid w:val="007779D9"/>
    <w:rsid w:val="00781275"/>
    <w:rsid w:val="00783323"/>
    <w:rsid w:val="00783890"/>
    <w:rsid w:val="00783AF7"/>
    <w:rsid w:val="00785588"/>
    <w:rsid w:val="007858F0"/>
    <w:rsid w:val="00786B59"/>
    <w:rsid w:val="007905F2"/>
    <w:rsid w:val="00794E17"/>
    <w:rsid w:val="007A00E8"/>
    <w:rsid w:val="007A6843"/>
    <w:rsid w:val="007B0EC5"/>
    <w:rsid w:val="007B1D73"/>
    <w:rsid w:val="007B531F"/>
    <w:rsid w:val="007B6501"/>
    <w:rsid w:val="007C08D0"/>
    <w:rsid w:val="007C6724"/>
    <w:rsid w:val="007C7BD5"/>
    <w:rsid w:val="007D1DC5"/>
    <w:rsid w:val="007D1DEF"/>
    <w:rsid w:val="007D28DE"/>
    <w:rsid w:val="007D4C2A"/>
    <w:rsid w:val="007D740B"/>
    <w:rsid w:val="007D7497"/>
    <w:rsid w:val="007E2B4F"/>
    <w:rsid w:val="007F2C34"/>
    <w:rsid w:val="007F3E3A"/>
    <w:rsid w:val="007F5A1A"/>
    <w:rsid w:val="0080151E"/>
    <w:rsid w:val="00802180"/>
    <w:rsid w:val="0080339A"/>
    <w:rsid w:val="00805B6D"/>
    <w:rsid w:val="00806385"/>
    <w:rsid w:val="0080681C"/>
    <w:rsid w:val="00814E78"/>
    <w:rsid w:val="008167E5"/>
    <w:rsid w:val="00816BED"/>
    <w:rsid w:val="00820E1E"/>
    <w:rsid w:val="008217C6"/>
    <w:rsid w:val="00821A63"/>
    <w:rsid w:val="00821E36"/>
    <w:rsid w:val="0082219D"/>
    <w:rsid w:val="008246D3"/>
    <w:rsid w:val="00825DC3"/>
    <w:rsid w:val="0082636C"/>
    <w:rsid w:val="00832152"/>
    <w:rsid w:val="0083392C"/>
    <w:rsid w:val="00833DAA"/>
    <w:rsid w:val="008353E9"/>
    <w:rsid w:val="00837602"/>
    <w:rsid w:val="00837ACE"/>
    <w:rsid w:val="00840FC5"/>
    <w:rsid w:val="00842E9F"/>
    <w:rsid w:val="0084587C"/>
    <w:rsid w:val="0084590A"/>
    <w:rsid w:val="008543B4"/>
    <w:rsid w:val="00855914"/>
    <w:rsid w:val="00855B5F"/>
    <w:rsid w:val="00855F91"/>
    <w:rsid w:val="00856D7C"/>
    <w:rsid w:val="00856E00"/>
    <w:rsid w:val="00862863"/>
    <w:rsid w:val="008631C9"/>
    <w:rsid w:val="00863CDB"/>
    <w:rsid w:val="008644C6"/>
    <w:rsid w:val="00865DED"/>
    <w:rsid w:val="00866664"/>
    <w:rsid w:val="008674C8"/>
    <w:rsid w:val="00870EFE"/>
    <w:rsid w:val="00871109"/>
    <w:rsid w:val="0087336F"/>
    <w:rsid w:val="008736C5"/>
    <w:rsid w:val="008741D7"/>
    <w:rsid w:val="00874916"/>
    <w:rsid w:val="00876596"/>
    <w:rsid w:val="00876D59"/>
    <w:rsid w:val="00880135"/>
    <w:rsid w:val="0088126C"/>
    <w:rsid w:val="00883ECF"/>
    <w:rsid w:val="00887608"/>
    <w:rsid w:val="00891579"/>
    <w:rsid w:val="00892598"/>
    <w:rsid w:val="00892E00"/>
    <w:rsid w:val="00893532"/>
    <w:rsid w:val="00894C74"/>
    <w:rsid w:val="008951A2"/>
    <w:rsid w:val="008955B5"/>
    <w:rsid w:val="00895BF6"/>
    <w:rsid w:val="00895C53"/>
    <w:rsid w:val="00897102"/>
    <w:rsid w:val="008A59F4"/>
    <w:rsid w:val="008B0674"/>
    <w:rsid w:val="008B4665"/>
    <w:rsid w:val="008B4C2A"/>
    <w:rsid w:val="008B680A"/>
    <w:rsid w:val="008B78DB"/>
    <w:rsid w:val="008B7D97"/>
    <w:rsid w:val="008C0292"/>
    <w:rsid w:val="008C34E6"/>
    <w:rsid w:val="008C643D"/>
    <w:rsid w:val="008D64B6"/>
    <w:rsid w:val="008D6B78"/>
    <w:rsid w:val="008E2763"/>
    <w:rsid w:val="008E329A"/>
    <w:rsid w:val="008E57BD"/>
    <w:rsid w:val="008E5945"/>
    <w:rsid w:val="008E6554"/>
    <w:rsid w:val="008E6AA8"/>
    <w:rsid w:val="008E6EB5"/>
    <w:rsid w:val="008E7D26"/>
    <w:rsid w:val="008F0378"/>
    <w:rsid w:val="008F16D9"/>
    <w:rsid w:val="008F5AE3"/>
    <w:rsid w:val="008F682E"/>
    <w:rsid w:val="008F7C39"/>
    <w:rsid w:val="0090080D"/>
    <w:rsid w:val="00907516"/>
    <w:rsid w:val="00910A83"/>
    <w:rsid w:val="009116E1"/>
    <w:rsid w:val="00912FA6"/>
    <w:rsid w:val="00914E4E"/>
    <w:rsid w:val="00916D68"/>
    <w:rsid w:val="00917921"/>
    <w:rsid w:val="009200A5"/>
    <w:rsid w:val="0092010A"/>
    <w:rsid w:val="009206A8"/>
    <w:rsid w:val="009258AE"/>
    <w:rsid w:val="00933D20"/>
    <w:rsid w:val="009367C1"/>
    <w:rsid w:val="009379B2"/>
    <w:rsid w:val="00941B9B"/>
    <w:rsid w:val="00941DAB"/>
    <w:rsid w:val="00942FA9"/>
    <w:rsid w:val="00944161"/>
    <w:rsid w:val="0094425A"/>
    <w:rsid w:val="009507D9"/>
    <w:rsid w:val="00951240"/>
    <w:rsid w:val="00952F72"/>
    <w:rsid w:val="009572AC"/>
    <w:rsid w:val="00960F55"/>
    <w:rsid w:val="00961BBF"/>
    <w:rsid w:val="0096202B"/>
    <w:rsid w:val="009624BD"/>
    <w:rsid w:val="009725A9"/>
    <w:rsid w:val="00974091"/>
    <w:rsid w:val="0097440A"/>
    <w:rsid w:val="00991E06"/>
    <w:rsid w:val="009920B0"/>
    <w:rsid w:val="00996522"/>
    <w:rsid w:val="009A0B06"/>
    <w:rsid w:val="009A1F3F"/>
    <w:rsid w:val="009A6DC9"/>
    <w:rsid w:val="009B2912"/>
    <w:rsid w:val="009B6D8C"/>
    <w:rsid w:val="009C074B"/>
    <w:rsid w:val="009C0DCF"/>
    <w:rsid w:val="009C22B0"/>
    <w:rsid w:val="009C43CB"/>
    <w:rsid w:val="009C6B2E"/>
    <w:rsid w:val="009C6D7F"/>
    <w:rsid w:val="009D0BA5"/>
    <w:rsid w:val="009D199D"/>
    <w:rsid w:val="009D25A2"/>
    <w:rsid w:val="009D6C82"/>
    <w:rsid w:val="009D752B"/>
    <w:rsid w:val="009E0D56"/>
    <w:rsid w:val="009E401A"/>
    <w:rsid w:val="009E5EC7"/>
    <w:rsid w:val="009E792C"/>
    <w:rsid w:val="009F156D"/>
    <w:rsid w:val="009F75EB"/>
    <w:rsid w:val="00A02EFF"/>
    <w:rsid w:val="00A04129"/>
    <w:rsid w:val="00A07911"/>
    <w:rsid w:val="00A07EBF"/>
    <w:rsid w:val="00A138D6"/>
    <w:rsid w:val="00A17988"/>
    <w:rsid w:val="00A23453"/>
    <w:rsid w:val="00A25F87"/>
    <w:rsid w:val="00A26410"/>
    <w:rsid w:val="00A26461"/>
    <w:rsid w:val="00A27AF2"/>
    <w:rsid w:val="00A27F85"/>
    <w:rsid w:val="00A3059C"/>
    <w:rsid w:val="00A30DC3"/>
    <w:rsid w:val="00A35C52"/>
    <w:rsid w:val="00A35DE1"/>
    <w:rsid w:val="00A368D5"/>
    <w:rsid w:val="00A377ED"/>
    <w:rsid w:val="00A37D28"/>
    <w:rsid w:val="00A408A0"/>
    <w:rsid w:val="00A46B21"/>
    <w:rsid w:val="00A47518"/>
    <w:rsid w:val="00A511EC"/>
    <w:rsid w:val="00A568E5"/>
    <w:rsid w:val="00A61321"/>
    <w:rsid w:val="00A7271D"/>
    <w:rsid w:val="00A72F30"/>
    <w:rsid w:val="00A72F8A"/>
    <w:rsid w:val="00A73A29"/>
    <w:rsid w:val="00A7506E"/>
    <w:rsid w:val="00A76810"/>
    <w:rsid w:val="00A82DF2"/>
    <w:rsid w:val="00A91958"/>
    <w:rsid w:val="00A9347C"/>
    <w:rsid w:val="00A936FC"/>
    <w:rsid w:val="00A96AC3"/>
    <w:rsid w:val="00AA00F0"/>
    <w:rsid w:val="00AA0E68"/>
    <w:rsid w:val="00AA53A2"/>
    <w:rsid w:val="00AA5C0A"/>
    <w:rsid w:val="00AA721F"/>
    <w:rsid w:val="00AA7FB4"/>
    <w:rsid w:val="00AB03E6"/>
    <w:rsid w:val="00AB6CD0"/>
    <w:rsid w:val="00AC068A"/>
    <w:rsid w:val="00AC07C9"/>
    <w:rsid w:val="00AC0CB7"/>
    <w:rsid w:val="00AC1302"/>
    <w:rsid w:val="00AC2D72"/>
    <w:rsid w:val="00AC72E1"/>
    <w:rsid w:val="00AC739A"/>
    <w:rsid w:val="00AD37DA"/>
    <w:rsid w:val="00AD421F"/>
    <w:rsid w:val="00AE0526"/>
    <w:rsid w:val="00AE194E"/>
    <w:rsid w:val="00AF1F21"/>
    <w:rsid w:val="00AF363F"/>
    <w:rsid w:val="00AF5273"/>
    <w:rsid w:val="00AF558B"/>
    <w:rsid w:val="00AF5FA7"/>
    <w:rsid w:val="00AF7388"/>
    <w:rsid w:val="00B00ADB"/>
    <w:rsid w:val="00B06121"/>
    <w:rsid w:val="00B11AA9"/>
    <w:rsid w:val="00B13E3D"/>
    <w:rsid w:val="00B15460"/>
    <w:rsid w:val="00B162A2"/>
    <w:rsid w:val="00B16A70"/>
    <w:rsid w:val="00B2306B"/>
    <w:rsid w:val="00B231EC"/>
    <w:rsid w:val="00B25635"/>
    <w:rsid w:val="00B30BF4"/>
    <w:rsid w:val="00B31281"/>
    <w:rsid w:val="00B323B8"/>
    <w:rsid w:val="00B324AF"/>
    <w:rsid w:val="00B3585D"/>
    <w:rsid w:val="00B366CD"/>
    <w:rsid w:val="00B42B5E"/>
    <w:rsid w:val="00B43742"/>
    <w:rsid w:val="00B43CF7"/>
    <w:rsid w:val="00B45548"/>
    <w:rsid w:val="00B4625A"/>
    <w:rsid w:val="00B47C50"/>
    <w:rsid w:val="00B542A7"/>
    <w:rsid w:val="00B60E75"/>
    <w:rsid w:val="00B63EEF"/>
    <w:rsid w:val="00B63FB7"/>
    <w:rsid w:val="00B65270"/>
    <w:rsid w:val="00B72484"/>
    <w:rsid w:val="00B733F2"/>
    <w:rsid w:val="00B74DD8"/>
    <w:rsid w:val="00B75445"/>
    <w:rsid w:val="00B75BD3"/>
    <w:rsid w:val="00B762B2"/>
    <w:rsid w:val="00B80805"/>
    <w:rsid w:val="00B8109F"/>
    <w:rsid w:val="00B82684"/>
    <w:rsid w:val="00B8303F"/>
    <w:rsid w:val="00B8507D"/>
    <w:rsid w:val="00B8577D"/>
    <w:rsid w:val="00B860F4"/>
    <w:rsid w:val="00B902CE"/>
    <w:rsid w:val="00B9299B"/>
    <w:rsid w:val="00B93A49"/>
    <w:rsid w:val="00B94350"/>
    <w:rsid w:val="00B94B14"/>
    <w:rsid w:val="00B95967"/>
    <w:rsid w:val="00B96691"/>
    <w:rsid w:val="00BA0832"/>
    <w:rsid w:val="00BA21C3"/>
    <w:rsid w:val="00BA37E7"/>
    <w:rsid w:val="00BA3B12"/>
    <w:rsid w:val="00BA3B36"/>
    <w:rsid w:val="00BA4192"/>
    <w:rsid w:val="00BA439E"/>
    <w:rsid w:val="00BA6FE9"/>
    <w:rsid w:val="00BB132F"/>
    <w:rsid w:val="00BB2A86"/>
    <w:rsid w:val="00BB2B35"/>
    <w:rsid w:val="00BB4182"/>
    <w:rsid w:val="00BB455C"/>
    <w:rsid w:val="00BB6A26"/>
    <w:rsid w:val="00BB6E0D"/>
    <w:rsid w:val="00BB735F"/>
    <w:rsid w:val="00BB7C72"/>
    <w:rsid w:val="00BC0249"/>
    <w:rsid w:val="00BC05B6"/>
    <w:rsid w:val="00BC199A"/>
    <w:rsid w:val="00BC6321"/>
    <w:rsid w:val="00BC6D9B"/>
    <w:rsid w:val="00BC6E9F"/>
    <w:rsid w:val="00BD085E"/>
    <w:rsid w:val="00BD0CEF"/>
    <w:rsid w:val="00BD471F"/>
    <w:rsid w:val="00BD5089"/>
    <w:rsid w:val="00BD6250"/>
    <w:rsid w:val="00BE122F"/>
    <w:rsid w:val="00BE6422"/>
    <w:rsid w:val="00BF2CDE"/>
    <w:rsid w:val="00BF303F"/>
    <w:rsid w:val="00BF46E7"/>
    <w:rsid w:val="00BF5587"/>
    <w:rsid w:val="00BF5ACF"/>
    <w:rsid w:val="00BF6ABE"/>
    <w:rsid w:val="00C05A30"/>
    <w:rsid w:val="00C05A70"/>
    <w:rsid w:val="00C05E98"/>
    <w:rsid w:val="00C10DDB"/>
    <w:rsid w:val="00C1282E"/>
    <w:rsid w:val="00C135F7"/>
    <w:rsid w:val="00C13953"/>
    <w:rsid w:val="00C14D96"/>
    <w:rsid w:val="00C15320"/>
    <w:rsid w:val="00C162F2"/>
    <w:rsid w:val="00C17294"/>
    <w:rsid w:val="00C21D19"/>
    <w:rsid w:val="00C25BB4"/>
    <w:rsid w:val="00C278A6"/>
    <w:rsid w:val="00C31FBC"/>
    <w:rsid w:val="00C327F7"/>
    <w:rsid w:val="00C33967"/>
    <w:rsid w:val="00C33F48"/>
    <w:rsid w:val="00C353C0"/>
    <w:rsid w:val="00C37E25"/>
    <w:rsid w:val="00C44542"/>
    <w:rsid w:val="00C44D79"/>
    <w:rsid w:val="00C4701C"/>
    <w:rsid w:val="00C47E49"/>
    <w:rsid w:val="00C47EC8"/>
    <w:rsid w:val="00C50338"/>
    <w:rsid w:val="00C50D0A"/>
    <w:rsid w:val="00C515D4"/>
    <w:rsid w:val="00C51E28"/>
    <w:rsid w:val="00C5572C"/>
    <w:rsid w:val="00C56875"/>
    <w:rsid w:val="00C61169"/>
    <w:rsid w:val="00C619F0"/>
    <w:rsid w:val="00C622D4"/>
    <w:rsid w:val="00C62E21"/>
    <w:rsid w:val="00C6316D"/>
    <w:rsid w:val="00C6533D"/>
    <w:rsid w:val="00C70E18"/>
    <w:rsid w:val="00C73684"/>
    <w:rsid w:val="00C73F60"/>
    <w:rsid w:val="00C76C4D"/>
    <w:rsid w:val="00C83DC5"/>
    <w:rsid w:val="00C8429B"/>
    <w:rsid w:val="00C85419"/>
    <w:rsid w:val="00C86984"/>
    <w:rsid w:val="00C9062D"/>
    <w:rsid w:val="00C925FC"/>
    <w:rsid w:val="00C92D96"/>
    <w:rsid w:val="00C9562F"/>
    <w:rsid w:val="00C964AB"/>
    <w:rsid w:val="00CA107F"/>
    <w:rsid w:val="00CA1CD6"/>
    <w:rsid w:val="00CA3051"/>
    <w:rsid w:val="00CA6A02"/>
    <w:rsid w:val="00CA6DBA"/>
    <w:rsid w:val="00CB0AF0"/>
    <w:rsid w:val="00CB2A6E"/>
    <w:rsid w:val="00CB2E21"/>
    <w:rsid w:val="00CB3716"/>
    <w:rsid w:val="00CB7E3C"/>
    <w:rsid w:val="00CC026C"/>
    <w:rsid w:val="00CC060B"/>
    <w:rsid w:val="00CC0BF3"/>
    <w:rsid w:val="00CC1448"/>
    <w:rsid w:val="00CC15BA"/>
    <w:rsid w:val="00CC19C4"/>
    <w:rsid w:val="00CC25D6"/>
    <w:rsid w:val="00CC4F83"/>
    <w:rsid w:val="00CD07BF"/>
    <w:rsid w:val="00CD07F2"/>
    <w:rsid w:val="00CD1154"/>
    <w:rsid w:val="00CD1A3B"/>
    <w:rsid w:val="00CD215D"/>
    <w:rsid w:val="00CD246F"/>
    <w:rsid w:val="00CD5746"/>
    <w:rsid w:val="00CD6332"/>
    <w:rsid w:val="00CD7328"/>
    <w:rsid w:val="00CE01DE"/>
    <w:rsid w:val="00CE18AF"/>
    <w:rsid w:val="00CE1A85"/>
    <w:rsid w:val="00CE4BDD"/>
    <w:rsid w:val="00CE7A5B"/>
    <w:rsid w:val="00CF2097"/>
    <w:rsid w:val="00CF28C7"/>
    <w:rsid w:val="00CF3D4E"/>
    <w:rsid w:val="00CF45FB"/>
    <w:rsid w:val="00CF5BD3"/>
    <w:rsid w:val="00CF67C0"/>
    <w:rsid w:val="00D008A8"/>
    <w:rsid w:val="00D009ED"/>
    <w:rsid w:val="00D00BB3"/>
    <w:rsid w:val="00D01908"/>
    <w:rsid w:val="00D04B96"/>
    <w:rsid w:val="00D1280E"/>
    <w:rsid w:val="00D17F20"/>
    <w:rsid w:val="00D219EA"/>
    <w:rsid w:val="00D23816"/>
    <w:rsid w:val="00D260B0"/>
    <w:rsid w:val="00D2778C"/>
    <w:rsid w:val="00D34DD4"/>
    <w:rsid w:val="00D375A4"/>
    <w:rsid w:val="00D37CAC"/>
    <w:rsid w:val="00D422B6"/>
    <w:rsid w:val="00D435E3"/>
    <w:rsid w:val="00D4794C"/>
    <w:rsid w:val="00D50321"/>
    <w:rsid w:val="00D51D2C"/>
    <w:rsid w:val="00D557B5"/>
    <w:rsid w:val="00D5754B"/>
    <w:rsid w:val="00D60616"/>
    <w:rsid w:val="00D620B1"/>
    <w:rsid w:val="00D622B6"/>
    <w:rsid w:val="00D62DA4"/>
    <w:rsid w:val="00D654CC"/>
    <w:rsid w:val="00D662DD"/>
    <w:rsid w:val="00D66AB0"/>
    <w:rsid w:val="00D71081"/>
    <w:rsid w:val="00D712D1"/>
    <w:rsid w:val="00D73D5A"/>
    <w:rsid w:val="00D8010B"/>
    <w:rsid w:val="00D805A2"/>
    <w:rsid w:val="00D84998"/>
    <w:rsid w:val="00D8569B"/>
    <w:rsid w:val="00D864DE"/>
    <w:rsid w:val="00D86FAC"/>
    <w:rsid w:val="00D875F2"/>
    <w:rsid w:val="00D87D45"/>
    <w:rsid w:val="00D92A42"/>
    <w:rsid w:val="00D949B4"/>
    <w:rsid w:val="00DA10DD"/>
    <w:rsid w:val="00DA23B2"/>
    <w:rsid w:val="00DA4F69"/>
    <w:rsid w:val="00DA6F58"/>
    <w:rsid w:val="00DB14FB"/>
    <w:rsid w:val="00DB4A97"/>
    <w:rsid w:val="00DC6E07"/>
    <w:rsid w:val="00DD2206"/>
    <w:rsid w:val="00DD30EC"/>
    <w:rsid w:val="00DD6B13"/>
    <w:rsid w:val="00DD7924"/>
    <w:rsid w:val="00DE18F9"/>
    <w:rsid w:val="00DE1991"/>
    <w:rsid w:val="00DE25F0"/>
    <w:rsid w:val="00DE57CB"/>
    <w:rsid w:val="00DE6B92"/>
    <w:rsid w:val="00DE7CC6"/>
    <w:rsid w:val="00DF3D09"/>
    <w:rsid w:val="00E003C6"/>
    <w:rsid w:val="00E00A99"/>
    <w:rsid w:val="00E01108"/>
    <w:rsid w:val="00E0118B"/>
    <w:rsid w:val="00E02EED"/>
    <w:rsid w:val="00E0375B"/>
    <w:rsid w:val="00E03BFE"/>
    <w:rsid w:val="00E06CC2"/>
    <w:rsid w:val="00E100C3"/>
    <w:rsid w:val="00E10F69"/>
    <w:rsid w:val="00E1314C"/>
    <w:rsid w:val="00E1414B"/>
    <w:rsid w:val="00E1599E"/>
    <w:rsid w:val="00E16D16"/>
    <w:rsid w:val="00E179B8"/>
    <w:rsid w:val="00E23395"/>
    <w:rsid w:val="00E27539"/>
    <w:rsid w:val="00E277C9"/>
    <w:rsid w:val="00E306A6"/>
    <w:rsid w:val="00E31992"/>
    <w:rsid w:val="00E330A7"/>
    <w:rsid w:val="00E34887"/>
    <w:rsid w:val="00E366E6"/>
    <w:rsid w:val="00E37D96"/>
    <w:rsid w:val="00E4282E"/>
    <w:rsid w:val="00E43AD4"/>
    <w:rsid w:val="00E43E04"/>
    <w:rsid w:val="00E47C26"/>
    <w:rsid w:val="00E559C7"/>
    <w:rsid w:val="00E5660B"/>
    <w:rsid w:val="00E56CA9"/>
    <w:rsid w:val="00E57D8A"/>
    <w:rsid w:val="00E60708"/>
    <w:rsid w:val="00E61E03"/>
    <w:rsid w:val="00E630CB"/>
    <w:rsid w:val="00E65B6D"/>
    <w:rsid w:val="00E65C0C"/>
    <w:rsid w:val="00E66514"/>
    <w:rsid w:val="00E673B7"/>
    <w:rsid w:val="00E70022"/>
    <w:rsid w:val="00E73B57"/>
    <w:rsid w:val="00E73C69"/>
    <w:rsid w:val="00E74FE9"/>
    <w:rsid w:val="00E75752"/>
    <w:rsid w:val="00E76161"/>
    <w:rsid w:val="00E77FDE"/>
    <w:rsid w:val="00E80A9C"/>
    <w:rsid w:val="00E81268"/>
    <w:rsid w:val="00E813DD"/>
    <w:rsid w:val="00E818E8"/>
    <w:rsid w:val="00E81931"/>
    <w:rsid w:val="00E83EEE"/>
    <w:rsid w:val="00E841D6"/>
    <w:rsid w:val="00E85E4D"/>
    <w:rsid w:val="00E86C7E"/>
    <w:rsid w:val="00E91185"/>
    <w:rsid w:val="00E91A14"/>
    <w:rsid w:val="00E93F78"/>
    <w:rsid w:val="00E957E5"/>
    <w:rsid w:val="00E95F09"/>
    <w:rsid w:val="00E96A05"/>
    <w:rsid w:val="00E9763C"/>
    <w:rsid w:val="00EA1D2E"/>
    <w:rsid w:val="00EA3119"/>
    <w:rsid w:val="00EA3A19"/>
    <w:rsid w:val="00EA4296"/>
    <w:rsid w:val="00EA4947"/>
    <w:rsid w:val="00EA62FD"/>
    <w:rsid w:val="00EB24E8"/>
    <w:rsid w:val="00EB4BC3"/>
    <w:rsid w:val="00EC1E31"/>
    <w:rsid w:val="00EC2B20"/>
    <w:rsid w:val="00EC38B9"/>
    <w:rsid w:val="00ED0649"/>
    <w:rsid w:val="00ED24A5"/>
    <w:rsid w:val="00ED71BE"/>
    <w:rsid w:val="00EE7441"/>
    <w:rsid w:val="00EE7AC7"/>
    <w:rsid w:val="00EF1012"/>
    <w:rsid w:val="00EF1B85"/>
    <w:rsid w:val="00EF3B39"/>
    <w:rsid w:val="00EF413D"/>
    <w:rsid w:val="00EF42E7"/>
    <w:rsid w:val="00EF550F"/>
    <w:rsid w:val="00EF5CC9"/>
    <w:rsid w:val="00F00CDB"/>
    <w:rsid w:val="00F00D42"/>
    <w:rsid w:val="00F01638"/>
    <w:rsid w:val="00F025A2"/>
    <w:rsid w:val="00F031C3"/>
    <w:rsid w:val="00F04783"/>
    <w:rsid w:val="00F04C58"/>
    <w:rsid w:val="00F0782A"/>
    <w:rsid w:val="00F107A9"/>
    <w:rsid w:val="00F108EB"/>
    <w:rsid w:val="00F1135B"/>
    <w:rsid w:val="00F118BF"/>
    <w:rsid w:val="00F144C9"/>
    <w:rsid w:val="00F1452D"/>
    <w:rsid w:val="00F14C6F"/>
    <w:rsid w:val="00F14E75"/>
    <w:rsid w:val="00F168A3"/>
    <w:rsid w:val="00F20A7F"/>
    <w:rsid w:val="00F24D02"/>
    <w:rsid w:val="00F24E82"/>
    <w:rsid w:val="00F27532"/>
    <w:rsid w:val="00F2786F"/>
    <w:rsid w:val="00F27D33"/>
    <w:rsid w:val="00F30265"/>
    <w:rsid w:val="00F3041E"/>
    <w:rsid w:val="00F311B2"/>
    <w:rsid w:val="00F32405"/>
    <w:rsid w:val="00F36F9B"/>
    <w:rsid w:val="00F414F6"/>
    <w:rsid w:val="00F43205"/>
    <w:rsid w:val="00F4335B"/>
    <w:rsid w:val="00F50491"/>
    <w:rsid w:val="00F531D9"/>
    <w:rsid w:val="00F53E1F"/>
    <w:rsid w:val="00F60D6D"/>
    <w:rsid w:val="00F611E5"/>
    <w:rsid w:val="00F64709"/>
    <w:rsid w:val="00F663FA"/>
    <w:rsid w:val="00F6642F"/>
    <w:rsid w:val="00F710CF"/>
    <w:rsid w:val="00F742E4"/>
    <w:rsid w:val="00F80532"/>
    <w:rsid w:val="00F82226"/>
    <w:rsid w:val="00F836EE"/>
    <w:rsid w:val="00F84BBA"/>
    <w:rsid w:val="00F869B3"/>
    <w:rsid w:val="00F86A11"/>
    <w:rsid w:val="00F86EBF"/>
    <w:rsid w:val="00F91694"/>
    <w:rsid w:val="00F940F8"/>
    <w:rsid w:val="00F95621"/>
    <w:rsid w:val="00F97B55"/>
    <w:rsid w:val="00FA3BCD"/>
    <w:rsid w:val="00FA3F67"/>
    <w:rsid w:val="00FB1E33"/>
    <w:rsid w:val="00FB31E0"/>
    <w:rsid w:val="00FB45EF"/>
    <w:rsid w:val="00FC1D33"/>
    <w:rsid w:val="00FC25C2"/>
    <w:rsid w:val="00FC38F1"/>
    <w:rsid w:val="00FC59BD"/>
    <w:rsid w:val="00FD174A"/>
    <w:rsid w:val="00FD1C05"/>
    <w:rsid w:val="00FD6870"/>
    <w:rsid w:val="00FD6F91"/>
    <w:rsid w:val="00FE1809"/>
    <w:rsid w:val="00FE4E0C"/>
    <w:rsid w:val="00FE7B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address"/>
  <w:smartTagType w:namespaceuri="urn:schemas-microsoft-com:office:smarttags" w:name="Street"/>
  <w:smartTagType w:namespaceuri="urn:schemas-microsoft-com:office:smarttags" w:name="place"/>
  <w:smartTagType w:namespaceuri="urn:schemas-microsoft-com:office:smarttags" w:name="country-region"/>
  <w:shapeDefaults>
    <o:shapedefaults v:ext="edit" spidmax="2057"/>
    <o:shapelayout v:ext="edit">
      <o:idmap v:ext="edit" data="1"/>
    </o:shapelayout>
  </w:shapeDefaults>
  <w:decimalSymbol w:val="."/>
  <w:listSeparator w:val=","/>
  <w15:docId w15:val="{75957CB0-4AC6-40C2-B2A4-2100C8C15E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locked="1" w:uiPriority="0" w:qFormat="1"/>
    <w:lsdException w:name="heading 1" w:locked="1" w:uiPriority="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semiHidden="1" w:uiPriority="0" w:unhideWhenUsed="1"/>
    <w:lsdException w:name="toc 2" w:locked="1" w:semiHidden="1" w:uiPriority="0" w:unhideWhenUsed="1"/>
    <w:lsdException w:name="toc 3" w:locked="1" w:semiHidden="1" w:uiPriority="0" w:unhideWhenUsed="1"/>
    <w:lsdException w:name="toc 4" w:locked="1" w:semiHidden="1" w:uiPriority="0"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locked="1" w:semiHidden="1" w:uiPriority="0" w:unhideWhenUsed="1"/>
    <w:lsdException w:name="index heading" w:semiHidden="1" w:unhideWhenUsed="1"/>
    <w:lsdException w:name="caption" w:locked="1" w:semiHidden="1" w:uiPriority="0" w:unhideWhenUsed="1" w:qFormat="1"/>
    <w:lsdException w:name="table of figures" w:locked="1" w:semiHidden="1" w:uiPriority="0"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locked="1" w:uiPriority="0"/>
    <w:lsdException w:name="List 2" w:semiHidden="1" w:unhideWhenUsed="1"/>
    <w:lsdException w:name="List 3" w:semiHidden="1" w:unhideWhenUsed="1"/>
    <w:lsdException w:name="List 4" w:locked="1" w:uiPriority="0"/>
    <w:lsdException w:name="List 5" w:locked="1" w:uiPriority="0"/>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semiHidden="1" w:uiPriority="0"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locked="1" w:uiPriority="0"/>
    <w:lsdException w:name="Date" w:locked="1" w:uiPriority="0"/>
    <w:lsdException w:name="Body Text First Indent" w:locked="1" w:uiPriority="0"/>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locked="1" w:semiHidden="1" w:uiPriority="0"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locked="1"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locked="1"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locked="1" w:semiHidden="1" w:uiPriority="0" w:unhideWhenUsed="1"/>
    <w:lsdException w:name="Table Grid" w:locked="1"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01DE"/>
    <w:pPr>
      <w:suppressAutoHyphens/>
      <w:spacing w:line="288" w:lineRule="auto"/>
      <w:jc w:val="both"/>
    </w:pPr>
    <w:rPr>
      <w:rFonts w:ascii="Cambria" w:hAnsi="Cambria"/>
      <w:sz w:val="21"/>
    </w:rPr>
  </w:style>
  <w:style w:type="paragraph" w:styleId="Heading1">
    <w:name w:val="heading 1"/>
    <w:basedOn w:val="Normal"/>
    <w:next w:val="Normal"/>
    <w:link w:val="Heading1Char"/>
    <w:uiPriority w:val="99"/>
    <w:qFormat/>
    <w:rsid w:val="004141A6"/>
    <w:pPr>
      <w:keepNext/>
      <w:numPr>
        <w:numId w:val="5"/>
      </w:numPr>
      <w:spacing w:after="360" w:line="240" w:lineRule="auto"/>
      <w:jc w:val="left"/>
      <w:outlineLvl w:val="0"/>
    </w:pPr>
    <w:rPr>
      <w:rFonts w:ascii="Tahoma" w:hAnsi="Tahoma"/>
      <w:caps/>
      <w:color w:val="595959"/>
      <w:spacing w:val="-2"/>
      <w:sz w:val="36"/>
    </w:rPr>
  </w:style>
  <w:style w:type="paragraph" w:styleId="Heading2">
    <w:name w:val="heading 2"/>
    <w:basedOn w:val="Normal"/>
    <w:next w:val="Normal"/>
    <w:link w:val="Heading2Char"/>
    <w:uiPriority w:val="99"/>
    <w:qFormat/>
    <w:rsid w:val="00412D21"/>
    <w:pPr>
      <w:keepNext/>
      <w:numPr>
        <w:ilvl w:val="1"/>
        <w:numId w:val="5"/>
      </w:numPr>
      <w:spacing w:before="360" w:after="120" w:line="240" w:lineRule="auto"/>
      <w:outlineLvl w:val="1"/>
    </w:pPr>
    <w:rPr>
      <w:rFonts w:ascii="Tahoma" w:hAnsi="Tahoma"/>
      <w:caps/>
      <w:color w:val="2C6FB7"/>
      <w:sz w:val="24"/>
    </w:rPr>
  </w:style>
  <w:style w:type="paragraph" w:styleId="Heading3">
    <w:name w:val="heading 3"/>
    <w:basedOn w:val="Normal"/>
    <w:next w:val="Normal"/>
    <w:link w:val="Heading3Char"/>
    <w:uiPriority w:val="99"/>
    <w:qFormat/>
    <w:rsid w:val="00412D21"/>
    <w:pPr>
      <w:keepNext/>
      <w:numPr>
        <w:ilvl w:val="2"/>
        <w:numId w:val="5"/>
      </w:numPr>
      <w:spacing w:before="360" w:after="120" w:line="240" w:lineRule="auto"/>
      <w:outlineLvl w:val="2"/>
    </w:pPr>
    <w:rPr>
      <w:rFonts w:ascii="Tahoma" w:hAnsi="Tahoma"/>
      <w:color w:val="2C6FB7"/>
      <w:sz w:val="24"/>
      <w:szCs w:val="24"/>
    </w:rPr>
  </w:style>
  <w:style w:type="paragraph" w:styleId="Heading4">
    <w:name w:val="heading 4"/>
    <w:basedOn w:val="Normal"/>
    <w:next w:val="Normal"/>
    <w:link w:val="Heading4Char"/>
    <w:uiPriority w:val="99"/>
    <w:qFormat/>
    <w:rsid w:val="00600AE2"/>
    <w:pPr>
      <w:keepNext/>
      <w:numPr>
        <w:ilvl w:val="3"/>
        <w:numId w:val="5"/>
      </w:numPr>
      <w:tabs>
        <w:tab w:val="left" w:pos="835"/>
      </w:tabs>
      <w:spacing w:before="240" w:after="120" w:line="240" w:lineRule="auto"/>
      <w:outlineLvl w:val="3"/>
    </w:pPr>
    <w:rPr>
      <w:rFonts w:ascii="Tahoma" w:hAnsi="Tahoma" w:cs="Tahoma"/>
      <w:i/>
      <w:color w:val="2C6FB7"/>
      <w:sz w:val="22"/>
    </w:rPr>
  </w:style>
  <w:style w:type="paragraph" w:styleId="Heading5">
    <w:name w:val="heading 5"/>
    <w:basedOn w:val="Heading4"/>
    <w:next w:val="Normal"/>
    <w:link w:val="Heading5Char"/>
    <w:uiPriority w:val="99"/>
    <w:qFormat/>
    <w:rsid w:val="00CE01DE"/>
    <w:pPr>
      <w:numPr>
        <w:ilvl w:val="4"/>
      </w:numPr>
      <w:tabs>
        <w:tab w:val="clear" w:pos="835"/>
      </w:tabs>
      <w:ind w:left="0" w:firstLine="0"/>
      <w:outlineLvl w:val="4"/>
    </w:pPr>
    <w:rPr>
      <w:szCs w:val="22"/>
      <w:u w:val="single"/>
    </w:rPr>
  </w:style>
  <w:style w:type="paragraph" w:styleId="Heading6">
    <w:name w:val="heading 6"/>
    <w:basedOn w:val="Normal"/>
    <w:next w:val="Normal"/>
    <w:link w:val="Heading6Char"/>
    <w:uiPriority w:val="99"/>
    <w:qFormat/>
    <w:rsid w:val="00CE01DE"/>
    <w:pPr>
      <w:numPr>
        <w:ilvl w:val="5"/>
        <w:numId w:val="5"/>
      </w:numPr>
      <w:spacing w:before="240" w:after="60"/>
      <w:outlineLvl w:val="5"/>
    </w:pPr>
    <w:rPr>
      <w:rFonts w:ascii="Times New Roman" w:hAnsi="Times New Roman"/>
      <w:i/>
      <w:sz w:val="22"/>
    </w:rPr>
  </w:style>
  <w:style w:type="paragraph" w:styleId="Heading7">
    <w:name w:val="heading 7"/>
    <w:basedOn w:val="Normal"/>
    <w:next w:val="Normal"/>
    <w:link w:val="Heading7Char"/>
    <w:uiPriority w:val="99"/>
    <w:qFormat/>
    <w:rsid w:val="00CE01DE"/>
    <w:pPr>
      <w:numPr>
        <w:ilvl w:val="6"/>
        <w:numId w:val="5"/>
      </w:numPr>
      <w:spacing w:before="240" w:after="60"/>
      <w:outlineLvl w:val="6"/>
    </w:pPr>
    <w:rPr>
      <w:rFonts w:ascii="Arial" w:hAnsi="Arial"/>
      <w:sz w:val="20"/>
    </w:rPr>
  </w:style>
  <w:style w:type="paragraph" w:styleId="Heading8">
    <w:name w:val="heading 8"/>
    <w:basedOn w:val="Normal"/>
    <w:next w:val="Normal"/>
    <w:link w:val="Heading8Char"/>
    <w:uiPriority w:val="99"/>
    <w:qFormat/>
    <w:rsid w:val="00CE01DE"/>
    <w:pPr>
      <w:numPr>
        <w:ilvl w:val="7"/>
        <w:numId w:val="5"/>
      </w:numPr>
      <w:spacing w:before="240" w:after="60"/>
      <w:outlineLvl w:val="7"/>
    </w:pPr>
    <w:rPr>
      <w:rFonts w:ascii="Arial" w:hAnsi="Arial"/>
      <w:i/>
      <w:sz w:val="20"/>
    </w:rPr>
  </w:style>
  <w:style w:type="paragraph" w:styleId="Heading9">
    <w:name w:val="heading 9"/>
    <w:basedOn w:val="Normal"/>
    <w:next w:val="Normal"/>
    <w:link w:val="Heading9Char"/>
    <w:uiPriority w:val="99"/>
    <w:qFormat/>
    <w:rsid w:val="00CE01DE"/>
    <w:pPr>
      <w:numPr>
        <w:ilvl w:val="8"/>
        <w:numId w:val="5"/>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336CEB"/>
    <w:rPr>
      <w:rFonts w:ascii="Cambria" w:eastAsia="Times New Roman" w:hAnsi="Cambria" w:cs="Times New Roman"/>
      <w:b/>
      <w:bCs/>
      <w:kern w:val="32"/>
      <w:sz w:val="32"/>
      <w:szCs w:val="32"/>
    </w:rPr>
  </w:style>
  <w:style w:type="character" w:customStyle="1" w:styleId="Heading2Char">
    <w:name w:val="Heading 2 Char"/>
    <w:link w:val="Heading2"/>
    <w:uiPriority w:val="99"/>
    <w:locked/>
    <w:rsid w:val="00412D21"/>
    <w:rPr>
      <w:rFonts w:ascii="Tahoma" w:hAnsi="Tahoma" w:cs="Times New Roman"/>
      <w:caps/>
      <w:color w:val="2C6FB7"/>
      <w:sz w:val="24"/>
    </w:rPr>
  </w:style>
  <w:style w:type="character" w:customStyle="1" w:styleId="Heading3Char">
    <w:name w:val="Heading 3 Char"/>
    <w:link w:val="Heading3"/>
    <w:uiPriority w:val="99"/>
    <w:locked/>
    <w:rsid w:val="00412D21"/>
    <w:rPr>
      <w:rFonts w:ascii="Tahoma" w:hAnsi="Tahoma" w:cs="Times New Roman"/>
      <w:color w:val="2C6FB7"/>
      <w:sz w:val="24"/>
      <w:szCs w:val="24"/>
    </w:rPr>
  </w:style>
  <w:style w:type="character" w:customStyle="1" w:styleId="Heading4Char">
    <w:name w:val="Heading 4 Char"/>
    <w:link w:val="Heading4"/>
    <w:uiPriority w:val="99"/>
    <w:locked/>
    <w:rsid w:val="00600AE2"/>
    <w:rPr>
      <w:rFonts w:ascii="Tahoma" w:hAnsi="Tahoma" w:cs="Tahoma"/>
      <w:i/>
      <w:color w:val="2C6FB7"/>
      <w:sz w:val="22"/>
    </w:rPr>
  </w:style>
  <w:style w:type="character" w:customStyle="1" w:styleId="Heading5Char">
    <w:name w:val="Heading 5 Char"/>
    <w:link w:val="Heading5"/>
    <w:uiPriority w:val="9"/>
    <w:semiHidden/>
    <w:rsid w:val="00336CEB"/>
    <w:rPr>
      <w:rFonts w:ascii="Calibri" w:eastAsia="Times New Roman" w:hAnsi="Calibri" w:cs="Times New Roman"/>
      <w:b/>
      <w:bCs/>
      <w:i/>
      <w:iCs/>
      <w:sz w:val="26"/>
      <w:szCs w:val="26"/>
    </w:rPr>
  </w:style>
  <w:style w:type="character" w:customStyle="1" w:styleId="Heading6Char">
    <w:name w:val="Heading 6 Char"/>
    <w:link w:val="Heading6"/>
    <w:uiPriority w:val="9"/>
    <w:semiHidden/>
    <w:rsid w:val="00336CEB"/>
    <w:rPr>
      <w:rFonts w:ascii="Calibri" w:eastAsia="Times New Roman" w:hAnsi="Calibri" w:cs="Times New Roman"/>
      <w:b/>
      <w:bCs/>
    </w:rPr>
  </w:style>
  <w:style w:type="character" w:customStyle="1" w:styleId="Heading7Char">
    <w:name w:val="Heading 7 Char"/>
    <w:link w:val="Heading7"/>
    <w:uiPriority w:val="9"/>
    <w:semiHidden/>
    <w:rsid w:val="00336CEB"/>
    <w:rPr>
      <w:rFonts w:ascii="Calibri" w:eastAsia="Times New Roman" w:hAnsi="Calibri" w:cs="Times New Roman"/>
      <w:sz w:val="24"/>
      <w:szCs w:val="24"/>
    </w:rPr>
  </w:style>
  <w:style w:type="character" w:customStyle="1" w:styleId="Heading8Char">
    <w:name w:val="Heading 8 Char"/>
    <w:link w:val="Heading8"/>
    <w:uiPriority w:val="9"/>
    <w:semiHidden/>
    <w:rsid w:val="00336CEB"/>
    <w:rPr>
      <w:rFonts w:ascii="Calibri" w:eastAsia="Times New Roman" w:hAnsi="Calibri" w:cs="Times New Roman"/>
      <w:i/>
      <w:iCs/>
      <w:sz w:val="24"/>
      <w:szCs w:val="24"/>
    </w:rPr>
  </w:style>
  <w:style w:type="character" w:customStyle="1" w:styleId="Heading9Char">
    <w:name w:val="Heading 9 Char"/>
    <w:link w:val="Heading9"/>
    <w:uiPriority w:val="9"/>
    <w:semiHidden/>
    <w:rsid w:val="00336CEB"/>
    <w:rPr>
      <w:rFonts w:ascii="Cambria" w:eastAsia="Times New Roman" w:hAnsi="Cambria" w:cs="Times New Roman"/>
    </w:rPr>
  </w:style>
  <w:style w:type="paragraph" w:styleId="Title">
    <w:name w:val="Title"/>
    <w:basedOn w:val="Normal"/>
    <w:link w:val="TitleChar"/>
    <w:uiPriority w:val="99"/>
    <w:qFormat/>
    <w:rsid w:val="006A4368"/>
    <w:pPr>
      <w:jc w:val="left"/>
    </w:pPr>
    <w:rPr>
      <w:rFonts w:ascii="Tahoma" w:hAnsi="Tahoma"/>
      <w:b/>
      <w:color w:val="595959"/>
      <w:sz w:val="36"/>
    </w:rPr>
  </w:style>
  <w:style w:type="character" w:customStyle="1" w:styleId="TitleChar">
    <w:name w:val="Title Char"/>
    <w:link w:val="Title"/>
    <w:uiPriority w:val="99"/>
    <w:locked/>
    <w:rsid w:val="006A4368"/>
    <w:rPr>
      <w:rFonts w:ascii="Tahoma" w:hAnsi="Tahoma" w:cs="Times New Roman"/>
      <w:b/>
      <w:color w:val="595959"/>
      <w:sz w:val="36"/>
    </w:rPr>
  </w:style>
  <w:style w:type="paragraph" w:styleId="TOC1">
    <w:name w:val="toc 1"/>
    <w:basedOn w:val="Normal"/>
    <w:next w:val="Normal"/>
    <w:uiPriority w:val="99"/>
    <w:rsid w:val="00CE01DE"/>
    <w:pPr>
      <w:tabs>
        <w:tab w:val="left" w:pos="446"/>
        <w:tab w:val="left" w:leader="dot" w:pos="8827"/>
        <w:tab w:val="right" w:pos="9360"/>
      </w:tabs>
      <w:spacing w:before="160" w:after="80" w:line="240" w:lineRule="auto"/>
      <w:ind w:right="533"/>
    </w:pPr>
    <w:rPr>
      <w:b/>
      <w:caps/>
    </w:rPr>
  </w:style>
  <w:style w:type="paragraph" w:styleId="TOC2">
    <w:name w:val="toc 2"/>
    <w:basedOn w:val="Normal"/>
    <w:next w:val="Normal"/>
    <w:uiPriority w:val="99"/>
    <w:rsid w:val="00CE01DE"/>
    <w:pPr>
      <w:tabs>
        <w:tab w:val="left" w:pos="950"/>
        <w:tab w:val="left" w:leader="dot" w:pos="8827"/>
        <w:tab w:val="right" w:pos="9360"/>
      </w:tabs>
      <w:spacing w:after="80" w:line="240" w:lineRule="auto"/>
      <w:ind w:left="950" w:right="533" w:hanging="504"/>
    </w:pPr>
    <w:rPr>
      <w:caps/>
      <w:noProof/>
    </w:rPr>
  </w:style>
  <w:style w:type="paragraph" w:styleId="TOC3">
    <w:name w:val="toc 3"/>
    <w:basedOn w:val="Normal"/>
    <w:next w:val="Normal"/>
    <w:uiPriority w:val="99"/>
    <w:rsid w:val="00CE01DE"/>
    <w:pPr>
      <w:tabs>
        <w:tab w:val="left" w:pos="1575"/>
        <w:tab w:val="left" w:leader="dot" w:pos="8827"/>
        <w:tab w:val="right" w:pos="9360"/>
      </w:tabs>
      <w:spacing w:after="80" w:line="240" w:lineRule="auto"/>
      <w:ind w:left="1575" w:right="533" w:hanging="630"/>
    </w:pPr>
    <w:rPr>
      <w:noProof/>
    </w:rPr>
  </w:style>
  <w:style w:type="paragraph" w:styleId="TableofFigures">
    <w:name w:val="table of figures"/>
    <w:basedOn w:val="Normal"/>
    <w:next w:val="Normal"/>
    <w:uiPriority w:val="99"/>
    <w:rsid w:val="00CE01DE"/>
    <w:pPr>
      <w:tabs>
        <w:tab w:val="left" w:pos="778"/>
        <w:tab w:val="left" w:leader="dot" w:pos="8827"/>
        <w:tab w:val="right" w:pos="9274"/>
      </w:tabs>
      <w:spacing w:after="120" w:line="240" w:lineRule="auto"/>
      <w:ind w:left="792" w:right="576" w:hanging="576"/>
    </w:pPr>
  </w:style>
  <w:style w:type="character" w:styleId="Hyperlink">
    <w:name w:val="Hyperlink"/>
    <w:uiPriority w:val="99"/>
    <w:rsid w:val="00CE01DE"/>
    <w:rPr>
      <w:rFonts w:cs="Times New Roman"/>
      <w:color w:val="0000FF"/>
      <w:u w:val="single"/>
    </w:rPr>
  </w:style>
  <w:style w:type="paragraph" w:styleId="Caption">
    <w:name w:val="caption"/>
    <w:basedOn w:val="Normal"/>
    <w:next w:val="Normal"/>
    <w:link w:val="CaptionChar"/>
    <w:uiPriority w:val="99"/>
    <w:qFormat/>
    <w:rsid w:val="007074EC"/>
    <w:pPr>
      <w:spacing w:before="240" w:after="120" w:line="240" w:lineRule="auto"/>
      <w:jc w:val="center"/>
    </w:pPr>
    <w:rPr>
      <w:rFonts w:ascii="Tahoma" w:hAnsi="Tahoma" w:cs="Tahoma"/>
      <w:b/>
      <w:sz w:val="20"/>
      <w:szCs w:val="21"/>
    </w:rPr>
  </w:style>
  <w:style w:type="paragraph" w:styleId="FootnoteText">
    <w:name w:val="footnote text"/>
    <w:basedOn w:val="Normal"/>
    <w:link w:val="FootnoteTextChar"/>
    <w:uiPriority w:val="99"/>
    <w:semiHidden/>
    <w:rsid w:val="00CE01DE"/>
    <w:pPr>
      <w:spacing w:after="160" w:line="240" w:lineRule="auto"/>
      <w:ind w:left="187" w:hanging="187"/>
    </w:pPr>
    <w:rPr>
      <w:sz w:val="18"/>
    </w:rPr>
  </w:style>
  <w:style w:type="character" w:customStyle="1" w:styleId="FootnoteTextChar">
    <w:name w:val="Footnote Text Char"/>
    <w:link w:val="FootnoteText"/>
    <w:uiPriority w:val="99"/>
    <w:semiHidden/>
    <w:locked/>
    <w:rsid w:val="009C074B"/>
    <w:rPr>
      <w:rFonts w:ascii="Cambria" w:hAnsi="Cambria" w:cs="Times New Roman"/>
      <w:sz w:val="18"/>
    </w:rPr>
  </w:style>
  <w:style w:type="character" w:styleId="FootnoteReference">
    <w:name w:val="footnote reference"/>
    <w:uiPriority w:val="99"/>
    <w:semiHidden/>
    <w:rsid w:val="00CE01DE"/>
    <w:rPr>
      <w:rFonts w:cs="Times New Roman"/>
      <w:vertAlign w:val="superscript"/>
    </w:rPr>
  </w:style>
  <w:style w:type="paragraph" w:styleId="TOC9">
    <w:name w:val="toc 9"/>
    <w:basedOn w:val="Normal"/>
    <w:next w:val="Normal"/>
    <w:uiPriority w:val="99"/>
    <w:semiHidden/>
    <w:rsid w:val="00CE01DE"/>
    <w:pPr>
      <w:tabs>
        <w:tab w:val="right" w:leader="dot" w:pos="9360"/>
      </w:tabs>
      <w:ind w:left="1680"/>
    </w:pPr>
  </w:style>
  <w:style w:type="paragraph" w:customStyle="1" w:styleId="Appendix">
    <w:name w:val="Appendix"/>
    <w:basedOn w:val="Normal"/>
    <w:next w:val="Normal"/>
    <w:uiPriority w:val="99"/>
    <w:rsid w:val="00750CF0"/>
    <w:rPr>
      <w:rFonts w:ascii="Tahoma" w:hAnsi="Tahoma" w:cs="Tahoma"/>
      <w:caps/>
      <w:color w:val="595959"/>
      <w:sz w:val="36"/>
      <w:szCs w:val="36"/>
    </w:rPr>
  </w:style>
  <w:style w:type="table" w:styleId="ColorfulList-Accent3">
    <w:name w:val="Colorful List Accent 3"/>
    <w:basedOn w:val="TableNormal"/>
    <w:uiPriority w:val="99"/>
    <w:rsid w:val="00CE01DE"/>
    <w:rPr>
      <w:color w:val="000000"/>
    </w:rPr>
    <w:tblPr>
      <w:tblStyleRowBandSize w:val="1"/>
      <w:tblStyleColBandSize w:val="1"/>
    </w:tblPr>
    <w:tcPr>
      <w:shd w:val="clear" w:color="auto" w:fill="FFF5E8"/>
    </w:tcPr>
    <w:tblStylePr w:type="firstRow">
      <w:rPr>
        <w:rFonts w:cs="Times New Roman"/>
        <w:b/>
        <w:bCs/>
        <w:color w:val="FFFFFF"/>
      </w:rPr>
      <w:tblPr/>
      <w:tcPr>
        <w:tcBorders>
          <w:bottom w:val="single" w:sz="12" w:space="0" w:color="FFFFFF"/>
        </w:tcBorders>
        <w:shd w:val="clear" w:color="auto" w:fill="BC0036"/>
      </w:tcPr>
    </w:tblStylePr>
    <w:tblStylePr w:type="lastRow">
      <w:rPr>
        <w:rFonts w:cs="Times New Roman"/>
        <w:b/>
        <w:bCs/>
        <w:color w:val="BC0036"/>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FFE7C6"/>
      </w:tcPr>
    </w:tblStylePr>
    <w:tblStylePr w:type="band1Horz">
      <w:rPr>
        <w:rFonts w:cs="Times New Roman"/>
      </w:rPr>
      <w:tblPr/>
      <w:tcPr>
        <w:shd w:val="clear" w:color="auto" w:fill="FFEBD1"/>
      </w:tcPr>
    </w:tblStylePr>
  </w:style>
  <w:style w:type="table" w:styleId="ColorfulGrid-Accent3">
    <w:name w:val="Colorful Grid Accent 3"/>
    <w:basedOn w:val="TableNormal"/>
    <w:uiPriority w:val="99"/>
    <w:rsid w:val="00CE01DE"/>
    <w:rPr>
      <w:color w:val="000000"/>
    </w:rPr>
    <w:tblPr>
      <w:tblStyleRowBandSize w:val="1"/>
      <w:tblStyleColBandSize w:val="1"/>
      <w:tblBorders>
        <w:insideH w:val="single" w:sz="4" w:space="0" w:color="FFFFFF"/>
      </w:tblBorders>
    </w:tblPr>
    <w:tcPr>
      <w:shd w:val="clear" w:color="auto" w:fill="FFEBD1"/>
    </w:tcPr>
    <w:tblStylePr w:type="firstRow">
      <w:rPr>
        <w:rFonts w:cs="Times New Roman"/>
        <w:b/>
        <w:bCs/>
      </w:rPr>
      <w:tblPr/>
      <w:tcPr>
        <w:shd w:val="clear" w:color="auto" w:fill="FFD8A3"/>
      </w:tcPr>
    </w:tblStylePr>
    <w:tblStylePr w:type="lastRow">
      <w:rPr>
        <w:rFonts w:cs="Times New Roman"/>
        <w:b/>
        <w:bCs/>
        <w:color w:val="000000"/>
      </w:rPr>
      <w:tblPr/>
      <w:tcPr>
        <w:shd w:val="clear" w:color="auto" w:fill="FFD8A3"/>
      </w:tcPr>
    </w:tblStylePr>
    <w:tblStylePr w:type="firstCol">
      <w:rPr>
        <w:rFonts w:cs="Times New Roman"/>
        <w:color w:val="FFFFFF"/>
      </w:rPr>
      <w:tblPr/>
      <w:tcPr>
        <w:shd w:val="clear" w:color="auto" w:fill="D17900"/>
      </w:tcPr>
    </w:tblStylePr>
    <w:tblStylePr w:type="lastCol">
      <w:rPr>
        <w:rFonts w:cs="Times New Roman"/>
        <w:color w:val="FFFFFF"/>
      </w:rPr>
      <w:tblPr/>
      <w:tcPr>
        <w:shd w:val="clear" w:color="auto" w:fill="D17900"/>
      </w:tcPr>
    </w:tblStylePr>
    <w:tblStylePr w:type="band1Vert">
      <w:rPr>
        <w:rFonts w:cs="Times New Roman"/>
      </w:rPr>
      <w:tblPr/>
      <w:tcPr>
        <w:shd w:val="clear" w:color="auto" w:fill="FFCE8C"/>
      </w:tcPr>
    </w:tblStylePr>
    <w:tblStylePr w:type="band1Horz">
      <w:rPr>
        <w:rFonts w:cs="Times New Roman"/>
      </w:rPr>
      <w:tblPr/>
      <w:tcPr>
        <w:shd w:val="clear" w:color="auto" w:fill="FFCE8C"/>
      </w:tcPr>
    </w:tblStylePr>
  </w:style>
  <w:style w:type="table" w:styleId="ColorfulList-Accent1">
    <w:name w:val="Colorful List Accent 1"/>
    <w:basedOn w:val="TableNormal"/>
    <w:uiPriority w:val="99"/>
    <w:rsid w:val="00CE01DE"/>
    <w:rPr>
      <w:color w:val="000000"/>
    </w:rPr>
    <w:tblPr>
      <w:tblStyleRowBandSize w:val="1"/>
      <w:tblStyleColBandSize w:val="1"/>
    </w:tblPr>
    <w:tcPr>
      <w:shd w:val="clear" w:color="auto" w:fill="E8F0F9"/>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6DBF1"/>
      </w:tcPr>
    </w:tblStylePr>
    <w:tblStylePr w:type="band1Horz">
      <w:rPr>
        <w:rFonts w:cs="Times New Roman"/>
      </w:rPr>
      <w:tblPr/>
      <w:tcPr>
        <w:shd w:val="clear" w:color="auto" w:fill="D1E1F4"/>
      </w:tcPr>
    </w:tblStylePr>
  </w:style>
  <w:style w:type="table" w:styleId="ColorfulList">
    <w:name w:val="Colorful List"/>
    <w:basedOn w:val="TableNormal"/>
    <w:uiPriority w:val="99"/>
    <w:rsid w:val="00CE01DE"/>
    <w:rPr>
      <w:color w:val="000000"/>
    </w:rPr>
    <w:tblPr>
      <w:tblStyleRowBandSize w:val="1"/>
      <w:tblStyleColBandSize w:val="1"/>
    </w:tblPr>
    <w:tcPr>
      <w:shd w:val="clear" w:color="auto" w:fill="E6E6E6"/>
    </w:tcPr>
    <w:tblStylePr w:type="firstRow">
      <w:rPr>
        <w:rFonts w:cs="Times New Roman"/>
        <w:b/>
        <w:bCs/>
        <w:color w:val="FFFFFF"/>
      </w:rPr>
      <w:tblPr/>
      <w:tcPr>
        <w:tcBorders>
          <w:bottom w:val="single" w:sz="12" w:space="0" w:color="FFFFFF"/>
        </w:tcBorders>
        <w:shd w:val="clear" w:color="auto" w:fill="849C40"/>
      </w:tcPr>
    </w:tblStylePr>
    <w:tblStylePr w:type="lastRow">
      <w:rPr>
        <w:rFonts w:cs="Times New Roman"/>
        <w:b/>
        <w:bCs/>
        <w:color w:val="849C40"/>
      </w:rPr>
      <w:tblPr/>
      <w:tcPr>
        <w:tcBorders>
          <w:top w:val="single" w:sz="12" w:space="0" w:color="000000"/>
        </w:tcBorders>
        <w:shd w:val="clear" w:color="auto" w:fill="FFFFFF"/>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nil"/>
          <w:left w:val="nil"/>
          <w:bottom w:val="nil"/>
          <w:right w:val="nil"/>
          <w:insideH w:val="nil"/>
          <w:insideV w:val="nil"/>
        </w:tcBorders>
        <w:shd w:val="clear" w:color="auto" w:fill="C0C0C0"/>
      </w:tcPr>
    </w:tblStylePr>
    <w:tblStylePr w:type="band1Horz">
      <w:rPr>
        <w:rFonts w:cs="Times New Roman"/>
      </w:rPr>
      <w:tblPr/>
      <w:tcPr>
        <w:shd w:val="clear" w:color="auto" w:fill="CCCCCC"/>
      </w:tcPr>
    </w:tblStylePr>
  </w:style>
  <w:style w:type="table" w:styleId="LightList-Accent1">
    <w:name w:val="Light List Accent 1"/>
    <w:basedOn w:val="TableNormal"/>
    <w:uiPriority w:val="99"/>
    <w:rsid w:val="00CE01DE"/>
    <w:tblPr>
      <w:tblStyleRowBandSize w:val="1"/>
      <w:tblStyleColBandSize w:val="1"/>
      <w:tblBorders>
        <w:top w:val="single" w:sz="8" w:space="0" w:color="2C6FB7"/>
        <w:left w:val="single" w:sz="8" w:space="0" w:color="2C6FB7"/>
        <w:bottom w:val="single" w:sz="8" w:space="0" w:color="2C6FB7"/>
        <w:right w:val="single" w:sz="8" w:space="0" w:color="2C6FB7"/>
      </w:tblBorders>
    </w:tblPr>
    <w:tblStylePr w:type="firstRow">
      <w:pPr>
        <w:spacing w:before="0" w:after="0"/>
      </w:pPr>
      <w:rPr>
        <w:rFonts w:cs="Times New Roman"/>
        <w:b/>
        <w:bCs/>
        <w:color w:val="FFFFFF"/>
      </w:rPr>
      <w:tblPr/>
      <w:tcPr>
        <w:shd w:val="clear" w:color="auto" w:fill="2C6FB7"/>
      </w:tcPr>
    </w:tblStylePr>
    <w:tblStylePr w:type="lastRow">
      <w:pPr>
        <w:spacing w:before="0" w:after="0"/>
      </w:pPr>
      <w:rPr>
        <w:rFonts w:cs="Times New Roman"/>
        <w:b/>
        <w:bCs/>
      </w:rPr>
      <w:tblPr/>
      <w:tcPr>
        <w:tcBorders>
          <w:top w:val="double" w:sz="6" w:space="0" w:color="2C6FB7"/>
          <w:left w:val="single" w:sz="8" w:space="0" w:color="2C6FB7"/>
          <w:bottom w:val="single" w:sz="8" w:space="0" w:color="2C6FB7"/>
          <w:right w:val="single" w:sz="8" w:space="0" w:color="2C6FB7"/>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2C6FB7"/>
          <w:left w:val="single" w:sz="8" w:space="0" w:color="2C6FB7"/>
          <w:bottom w:val="single" w:sz="8" w:space="0" w:color="2C6FB7"/>
          <w:right w:val="single" w:sz="8" w:space="0" w:color="2C6FB7"/>
        </w:tcBorders>
      </w:tcPr>
    </w:tblStylePr>
    <w:tblStylePr w:type="band1Horz">
      <w:rPr>
        <w:rFonts w:cs="Times New Roman"/>
      </w:rPr>
      <w:tblPr/>
      <w:tcPr>
        <w:tcBorders>
          <w:top w:val="single" w:sz="8" w:space="0" w:color="2C6FB7"/>
          <w:left w:val="single" w:sz="8" w:space="0" w:color="2C6FB7"/>
          <w:bottom w:val="single" w:sz="8" w:space="0" w:color="2C6FB7"/>
          <w:right w:val="single" w:sz="8" w:space="0" w:color="2C6FB7"/>
        </w:tcBorders>
      </w:tcPr>
    </w:tblStylePr>
  </w:style>
  <w:style w:type="table" w:styleId="MediumList2-Accent1">
    <w:name w:val="Medium List 2 Accent 1"/>
    <w:basedOn w:val="TableNormal"/>
    <w:uiPriority w:val="99"/>
    <w:rsid w:val="00CE01DE"/>
    <w:rPr>
      <w:rFonts w:ascii="Tahoma" w:hAnsi="Tahoma"/>
      <w:color w:val="000000"/>
    </w:rPr>
    <w:tblPr>
      <w:tblStyleRowBandSize w:val="1"/>
      <w:tblStyleColBandSize w:val="1"/>
      <w:tblBorders>
        <w:top w:val="single" w:sz="8" w:space="0" w:color="2C6FB7"/>
        <w:left w:val="single" w:sz="8" w:space="0" w:color="2C6FB7"/>
        <w:bottom w:val="single" w:sz="8" w:space="0" w:color="2C6FB7"/>
        <w:right w:val="single" w:sz="8" w:space="0" w:color="2C6FB7"/>
      </w:tblBorders>
    </w:tblPr>
    <w:tblStylePr w:type="firstRow">
      <w:rPr>
        <w:rFonts w:cs="Times New Roman"/>
        <w:sz w:val="24"/>
        <w:szCs w:val="24"/>
      </w:rPr>
      <w:tblPr/>
      <w:tcPr>
        <w:tcBorders>
          <w:top w:val="nil"/>
          <w:left w:val="nil"/>
          <w:bottom w:val="single" w:sz="24" w:space="0" w:color="2C6FB7"/>
          <w:right w:val="nil"/>
          <w:insideH w:val="nil"/>
          <w:insideV w:val="nil"/>
        </w:tcBorders>
        <w:shd w:val="clear" w:color="auto" w:fill="FFFFFF"/>
      </w:tcPr>
    </w:tblStylePr>
    <w:tblStylePr w:type="lastRow">
      <w:rPr>
        <w:rFonts w:cs="Times New Roman"/>
      </w:rPr>
      <w:tblPr/>
      <w:tcPr>
        <w:tcBorders>
          <w:top w:val="single" w:sz="8" w:space="0" w:color="2C6FB7"/>
          <w:left w:val="nil"/>
          <w:bottom w:val="nil"/>
          <w:right w:val="nil"/>
          <w:insideH w:val="nil"/>
          <w:insideV w:val="nil"/>
        </w:tcBorders>
        <w:shd w:val="clear" w:color="auto" w:fill="FFFFFF"/>
      </w:tcPr>
    </w:tblStylePr>
    <w:tblStylePr w:type="firstCol">
      <w:rPr>
        <w:rFonts w:cs="Times New Roman"/>
      </w:rPr>
      <w:tblPr/>
      <w:tcPr>
        <w:tcBorders>
          <w:top w:val="nil"/>
          <w:left w:val="nil"/>
          <w:bottom w:val="nil"/>
          <w:right w:val="single" w:sz="8" w:space="0" w:color="2C6FB7"/>
          <w:insideH w:val="nil"/>
          <w:insideV w:val="nil"/>
        </w:tcBorders>
        <w:shd w:val="clear" w:color="auto" w:fill="FFFFFF"/>
      </w:tcPr>
    </w:tblStylePr>
    <w:tblStylePr w:type="lastCol">
      <w:rPr>
        <w:rFonts w:cs="Times New Roman"/>
      </w:rPr>
      <w:tblPr/>
      <w:tcPr>
        <w:tcBorders>
          <w:top w:val="nil"/>
          <w:left w:val="single" w:sz="8" w:space="0" w:color="2C6FB7"/>
          <w:bottom w:val="nil"/>
          <w:right w:val="nil"/>
          <w:insideH w:val="nil"/>
          <w:insideV w:val="nil"/>
        </w:tcBorders>
        <w:shd w:val="clear" w:color="auto" w:fill="FFFFFF"/>
      </w:tcPr>
    </w:tblStylePr>
    <w:tblStylePr w:type="band1Vert">
      <w:rPr>
        <w:rFonts w:cs="Times New Roman"/>
      </w:rPr>
      <w:tblPr/>
      <w:tcPr>
        <w:tcBorders>
          <w:left w:val="nil"/>
          <w:right w:val="nil"/>
          <w:insideH w:val="nil"/>
          <w:insideV w:val="nil"/>
        </w:tcBorders>
        <w:shd w:val="clear" w:color="auto" w:fill="C6DBF1"/>
      </w:tcPr>
    </w:tblStylePr>
    <w:tblStylePr w:type="band1Horz">
      <w:rPr>
        <w:rFonts w:cs="Times New Roman"/>
      </w:rPr>
      <w:tblPr/>
      <w:tcPr>
        <w:tcBorders>
          <w:top w:val="nil"/>
          <w:bottom w:val="nil"/>
          <w:insideH w:val="nil"/>
          <w:insideV w:val="nil"/>
        </w:tcBorders>
        <w:shd w:val="clear" w:color="auto" w:fill="C6DBF1"/>
      </w:tcPr>
    </w:tblStylePr>
    <w:tblStylePr w:type="nwCell">
      <w:rPr>
        <w:rFonts w:cs="Times New Roman"/>
      </w:rPr>
      <w:tblPr/>
      <w:tcPr>
        <w:shd w:val="clear" w:color="auto" w:fill="FFFFFF"/>
      </w:tcPr>
    </w:tblStylePr>
    <w:tblStylePr w:type="swCell">
      <w:rPr>
        <w:rFonts w:cs="Times New Roman"/>
      </w:rPr>
      <w:tblPr/>
      <w:tcPr>
        <w:tcBorders>
          <w:top w:val="nil"/>
        </w:tcBorders>
      </w:tcPr>
    </w:tblStylePr>
  </w:style>
  <w:style w:type="character" w:customStyle="1" w:styleId="CaptionChar">
    <w:name w:val="Caption Char"/>
    <w:link w:val="Caption"/>
    <w:uiPriority w:val="99"/>
    <w:locked/>
    <w:rsid w:val="007074EC"/>
    <w:rPr>
      <w:rFonts w:ascii="Tahoma" w:hAnsi="Tahoma" w:cs="Tahoma"/>
      <w:b/>
      <w:sz w:val="21"/>
      <w:szCs w:val="21"/>
    </w:rPr>
  </w:style>
  <w:style w:type="table" w:styleId="TableGrid">
    <w:name w:val="Table Grid"/>
    <w:basedOn w:val="TableNormal"/>
    <w:uiPriority w:val="99"/>
    <w:rsid w:val="00CE01D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99"/>
    <w:qFormat/>
    <w:rsid w:val="008741D7"/>
    <w:pPr>
      <w:keepLines/>
      <w:numPr>
        <w:numId w:val="0"/>
      </w:numPr>
      <w:suppressAutoHyphens w:val="0"/>
      <w:spacing w:before="480" w:after="0" w:line="276" w:lineRule="auto"/>
      <w:outlineLvl w:val="9"/>
    </w:pPr>
    <w:rPr>
      <w:bCs/>
      <w:color w:val="215289"/>
      <w:spacing w:val="0"/>
      <w:sz w:val="28"/>
      <w:szCs w:val="28"/>
      <w:lang w:eastAsia="ja-JP"/>
    </w:rPr>
  </w:style>
  <w:style w:type="paragraph" w:styleId="Revision">
    <w:name w:val="Revision"/>
    <w:hidden/>
    <w:uiPriority w:val="99"/>
    <w:semiHidden/>
    <w:rsid w:val="005D5DB6"/>
    <w:rPr>
      <w:rFonts w:ascii="Cambria" w:hAnsi="Cambria"/>
      <w:sz w:val="21"/>
    </w:rPr>
  </w:style>
  <w:style w:type="table" w:customStyle="1" w:styleId="TableGridLight1">
    <w:name w:val="Table Grid Light1"/>
    <w:uiPriority w:val="99"/>
    <w:rsid w:val="006C657D"/>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 w:type="paragraph" w:styleId="Footer">
    <w:name w:val="footer"/>
    <w:basedOn w:val="Normal"/>
    <w:link w:val="FooterChar"/>
    <w:uiPriority w:val="99"/>
    <w:rsid w:val="00CE01DE"/>
    <w:pPr>
      <w:tabs>
        <w:tab w:val="center" w:pos="4320"/>
        <w:tab w:val="right" w:pos="8640"/>
      </w:tabs>
    </w:pPr>
  </w:style>
  <w:style w:type="character" w:customStyle="1" w:styleId="FooterChar">
    <w:name w:val="Footer Char"/>
    <w:link w:val="Footer"/>
    <w:uiPriority w:val="99"/>
    <w:locked/>
    <w:rsid w:val="00CE01DE"/>
    <w:rPr>
      <w:rFonts w:ascii="Cambria" w:hAnsi="Cambria" w:cs="Times New Roman"/>
      <w:sz w:val="21"/>
    </w:rPr>
  </w:style>
  <w:style w:type="paragraph" w:customStyle="1" w:styleId="AppA2">
    <w:name w:val="App A2"/>
    <w:basedOn w:val="Normal"/>
    <w:next w:val="Normal"/>
    <w:link w:val="AppA2Char"/>
    <w:uiPriority w:val="99"/>
    <w:rsid w:val="009A1F3F"/>
    <w:pPr>
      <w:numPr>
        <w:ilvl w:val="1"/>
        <w:numId w:val="2"/>
      </w:numPr>
      <w:spacing w:before="360" w:after="120" w:line="240" w:lineRule="auto"/>
    </w:pPr>
    <w:rPr>
      <w:rFonts w:ascii="Tahoma" w:hAnsi="Tahoma" w:cs="Tahoma"/>
      <w:caps/>
      <w:color w:val="2C6FB7"/>
      <w:sz w:val="24"/>
      <w:szCs w:val="28"/>
    </w:rPr>
  </w:style>
  <w:style w:type="character" w:customStyle="1" w:styleId="AppA2Char">
    <w:name w:val="App A2 Char"/>
    <w:link w:val="AppA2"/>
    <w:uiPriority w:val="99"/>
    <w:locked/>
    <w:rsid w:val="009A1F3F"/>
    <w:rPr>
      <w:rFonts w:ascii="Tahoma" w:hAnsi="Tahoma" w:cs="Tahoma"/>
      <w:caps/>
      <w:color w:val="2C6FB7"/>
      <w:sz w:val="28"/>
      <w:szCs w:val="28"/>
    </w:rPr>
  </w:style>
  <w:style w:type="paragraph" w:customStyle="1" w:styleId="AppH1">
    <w:name w:val="App H1"/>
    <w:basedOn w:val="Title"/>
    <w:next w:val="Normal"/>
    <w:uiPriority w:val="99"/>
    <w:rsid w:val="009A1F3F"/>
    <w:pPr>
      <w:spacing w:after="360" w:line="240" w:lineRule="auto"/>
      <w:jc w:val="both"/>
    </w:pPr>
    <w:rPr>
      <w:b w:val="0"/>
    </w:rPr>
  </w:style>
  <w:style w:type="paragraph" w:customStyle="1" w:styleId="AppH2">
    <w:name w:val="App H2"/>
    <w:basedOn w:val="Normal"/>
    <w:next w:val="Normal"/>
    <w:uiPriority w:val="99"/>
    <w:rsid w:val="00CE01DE"/>
    <w:pPr>
      <w:numPr>
        <w:ilvl w:val="1"/>
        <w:numId w:val="3"/>
      </w:numPr>
      <w:spacing w:before="360" w:after="60" w:line="240" w:lineRule="auto"/>
    </w:pPr>
    <w:rPr>
      <w:rFonts w:ascii="Tahoma" w:hAnsi="Tahoma" w:cs="Tahoma"/>
      <w:caps/>
      <w:color w:val="2C6FB7"/>
      <w:sz w:val="24"/>
    </w:rPr>
  </w:style>
  <w:style w:type="paragraph" w:customStyle="1" w:styleId="AppA3">
    <w:name w:val="App A3"/>
    <w:basedOn w:val="Normal"/>
    <w:next w:val="Normal"/>
    <w:uiPriority w:val="99"/>
    <w:rsid w:val="009200A5"/>
    <w:pPr>
      <w:numPr>
        <w:ilvl w:val="2"/>
        <w:numId w:val="3"/>
      </w:numPr>
      <w:spacing w:before="360" w:after="120" w:line="240" w:lineRule="auto"/>
    </w:pPr>
    <w:rPr>
      <w:rFonts w:ascii="Tahoma" w:hAnsi="Tahoma"/>
      <w:color w:val="2C6FB7"/>
      <w:sz w:val="24"/>
    </w:rPr>
  </w:style>
  <w:style w:type="paragraph" w:customStyle="1" w:styleId="AppH4">
    <w:name w:val="App H4"/>
    <w:basedOn w:val="Normal"/>
    <w:next w:val="Normal"/>
    <w:uiPriority w:val="99"/>
    <w:rsid w:val="00CE01DE"/>
    <w:pPr>
      <w:numPr>
        <w:ilvl w:val="3"/>
        <w:numId w:val="3"/>
      </w:numPr>
      <w:spacing w:before="240" w:after="60" w:line="240" w:lineRule="auto"/>
    </w:pPr>
    <w:rPr>
      <w:rFonts w:ascii="Tahoma" w:hAnsi="Tahoma"/>
      <w:i/>
      <w:color w:val="2C6FB7"/>
      <w:sz w:val="22"/>
    </w:rPr>
  </w:style>
  <w:style w:type="paragraph" w:customStyle="1" w:styleId="BULLET">
    <w:name w:val="BULLET"/>
    <w:basedOn w:val="Normal"/>
    <w:uiPriority w:val="99"/>
    <w:rsid w:val="0070178C"/>
    <w:pPr>
      <w:numPr>
        <w:numId w:val="4"/>
      </w:numPr>
      <w:spacing w:after="80"/>
    </w:pPr>
  </w:style>
  <w:style w:type="character" w:customStyle="1" w:styleId="Hidden">
    <w:name w:val="Hidden"/>
    <w:uiPriority w:val="99"/>
    <w:rsid w:val="00CE01DE"/>
    <w:rPr>
      <w:rFonts w:cs="Times New Roman"/>
      <w:vanish/>
      <w:color w:val="993300"/>
      <w:sz w:val="16"/>
      <w:szCs w:val="16"/>
      <w:vertAlign w:val="baseline"/>
    </w:rPr>
  </w:style>
  <w:style w:type="paragraph" w:customStyle="1" w:styleId="MTDisplayEquation">
    <w:name w:val="MTDisplayEquation"/>
    <w:basedOn w:val="Normal"/>
    <w:next w:val="Normal"/>
    <w:link w:val="MTDisplayEquationChar"/>
    <w:uiPriority w:val="99"/>
    <w:rsid w:val="00CE01DE"/>
    <w:pPr>
      <w:tabs>
        <w:tab w:val="center" w:pos="4680"/>
        <w:tab w:val="right" w:pos="9360"/>
      </w:tabs>
      <w:spacing w:before="200" w:after="200"/>
    </w:pPr>
  </w:style>
  <w:style w:type="character" w:customStyle="1" w:styleId="MTDisplayEquationChar">
    <w:name w:val="MTDisplayEquation Char"/>
    <w:link w:val="MTDisplayEquation"/>
    <w:uiPriority w:val="99"/>
    <w:locked/>
    <w:rsid w:val="00CE01DE"/>
    <w:rPr>
      <w:rFonts w:ascii="Cambria" w:hAnsi="Cambria" w:cs="Times New Roman"/>
      <w:sz w:val="21"/>
    </w:rPr>
  </w:style>
  <w:style w:type="character" w:customStyle="1" w:styleId="MTEquationSection">
    <w:name w:val="MTEquationSection"/>
    <w:uiPriority w:val="99"/>
    <w:rsid w:val="00CE01DE"/>
    <w:rPr>
      <w:rFonts w:cs="Times New Roman"/>
      <w:color w:val="FF0000"/>
    </w:rPr>
  </w:style>
  <w:style w:type="paragraph" w:customStyle="1" w:styleId="NUMBER">
    <w:name w:val="NUMBER"/>
    <w:basedOn w:val="Normal"/>
    <w:uiPriority w:val="99"/>
    <w:rsid w:val="0070178C"/>
    <w:pPr>
      <w:numPr>
        <w:numId w:val="1"/>
      </w:numPr>
      <w:spacing w:after="80"/>
      <w:ind w:left="720"/>
    </w:pPr>
  </w:style>
  <w:style w:type="character" w:styleId="PageNumber">
    <w:name w:val="page number"/>
    <w:uiPriority w:val="99"/>
    <w:rsid w:val="00CE01DE"/>
    <w:rPr>
      <w:rFonts w:cs="Times New Roman"/>
    </w:rPr>
  </w:style>
  <w:style w:type="paragraph" w:styleId="TOC4">
    <w:name w:val="toc 4"/>
    <w:basedOn w:val="Normal"/>
    <w:next w:val="Normal"/>
    <w:uiPriority w:val="99"/>
    <w:rsid w:val="00CE01DE"/>
    <w:pPr>
      <w:tabs>
        <w:tab w:val="left" w:leader="dot" w:pos="8827"/>
        <w:tab w:val="right" w:pos="9360"/>
      </w:tabs>
      <w:spacing w:after="80" w:line="240" w:lineRule="auto"/>
      <w:ind w:left="2295" w:right="533" w:hanging="738"/>
    </w:pPr>
    <w:rPr>
      <w:noProof/>
    </w:rPr>
  </w:style>
  <w:style w:type="paragraph" w:styleId="TOC5">
    <w:name w:val="toc 5"/>
    <w:basedOn w:val="Normal"/>
    <w:next w:val="Normal"/>
    <w:uiPriority w:val="99"/>
    <w:semiHidden/>
    <w:rsid w:val="00CE01DE"/>
    <w:pPr>
      <w:tabs>
        <w:tab w:val="right" w:leader="dot" w:pos="9360"/>
      </w:tabs>
      <w:ind w:left="840"/>
    </w:pPr>
  </w:style>
  <w:style w:type="paragraph" w:styleId="TOC6">
    <w:name w:val="toc 6"/>
    <w:basedOn w:val="Normal"/>
    <w:next w:val="Normal"/>
    <w:uiPriority w:val="99"/>
    <w:semiHidden/>
    <w:rsid w:val="00CE01DE"/>
    <w:pPr>
      <w:tabs>
        <w:tab w:val="right" w:leader="dot" w:pos="9360"/>
      </w:tabs>
      <w:ind w:left="1050"/>
    </w:pPr>
  </w:style>
  <w:style w:type="paragraph" w:styleId="TOC7">
    <w:name w:val="toc 7"/>
    <w:basedOn w:val="Normal"/>
    <w:next w:val="Normal"/>
    <w:uiPriority w:val="99"/>
    <w:semiHidden/>
    <w:rsid w:val="00CE01DE"/>
    <w:pPr>
      <w:tabs>
        <w:tab w:val="right" w:leader="dot" w:pos="9360"/>
      </w:tabs>
      <w:ind w:left="1260"/>
    </w:pPr>
  </w:style>
  <w:style w:type="paragraph" w:styleId="TOC8">
    <w:name w:val="toc 8"/>
    <w:basedOn w:val="Normal"/>
    <w:next w:val="Normal"/>
    <w:uiPriority w:val="99"/>
    <w:semiHidden/>
    <w:rsid w:val="00CE01DE"/>
    <w:pPr>
      <w:tabs>
        <w:tab w:val="right" w:leader="dot" w:pos="9360"/>
      </w:tabs>
      <w:ind w:left="1470"/>
    </w:pPr>
  </w:style>
  <w:style w:type="table" w:customStyle="1" w:styleId="2015Table">
    <w:name w:val="2015 Table"/>
    <w:uiPriority w:val="99"/>
    <w:rsid w:val="00412D21"/>
    <w:pPr>
      <w:spacing w:before="70" w:after="34"/>
    </w:pPr>
    <w:rPr>
      <w:rFonts w:ascii="Tahoma" w:hAnsi="Tahoma"/>
      <w:sz w:val="19"/>
    </w:rPr>
    <w:tblPr>
      <w:jc w:val="center"/>
      <w:tblInd w:w="0" w:type="dxa"/>
      <w:tblBorders>
        <w:top w:val="single" w:sz="18" w:space="0" w:color="2C6FB7"/>
        <w:left w:val="single" w:sz="2" w:space="0" w:color="A6A6A6"/>
        <w:bottom w:val="single" w:sz="18" w:space="0" w:color="2C6FB7"/>
        <w:right w:val="single" w:sz="2" w:space="0" w:color="A6A6A6"/>
        <w:insideH w:val="single" w:sz="2" w:space="0" w:color="A6A6A6"/>
        <w:insideV w:val="single" w:sz="2" w:space="0" w:color="A6A6A6"/>
      </w:tblBorders>
      <w:tblCellMar>
        <w:top w:w="0" w:type="dxa"/>
        <w:left w:w="108" w:type="dxa"/>
        <w:bottom w:w="0" w:type="dxa"/>
        <w:right w:w="108" w:type="dxa"/>
      </w:tblCellMar>
    </w:tblPr>
    <w:trPr>
      <w:jc w:val="center"/>
    </w:trPr>
  </w:style>
  <w:style w:type="paragraph" w:styleId="Header">
    <w:name w:val="header"/>
    <w:basedOn w:val="Normal"/>
    <w:link w:val="HeaderChar"/>
    <w:uiPriority w:val="99"/>
    <w:rsid w:val="0020618D"/>
    <w:pPr>
      <w:tabs>
        <w:tab w:val="center" w:pos="4320"/>
        <w:tab w:val="right" w:pos="8640"/>
      </w:tabs>
    </w:pPr>
  </w:style>
  <w:style w:type="character" w:customStyle="1" w:styleId="HeaderChar">
    <w:name w:val="Header Char"/>
    <w:link w:val="Header"/>
    <w:uiPriority w:val="99"/>
    <w:locked/>
    <w:rsid w:val="0020618D"/>
    <w:rPr>
      <w:rFonts w:ascii="Cambria" w:hAnsi="Cambria" w:cs="Times New Roman"/>
      <w:sz w:val="21"/>
    </w:rPr>
  </w:style>
  <w:style w:type="paragraph" w:styleId="ListParagraph">
    <w:name w:val="List Paragraph"/>
    <w:basedOn w:val="Normal"/>
    <w:uiPriority w:val="99"/>
    <w:qFormat/>
    <w:rsid w:val="003C79F1"/>
    <w:pPr>
      <w:ind w:left="720"/>
      <w:contextualSpacing/>
    </w:pPr>
  </w:style>
  <w:style w:type="paragraph" w:styleId="BalloonText">
    <w:name w:val="Balloon Text"/>
    <w:basedOn w:val="Normal"/>
    <w:link w:val="BalloonTextChar"/>
    <w:uiPriority w:val="99"/>
    <w:semiHidden/>
    <w:rsid w:val="005B4E26"/>
    <w:pPr>
      <w:spacing w:line="240" w:lineRule="auto"/>
    </w:pPr>
    <w:rPr>
      <w:rFonts w:ascii="Tahoma" w:hAnsi="Tahoma" w:cs="Tahoma"/>
      <w:sz w:val="16"/>
      <w:szCs w:val="16"/>
    </w:rPr>
  </w:style>
  <w:style w:type="character" w:customStyle="1" w:styleId="BalloonTextChar">
    <w:name w:val="Balloon Text Char"/>
    <w:link w:val="BalloonText"/>
    <w:uiPriority w:val="99"/>
    <w:semiHidden/>
    <w:locked/>
    <w:rsid w:val="005B4E26"/>
    <w:rPr>
      <w:rFonts w:ascii="Tahoma" w:hAnsi="Tahoma" w:cs="Tahoma"/>
      <w:sz w:val="16"/>
      <w:szCs w:val="16"/>
    </w:rPr>
  </w:style>
  <w:style w:type="paragraph" w:styleId="HTMLPreformatted">
    <w:name w:val="HTML Preformatted"/>
    <w:basedOn w:val="Normal"/>
    <w:link w:val="HTMLPreformattedChar"/>
    <w:uiPriority w:val="99"/>
    <w:rsid w:val="0036033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sz w:val="20"/>
    </w:rPr>
  </w:style>
  <w:style w:type="character" w:customStyle="1" w:styleId="HTMLPreformattedChar">
    <w:name w:val="HTML Preformatted Char"/>
    <w:link w:val="HTMLPreformatted"/>
    <w:uiPriority w:val="99"/>
    <w:locked/>
    <w:rsid w:val="00360333"/>
    <w:rPr>
      <w:rFonts w:ascii="Courier New" w:hAnsi="Courier New" w:cs="Courier New"/>
    </w:rPr>
  </w:style>
  <w:style w:type="paragraph" w:styleId="BodyText">
    <w:name w:val="Body Text"/>
    <w:basedOn w:val="Normal"/>
    <w:link w:val="BodyTextChar"/>
    <w:uiPriority w:val="99"/>
    <w:rsid w:val="003E0CB8"/>
    <w:pPr>
      <w:widowControl w:val="0"/>
      <w:tabs>
        <w:tab w:val="left" w:pos="0"/>
        <w:tab w:val="left" w:pos="360"/>
        <w:tab w:val="left" w:pos="720"/>
        <w:tab w:val="left" w:pos="2160"/>
      </w:tabs>
      <w:autoSpaceDE w:val="0"/>
      <w:autoSpaceDN w:val="0"/>
      <w:adjustRightInd w:val="0"/>
      <w:jc w:val="left"/>
    </w:pPr>
    <w:rPr>
      <w:rFonts w:ascii="Arial" w:hAnsi="Arial" w:cs="Arial"/>
      <w:sz w:val="22"/>
      <w:szCs w:val="22"/>
    </w:rPr>
  </w:style>
  <w:style w:type="character" w:customStyle="1" w:styleId="BodyTextChar">
    <w:name w:val="Body Text Char"/>
    <w:link w:val="BodyText"/>
    <w:uiPriority w:val="99"/>
    <w:locked/>
    <w:rsid w:val="003E0CB8"/>
    <w:rPr>
      <w:rFonts w:ascii="Arial" w:hAnsi="Arial" w:cs="Arial"/>
      <w:sz w:val="22"/>
      <w:szCs w:val="22"/>
    </w:rPr>
  </w:style>
  <w:style w:type="paragraph" w:customStyle="1" w:styleId="level11">
    <w:name w:val="_level11"/>
    <w:basedOn w:val="Normal"/>
    <w:uiPriority w:val="99"/>
    <w:rsid w:val="003E0CB8"/>
    <w:pPr>
      <w:widowControl w:val="0"/>
      <w:tabs>
        <w:tab w:val="left" w:pos="-360"/>
        <w:tab w:val="left" w:pos="360"/>
        <w:tab w:val="left" w:pos="1080"/>
        <w:tab w:val="left" w:pos="1800"/>
        <w:tab w:val="left" w:pos="2520"/>
        <w:tab w:val="left" w:pos="3240"/>
        <w:tab w:val="left" w:pos="3960"/>
        <w:tab w:val="left" w:pos="4680"/>
        <w:tab w:val="left" w:pos="5400"/>
        <w:tab w:val="left" w:pos="6120"/>
        <w:tab w:val="left" w:pos="6840"/>
        <w:tab w:val="left" w:pos="7560"/>
        <w:tab w:val="left" w:pos="8280"/>
        <w:tab w:val="right" w:pos="9000"/>
      </w:tabs>
      <w:autoSpaceDE w:val="0"/>
      <w:autoSpaceDN w:val="0"/>
      <w:adjustRightInd w:val="0"/>
      <w:ind w:left="720"/>
      <w:jc w:val="left"/>
    </w:pPr>
    <w:rPr>
      <w:sz w:val="20"/>
      <w:szCs w:val="24"/>
    </w:rPr>
  </w:style>
  <w:style w:type="character" w:styleId="CommentReference">
    <w:name w:val="annotation reference"/>
    <w:uiPriority w:val="99"/>
    <w:semiHidden/>
    <w:rsid w:val="00F95621"/>
    <w:rPr>
      <w:rFonts w:cs="Times New Roman"/>
      <w:sz w:val="16"/>
      <w:szCs w:val="16"/>
    </w:rPr>
  </w:style>
  <w:style w:type="paragraph" w:styleId="CommentText">
    <w:name w:val="annotation text"/>
    <w:basedOn w:val="Normal"/>
    <w:link w:val="CommentTextChar"/>
    <w:uiPriority w:val="99"/>
    <w:semiHidden/>
    <w:rsid w:val="00F95621"/>
    <w:pPr>
      <w:spacing w:line="240" w:lineRule="auto"/>
    </w:pPr>
    <w:rPr>
      <w:sz w:val="20"/>
    </w:rPr>
  </w:style>
  <w:style w:type="character" w:customStyle="1" w:styleId="CommentTextChar">
    <w:name w:val="Comment Text Char"/>
    <w:link w:val="CommentText"/>
    <w:uiPriority w:val="99"/>
    <w:semiHidden/>
    <w:locked/>
    <w:rsid w:val="00F95621"/>
    <w:rPr>
      <w:rFonts w:ascii="Cambria" w:hAnsi="Cambria" w:cs="Times New Roman"/>
    </w:rPr>
  </w:style>
  <w:style w:type="paragraph" w:styleId="CommentSubject">
    <w:name w:val="annotation subject"/>
    <w:basedOn w:val="CommentText"/>
    <w:next w:val="CommentText"/>
    <w:link w:val="CommentSubjectChar"/>
    <w:uiPriority w:val="99"/>
    <w:semiHidden/>
    <w:rsid w:val="00F95621"/>
    <w:rPr>
      <w:b/>
      <w:bCs/>
    </w:rPr>
  </w:style>
  <w:style w:type="character" w:customStyle="1" w:styleId="CommentSubjectChar">
    <w:name w:val="Comment Subject Char"/>
    <w:link w:val="CommentSubject"/>
    <w:uiPriority w:val="99"/>
    <w:semiHidden/>
    <w:locked/>
    <w:rsid w:val="00F95621"/>
    <w:rPr>
      <w:rFonts w:ascii="Cambria" w:hAnsi="Cambria" w:cs="Times New Roman"/>
      <w:b/>
      <w:bCs/>
    </w:rPr>
  </w:style>
  <w:style w:type="paragraph" w:styleId="NormalWeb">
    <w:name w:val="Normal (Web)"/>
    <w:basedOn w:val="Normal"/>
    <w:uiPriority w:val="99"/>
    <w:rsid w:val="00F01638"/>
    <w:pPr>
      <w:spacing w:before="100" w:beforeAutospacing="1" w:after="100" w:afterAutospacing="1"/>
      <w:jc w:val="left"/>
    </w:pPr>
    <w:rPr>
      <w:rFonts w:ascii="Arial Unicode MS" w:hAnsi="Arial Unicode MS" w:cs="Arial Unicode MS"/>
      <w:szCs w:val="24"/>
    </w:rPr>
  </w:style>
  <w:style w:type="character" w:styleId="FollowedHyperlink">
    <w:name w:val="FollowedHyperlink"/>
    <w:uiPriority w:val="99"/>
    <w:semiHidden/>
    <w:rsid w:val="00C50D0A"/>
    <w:rPr>
      <w:rFonts w:cs="Times New Roman"/>
      <w:color w:val="800080"/>
      <w:u w:val="single"/>
    </w:rPr>
  </w:style>
  <w:style w:type="paragraph" w:customStyle="1" w:styleId="Default">
    <w:name w:val="Default"/>
    <w:uiPriority w:val="99"/>
    <w:rsid w:val="00681D2F"/>
    <w:pPr>
      <w:autoSpaceDE w:val="0"/>
      <w:autoSpaceDN w:val="0"/>
      <w:adjustRightInd w:val="0"/>
    </w:pPr>
    <w:rPr>
      <w:color w:val="000000"/>
      <w:sz w:val="24"/>
      <w:szCs w:val="24"/>
    </w:rPr>
  </w:style>
  <w:style w:type="character" w:styleId="BookTitle">
    <w:name w:val="Book Title"/>
    <w:uiPriority w:val="99"/>
    <w:qFormat/>
    <w:rsid w:val="007A00E8"/>
    <w:rPr>
      <w:rFonts w:cs="Times New Roman"/>
      <w:b/>
      <w:bCs/>
      <w:smallCaps/>
      <w:spacing w:val="5"/>
    </w:rPr>
  </w:style>
  <w:style w:type="paragraph" w:customStyle="1" w:styleId="CM119">
    <w:name w:val="CM119"/>
    <w:basedOn w:val="Default"/>
    <w:next w:val="Default"/>
    <w:uiPriority w:val="99"/>
    <w:rsid w:val="007A00E8"/>
    <w:rPr>
      <w:color w:val="auto"/>
    </w:rPr>
  </w:style>
  <w:style w:type="numbering" w:customStyle="1" w:styleId="Style1">
    <w:name w:val="Style1"/>
    <w:rsid w:val="00336CEB"/>
    <w:pPr>
      <w:numPr>
        <w:numId w:val="6"/>
      </w:numPr>
    </w:pPr>
  </w:style>
  <w:style w:type="numbering" w:customStyle="1" w:styleId="Style2">
    <w:name w:val="Style2"/>
    <w:rsid w:val="00336CEB"/>
    <w:pPr>
      <w:numPr>
        <w:numId w:val="7"/>
      </w:numPr>
    </w:pPr>
  </w:style>
  <w:style w:type="numbering" w:customStyle="1" w:styleId="Style3">
    <w:name w:val="Style3"/>
    <w:rsid w:val="00336CEB"/>
    <w:pPr>
      <w:numPr>
        <w:numId w:val="8"/>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026371714">
      <w:marLeft w:val="0"/>
      <w:marRight w:val="0"/>
      <w:marTop w:val="0"/>
      <w:marBottom w:val="0"/>
      <w:divBdr>
        <w:top w:val="none" w:sz="0" w:space="0" w:color="auto"/>
        <w:left w:val="none" w:sz="0" w:space="0" w:color="auto"/>
        <w:bottom w:val="none" w:sz="0" w:space="0" w:color="auto"/>
        <w:right w:val="none" w:sz="0" w:space="0" w:color="auto"/>
      </w:divBdr>
    </w:div>
    <w:div w:id="1026371715">
      <w:marLeft w:val="0"/>
      <w:marRight w:val="0"/>
      <w:marTop w:val="0"/>
      <w:marBottom w:val="0"/>
      <w:divBdr>
        <w:top w:val="none" w:sz="0" w:space="0" w:color="auto"/>
        <w:left w:val="none" w:sz="0" w:space="0" w:color="auto"/>
        <w:bottom w:val="none" w:sz="0" w:space="0" w:color="auto"/>
        <w:right w:val="none" w:sz="0" w:space="0" w:color="auto"/>
      </w:divBdr>
      <w:divsChild>
        <w:div w:id="1026371718">
          <w:marLeft w:val="0"/>
          <w:marRight w:val="0"/>
          <w:marTop w:val="0"/>
          <w:marBottom w:val="0"/>
          <w:divBdr>
            <w:top w:val="none" w:sz="0" w:space="0" w:color="auto"/>
            <w:left w:val="none" w:sz="0" w:space="0" w:color="auto"/>
            <w:bottom w:val="none" w:sz="0" w:space="0" w:color="auto"/>
            <w:right w:val="none" w:sz="0" w:space="0" w:color="auto"/>
          </w:divBdr>
          <w:divsChild>
            <w:div w:id="1026371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7">
      <w:marLeft w:val="0"/>
      <w:marRight w:val="0"/>
      <w:marTop w:val="0"/>
      <w:marBottom w:val="0"/>
      <w:divBdr>
        <w:top w:val="none" w:sz="0" w:space="0" w:color="auto"/>
        <w:left w:val="none" w:sz="0" w:space="0" w:color="auto"/>
        <w:bottom w:val="none" w:sz="0" w:space="0" w:color="auto"/>
        <w:right w:val="none" w:sz="0" w:space="0" w:color="auto"/>
      </w:divBdr>
      <w:divsChild>
        <w:div w:id="1026371720">
          <w:marLeft w:val="0"/>
          <w:marRight w:val="0"/>
          <w:marTop w:val="0"/>
          <w:marBottom w:val="0"/>
          <w:divBdr>
            <w:top w:val="none" w:sz="0" w:space="0" w:color="auto"/>
            <w:left w:val="none" w:sz="0" w:space="0" w:color="auto"/>
            <w:bottom w:val="none" w:sz="0" w:space="0" w:color="auto"/>
            <w:right w:val="none" w:sz="0" w:space="0" w:color="auto"/>
          </w:divBdr>
          <w:divsChild>
            <w:div w:id="1026371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26371719">
      <w:marLeft w:val="0"/>
      <w:marRight w:val="0"/>
      <w:marTop w:val="0"/>
      <w:marBottom w:val="0"/>
      <w:divBdr>
        <w:top w:val="none" w:sz="0" w:space="0" w:color="auto"/>
        <w:left w:val="none" w:sz="0" w:space="0" w:color="auto"/>
        <w:bottom w:val="none" w:sz="0" w:space="0" w:color="auto"/>
        <w:right w:val="none" w:sz="0" w:space="0" w:color="auto"/>
      </w:divBdr>
    </w:div>
    <w:div w:id="1026371721">
      <w:marLeft w:val="0"/>
      <w:marRight w:val="0"/>
      <w:marTop w:val="0"/>
      <w:marBottom w:val="0"/>
      <w:divBdr>
        <w:top w:val="none" w:sz="0" w:space="0" w:color="auto"/>
        <w:left w:val="none" w:sz="0" w:space="0" w:color="auto"/>
        <w:bottom w:val="none" w:sz="0" w:space="0" w:color="auto"/>
        <w:right w:val="none" w:sz="0" w:space="0" w:color="auto"/>
      </w:divBdr>
    </w:div>
    <w:div w:id="1026371722">
      <w:marLeft w:val="0"/>
      <w:marRight w:val="0"/>
      <w:marTop w:val="0"/>
      <w:marBottom w:val="0"/>
      <w:divBdr>
        <w:top w:val="none" w:sz="0" w:space="0" w:color="auto"/>
        <w:left w:val="none" w:sz="0" w:space="0" w:color="auto"/>
        <w:bottom w:val="none" w:sz="0" w:space="0" w:color="auto"/>
        <w:right w:val="none" w:sz="0" w:space="0" w:color="auto"/>
      </w:divBdr>
      <w:divsChild>
        <w:div w:id="1026371713">
          <w:marLeft w:val="0"/>
          <w:marRight w:val="0"/>
          <w:marTop w:val="0"/>
          <w:marBottom w:val="0"/>
          <w:divBdr>
            <w:top w:val="none" w:sz="0" w:space="0" w:color="auto"/>
            <w:left w:val="none" w:sz="0" w:space="0" w:color="auto"/>
            <w:bottom w:val="none" w:sz="0" w:space="0" w:color="auto"/>
            <w:right w:val="none" w:sz="0" w:space="0" w:color="auto"/>
          </w:divBdr>
          <w:divsChild>
            <w:div w:id="1026371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12534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3.xml"/><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image" Target="media/image7.pn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image" Target="media/image4.png"/><Relationship Id="rId2" Type="http://schemas.openxmlformats.org/officeDocument/2006/relationships/styles" Target="styles.xml"/><Relationship Id="rId16" Type="http://schemas.openxmlformats.org/officeDocument/2006/relationships/image" Target="media/image3.png"/><Relationship Id="rId20" Type="http://schemas.openxmlformats.org/officeDocument/2006/relationships/hyperlink" Target="http://rawgit.com/USEPA/SWMM-EPANET_User_Interface/master/doc/Doxygen/html/annotated.html"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6.gif"/><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footer" Target="footer4.xml"/><Relationship Id="rId22" Type="http://schemas.openxmlformats.org/officeDocument/2006/relationships/footer" Target="footer5.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rian.groff\Documents\Custom%20Office%20Templates\RSI%20Word%20Template%20-%20BDG.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RSI Word Template - BDG.dotx</Template>
  <TotalTime>55</TotalTime>
  <Pages>1</Pages>
  <Words>4554</Words>
  <Characters>25958</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FOREWORD</vt:lpstr>
    </vt:vector>
  </TitlesOfParts>
  <Company>RE/SPEC Inc.</Company>
  <LinksUpToDate>false</LinksUpToDate>
  <CharactersWithSpaces>30452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FOREWORD</dc:title>
  <dc:subject/>
  <dc:creator>karla.lipp@respec.com</dc:creator>
  <cp:keywords/>
  <dc:description/>
  <cp:lastModifiedBy>Paul Duda</cp:lastModifiedBy>
  <cp:revision>7</cp:revision>
  <cp:lastPrinted>2015-12-15T21:10:00Z</cp:lastPrinted>
  <dcterms:created xsi:type="dcterms:W3CDTF">2016-02-02T16:40:00Z</dcterms:created>
  <dcterms:modified xsi:type="dcterms:W3CDTF">2016-02-02T19:41:00Z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Preferences">
    <vt:lpwstr>[Styles]Text=Century SchoolbookFunction=Century SchoolbookVariable=Century Schoolbook,ILCGreek=SymbolUCGreek=SymbolSymbol=SymbolVector=Century Schoolbook,BNumber=Century SchoolbookUser1=Century SchoolbookUser2=Century SchoolbookMTExt</vt:lpwstr>
  </property>
  <property fmtid="{D5CDD505-2E9C-101B-9397-08002B2CF9AE}" pid="3" name="MTPreferences 1">
    <vt:lpwstr>ra=MT Extra[Sizes]Full=10.5 ptScript=6 ptScriptScript=4.5 ptSymbol=20 ptSubSymbol=10.5 ptUser1=8.5 ptUser2=20 ptSmallLargeIncr=1 pt[Spacing]LineSpacing=200 %MatrixRowSpacing=150 %MatrixColSpacing=100 %SuperscriptHeight=45 %</vt:lpwstr>
  </property>
  <property fmtid="{D5CDD505-2E9C-101B-9397-08002B2CF9AE}" pid="4" name="MTPreferences 2">
    <vt:lpwstr>SubscriptDepth=25 %SubSupGap=11 %LimHeight=25 %LimDepth=100 %LimLineSpacing=100 %NumerHeight=35 %DenomDepth=100 %FractBarOver=1 ptFractBarThick=0.5 ptSubFractBarThick=0.25 ptFractGap=8 %FenceOver=1 ptOperSpacing=100 %NonOperSpa</vt:lpwstr>
  </property>
  <property fmtid="{D5CDD505-2E9C-101B-9397-08002B2CF9AE}" pid="5" name="MTPreferences 3">
    <vt:lpwstr>cing=100 %CharWidth=0 %MinGap=8 %VertRadGap=17 %HorizRadGap=8 %RadWidth=100 %EmbellGap=1.5 ptPrimeHeight=45 %BoxStrokeThick=5 %StikeThruThick=5 %MatrixLineThick=5 %RadStrokeThick=5 %HorizFenceGap=10 %</vt:lpwstr>
  </property>
  <property fmtid="{D5CDD505-2E9C-101B-9397-08002B2CF9AE}" pid="6" name="MTPreferenceSource">
    <vt:lpwstr>RESPEC.EQP</vt:lpwstr>
  </property>
  <property fmtid="{D5CDD505-2E9C-101B-9397-08002B2CF9AE}" pid="7" name="MTWinEqns">
    <vt:bool>true</vt:bool>
  </property>
  <property fmtid="{D5CDD505-2E9C-101B-9397-08002B2CF9AE}" pid="8" name="MTEquationNumber2">
    <vt:lpwstr>(#S1-#E1)</vt:lpwstr>
  </property>
  <property fmtid="{D5CDD505-2E9C-101B-9397-08002B2CF9AE}" pid="9" name="MTEquationSection">
    <vt:lpwstr>1</vt:lpwstr>
  </property>
</Properties>
</file>