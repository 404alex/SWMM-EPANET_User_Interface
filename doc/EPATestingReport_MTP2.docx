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3.xml" ContentType="application/vnd.openxmlformats-officedocument.wordprocessingml.footer+xml"/>
  <Override PartName="/word/header29.xml" ContentType="application/vnd.openxmlformats-officedocument.wordprocessingml.header+xml"/>
  <Override PartName="/word/footer24.xml" ContentType="application/vnd.openxmlformats-officedocument.wordprocessingml.footer+xml"/>
  <Override PartName="/word/header30.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footer30.xml" ContentType="application/vnd.openxmlformats-officedocument.wordprocessingml.footer+xml"/>
  <Override PartName="/word/header36.xml" ContentType="application/vnd.openxmlformats-officedocument.wordprocessingml.header+xml"/>
  <Override PartName="/word/footer31.xml" ContentType="application/vnd.openxmlformats-officedocument.wordprocessingml.footer+xml"/>
  <Override PartName="/word/header37.xml" ContentType="application/vnd.openxmlformats-officedocument.wordprocessingml.header+xml"/>
  <Override PartName="/word/footer32.xml" ContentType="application/vnd.openxmlformats-officedocument.wordprocessingml.footer+xml"/>
  <Override PartName="/word/header38.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036" w:rsidRPr="00C61432" w:rsidRDefault="00F60036" w:rsidP="00F60036">
      <w:pPr>
        <w:jc w:val="center"/>
        <w:rPr>
          <w:b/>
          <w:sz w:val="36"/>
          <w:szCs w:val="32"/>
        </w:rPr>
      </w:pPr>
      <w:r w:rsidRPr="00C61432">
        <w:rPr>
          <w:b/>
          <w:bCs/>
          <w:sz w:val="36"/>
          <w:szCs w:val="32"/>
        </w:rPr>
        <w:t>DRAFT REPORT</w:t>
      </w:r>
    </w:p>
    <w:p w:rsidR="00F60036" w:rsidRPr="00C61432" w:rsidRDefault="00F60036" w:rsidP="00F60036">
      <w:pPr>
        <w:jc w:val="center"/>
        <w:rPr>
          <w:b/>
          <w:sz w:val="36"/>
          <w:szCs w:val="32"/>
        </w:rPr>
      </w:pPr>
    </w:p>
    <w:p w:rsidR="00F60036" w:rsidRPr="00C61432" w:rsidRDefault="00F60036" w:rsidP="00F60036">
      <w:pPr>
        <w:jc w:val="center"/>
        <w:rPr>
          <w:b/>
          <w:sz w:val="36"/>
          <w:szCs w:val="32"/>
        </w:rPr>
      </w:pPr>
      <w:r w:rsidRPr="00C61432">
        <w:rPr>
          <w:b/>
          <w:sz w:val="36"/>
          <w:szCs w:val="32"/>
        </w:rPr>
        <w:t xml:space="preserve">REENGINEERING SWMM/EPANET </w:t>
      </w:r>
      <w:r w:rsidRPr="00C61432">
        <w:rPr>
          <w:b/>
          <w:sz w:val="36"/>
          <w:szCs w:val="32"/>
        </w:rPr>
        <w:br/>
        <w:t>USER INTERFACE APPLICATION</w:t>
      </w:r>
    </w:p>
    <w:p w:rsidR="00F60036" w:rsidRPr="00C61432" w:rsidRDefault="00F60036" w:rsidP="00F60036">
      <w:pPr>
        <w:jc w:val="center"/>
        <w:rPr>
          <w:b/>
          <w:sz w:val="32"/>
          <w:szCs w:val="32"/>
        </w:rPr>
      </w:pPr>
    </w:p>
    <w:p w:rsidR="00F60036" w:rsidRPr="00FF75EF" w:rsidRDefault="00F60036" w:rsidP="00F60036">
      <w:pPr>
        <w:jc w:val="center"/>
        <w:rPr>
          <w:b/>
          <w:sz w:val="32"/>
          <w:szCs w:val="32"/>
        </w:rPr>
      </w:pPr>
      <w:r w:rsidRPr="00FF75EF">
        <w:rPr>
          <w:b/>
          <w:bCs/>
          <w:sz w:val="32"/>
          <w:szCs w:val="32"/>
        </w:rPr>
        <w:t>Phase I Test Report</w:t>
      </w:r>
    </w:p>
    <w:p w:rsidR="00F60036" w:rsidRPr="00C61432" w:rsidRDefault="00F60036" w:rsidP="00F60036">
      <w:pPr>
        <w:jc w:val="center"/>
        <w:rPr>
          <w:b/>
          <w:sz w:val="32"/>
          <w:szCs w:val="32"/>
        </w:rPr>
      </w:pPr>
      <w:r w:rsidRPr="00C61432">
        <w:rPr>
          <w:b/>
          <w:bCs/>
          <w:sz w:val="32"/>
          <w:szCs w:val="32"/>
        </w:rPr>
        <w:t>Revision 0</w:t>
      </w:r>
    </w:p>
    <w:p w:rsidR="00F60036" w:rsidRPr="00876C76" w:rsidRDefault="00F60036" w:rsidP="00F60036">
      <w:pPr>
        <w:jc w:val="center"/>
        <w:rPr>
          <w:b/>
          <w:sz w:val="32"/>
          <w:szCs w:val="32"/>
        </w:rPr>
      </w:pPr>
    </w:p>
    <w:p w:rsidR="00F60036" w:rsidRPr="00876C76" w:rsidRDefault="00F60036" w:rsidP="00F60036">
      <w:pPr>
        <w:jc w:val="center"/>
        <w:rPr>
          <w:b/>
          <w:sz w:val="28"/>
          <w:szCs w:val="28"/>
        </w:rPr>
      </w:pPr>
    </w:p>
    <w:p w:rsidR="00F60036" w:rsidRPr="00876C76" w:rsidRDefault="00F60036" w:rsidP="00F60036">
      <w:pPr>
        <w:jc w:val="center"/>
        <w:rPr>
          <w:b/>
          <w:sz w:val="28"/>
          <w:szCs w:val="28"/>
        </w:rPr>
      </w:pPr>
    </w:p>
    <w:p w:rsidR="00F60036" w:rsidRPr="00876C76" w:rsidRDefault="00F60036" w:rsidP="00F60036">
      <w:pPr>
        <w:jc w:val="center"/>
        <w:rPr>
          <w:b/>
        </w:rPr>
      </w:pPr>
      <w:r w:rsidRPr="72736536">
        <w:rPr>
          <w:b/>
          <w:bCs/>
        </w:rPr>
        <w:t xml:space="preserve">EPA Contract Number: </w:t>
      </w:r>
      <w:ins w:id="0" w:author="Paul Duda" w:date="2016-06-13T13:55:00Z">
        <w:r w:rsidR="001F6340" w:rsidRPr="001F6340">
          <w:rPr>
            <w:b/>
            <w:bCs/>
          </w:rPr>
          <w:t>GS-10F-0041X</w:t>
        </w:r>
      </w:ins>
      <w:del w:id="1" w:author="Paul Duda" w:date="2016-06-13T13:55:00Z">
        <w:r w:rsidRPr="72736536" w:rsidDel="001F6340">
          <w:rPr>
            <w:b/>
            <w:bCs/>
          </w:rPr>
          <w:delText>EP-G15H-01189</w:delText>
        </w:r>
      </w:del>
    </w:p>
    <w:p w:rsidR="00F60036" w:rsidRPr="00876C76" w:rsidDel="001F6340" w:rsidRDefault="00F60036" w:rsidP="00F60036">
      <w:pPr>
        <w:jc w:val="center"/>
        <w:rPr>
          <w:del w:id="2" w:author="Paul Duda" w:date="2016-06-13T13:55:00Z"/>
          <w:b/>
        </w:rPr>
      </w:pPr>
      <w:del w:id="3" w:author="Paul Duda" w:date="2016-06-13T13:55:00Z">
        <w:r w:rsidRPr="72736536" w:rsidDel="001F6340">
          <w:rPr>
            <w:b/>
            <w:bCs/>
          </w:rPr>
          <w:delText xml:space="preserve">Task Order Number: </w:delText>
        </w:r>
        <w:r w:rsidR="00142510" w:rsidDel="001F6340">
          <w:rPr>
            <w:b/>
            <w:bCs/>
          </w:rPr>
          <w:delText>001</w:delText>
        </w:r>
      </w:del>
    </w:p>
    <w:p w:rsidR="00F60036" w:rsidRPr="00876C76" w:rsidRDefault="00F60036" w:rsidP="00F60036">
      <w:pPr>
        <w:jc w:val="center"/>
        <w:rPr>
          <w:b/>
          <w:sz w:val="28"/>
          <w:szCs w:val="28"/>
        </w:rPr>
      </w:pPr>
    </w:p>
    <w:p w:rsidR="00F60036" w:rsidRPr="00876C76" w:rsidRDefault="00F60036" w:rsidP="00F60036">
      <w:pPr>
        <w:jc w:val="center"/>
        <w:rPr>
          <w:b/>
        </w:rPr>
      </w:pPr>
      <w:r w:rsidRPr="72736536">
        <w:rPr>
          <w:b/>
          <w:bCs/>
        </w:rPr>
        <w:t>Prepared For:</w:t>
      </w:r>
    </w:p>
    <w:p w:rsidR="00F60036" w:rsidRPr="00876C76" w:rsidRDefault="00F60036" w:rsidP="00F60036">
      <w:pPr>
        <w:jc w:val="center"/>
        <w:rPr>
          <w:b/>
        </w:rPr>
      </w:pPr>
    </w:p>
    <w:p w:rsidR="00F60036" w:rsidRPr="00876C76" w:rsidRDefault="00F60036" w:rsidP="00F60036">
      <w:pPr>
        <w:jc w:val="center"/>
        <w:rPr>
          <w:rFonts w:cs="Arial"/>
          <w:sz w:val="32"/>
          <w:szCs w:val="32"/>
        </w:rPr>
      </w:pPr>
      <w:r w:rsidRPr="00876C76">
        <w:rPr>
          <w:noProof/>
        </w:rPr>
        <w:drawing>
          <wp:inline distT="0" distB="0" distL="0" distR="0" wp14:anchorId="59ED3B4A" wp14:editId="7D086410">
            <wp:extent cx="914400" cy="914400"/>
            <wp:effectExtent l="0" t="0" r="0" b="0"/>
            <wp:docPr id="4" name="Picture 4" descr="Description: epa_seal_medium_t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pa_seal_medium_tr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60036" w:rsidRPr="00876C76" w:rsidRDefault="00F60036" w:rsidP="00F60036">
      <w:pPr>
        <w:jc w:val="center"/>
        <w:rPr>
          <w:b/>
        </w:rPr>
      </w:pPr>
    </w:p>
    <w:p w:rsidR="00F60036" w:rsidRPr="00876C76" w:rsidRDefault="00F60036" w:rsidP="00F60036">
      <w:pPr>
        <w:jc w:val="center"/>
        <w:rPr>
          <w:b/>
        </w:rPr>
      </w:pPr>
      <w:r w:rsidRPr="72736536">
        <w:rPr>
          <w:b/>
          <w:bCs/>
        </w:rPr>
        <w:t>U.S. Environmental Protection Agency</w:t>
      </w:r>
    </w:p>
    <w:p w:rsidR="00F60036" w:rsidRPr="00876C76" w:rsidRDefault="00F60036" w:rsidP="00F60036">
      <w:pPr>
        <w:jc w:val="center"/>
        <w:rPr>
          <w:b/>
        </w:rPr>
      </w:pPr>
      <w:r w:rsidRPr="72736536">
        <w:rPr>
          <w:b/>
          <w:bCs/>
        </w:rPr>
        <w:t>Office of Research and Development</w:t>
      </w:r>
    </w:p>
    <w:p w:rsidR="00F60036" w:rsidRPr="00876C76" w:rsidRDefault="00F60036" w:rsidP="00F60036">
      <w:pPr>
        <w:jc w:val="center"/>
        <w:rPr>
          <w:b/>
        </w:rPr>
      </w:pPr>
      <w:r w:rsidRPr="72736536">
        <w:rPr>
          <w:b/>
          <w:bCs/>
        </w:rPr>
        <w:t>26 West Martin Luther King Drive</w:t>
      </w:r>
    </w:p>
    <w:p w:rsidR="00F60036" w:rsidRPr="00876C76" w:rsidRDefault="00F60036" w:rsidP="00F60036">
      <w:pPr>
        <w:jc w:val="center"/>
        <w:rPr>
          <w:b/>
        </w:rPr>
      </w:pPr>
      <w:r w:rsidRPr="72736536">
        <w:rPr>
          <w:b/>
          <w:bCs/>
        </w:rPr>
        <w:t>Cincinnati, Ohio  45268</w:t>
      </w:r>
    </w:p>
    <w:p w:rsidR="00F60036" w:rsidRPr="00876C76" w:rsidRDefault="00F60036" w:rsidP="00F60036">
      <w:pPr>
        <w:jc w:val="center"/>
        <w:rPr>
          <w:b/>
        </w:rPr>
      </w:pPr>
    </w:p>
    <w:p w:rsidR="00F60036" w:rsidRPr="00876C76" w:rsidRDefault="00F60036" w:rsidP="00F60036">
      <w:pPr>
        <w:jc w:val="center"/>
        <w:rPr>
          <w:b/>
        </w:rPr>
      </w:pPr>
    </w:p>
    <w:p w:rsidR="00F60036" w:rsidRPr="00876C76" w:rsidRDefault="00F60036" w:rsidP="00F60036">
      <w:pPr>
        <w:jc w:val="center"/>
        <w:rPr>
          <w:b/>
        </w:rPr>
      </w:pPr>
    </w:p>
    <w:p w:rsidR="00F60036" w:rsidRPr="00876C76" w:rsidRDefault="00F60036" w:rsidP="00F60036">
      <w:pPr>
        <w:jc w:val="center"/>
        <w:rPr>
          <w:b/>
        </w:rPr>
      </w:pPr>
      <w:r w:rsidRPr="72736536">
        <w:rPr>
          <w:b/>
          <w:bCs/>
        </w:rPr>
        <w:t>Prepared by:</w:t>
      </w:r>
    </w:p>
    <w:p w:rsidR="00F60036" w:rsidRPr="00876C76" w:rsidRDefault="00F60036" w:rsidP="00F60036">
      <w:pPr>
        <w:jc w:val="center"/>
        <w:rPr>
          <w:b/>
        </w:rPr>
      </w:pPr>
    </w:p>
    <w:p w:rsidR="00F60036" w:rsidRDefault="00F60036" w:rsidP="00F60036">
      <w:pPr>
        <w:jc w:val="center"/>
        <w:rPr>
          <w:b/>
          <w:bCs/>
        </w:rPr>
      </w:pPr>
      <w:r w:rsidRPr="72736536">
        <w:rPr>
          <w:b/>
          <w:bCs/>
        </w:rPr>
        <w:t>HydroGeoLogic, Inc.</w:t>
      </w:r>
    </w:p>
    <w:p w:rsidR="00C61432" w:rsidRDefault="00C61432" w:rsidP="00F60036">
      <w:pPr>
        <w:jc w:val="center"/>
        <w:rPr>
          <w:b/>
          <w:bCs/>
        </w:rPr>
      </w:pPr>
      <w:r>
        <w:rPr>
          <w:b/>
          <w:bCs/>
        </w:rPr>
        <w:t>11107 Sunset Hills</w:t>
      </w:r>
      <w:r w:rsidR="00ED1336">
        <w:rPr>
          <w:b/>
          <w:bCs/>
        </w:rPr>
        <w:t xml:space="preserve"> Road</w:t>
      </w:r>
      <w:r>
        <w:rPr>
          <w:b/>
          <w:bCs/>
        </w:rPr>
        <w:t>, Suite 400</w:t>
      </w:r>
    </w:p>
    <w:p w:rsidR="00C61432" w:rsidRDefault="00C61432" w:rsidP="00F60036">
      <w:pPr>
        <w:jc w:val="center"/>
        <w:rPr>
          <w:b/>
          <w:bCs/>
        </w:rPr>
      </w:pPr>
      <w:r>
        <w:rPr>
          <w:b/>
          <w:bCs/>
        </w:rPr>
        <w:t>Reston, Virginia  20190</w:t>
      </w:r>
    </w:p>
    <w:p w:rsidR="00C61432" w:rsidRDefault="00C61432" w:rsidP="00F60036">
      <w:pPr>
        <w:jc w:val="center"/>
        <w:rPr>
          <w:b/>
          <w:bCs/>
        </w:rPr>
      </w:pPr>
    </w:p>
    <w:p w:rsidR="00C61432" w:rsidRDefault="00C61432" w:rsidP="00F60036">
      <w:pPr>
        <w:jc w:val="center"/>
        <w:rPr>
          <w:b/>
          <w:bCs/>
        </w:rPr>
      </w:pPr>
      <w:r>
        <w:rPr>
          <w:b/>
          <w:bCs/>
        </w:rPr>
        <w:t>and</w:t>
      </w:r>
    </w:p>
    <w:p w:rsidR="00C61432" w:rsidRPr="00876C76" w:rsidRDefault="00C61432" w:rsidP="00F60036">
      <w:pPr>
        <w:jc w:val="center"/>
        <w:rPr>
          <w:b/>
        </w:rPr>
      </w:pPr>
    </w:p>
    <w:p w:rsidR="00F60036" w:rsidRPr="00441A5C" w:rsidRDefault="00F60036" w:rsidP="00F60036">
      <w:pPr>
        <w:jc w:val="center"/>
        <w:rPr>
          <w:b/>
          <w:bCs/>
        </w:rPr>
      </w:pPr>
      <w:r w:rsidRPr="00441A5C">
        <w:rPr>
          <w:b/>
          <w:bCs/>
        </w:rPr>
        <w:t>RESPEC, Inc.</w:t>
      </w:r>
    </w:p>
    <w:p w:rsidR="00142510" w:rsidRPr="00441A5C" w:rsidRDefault="001F6340" w:rsidP="00F60036">
      <w:pPr>
        <w:jc w:val="center"/>
        <w:rPr>
          <w:b/>
        </w:rPr>
      </w:pPr>
      <w:hyperlink r:id="rId9" w:history="1">
        <w:r w:rsidR="00441A5C" w:rsidRPr="00441A5C">
          <w:rPr>
            <w:rStyle w:val="Hyperlink"/>
            <w:b/>
            <w:color w:val="auto"/>
            <w:u w:val="none"/>
          </w:rPr>
          <w:t>150 E. Ponce de Leon Ave., Suite 355</w:t>
        </w:r>
      </w:hyperlink>
      <w:r w:rsidR="00441A5C" w:rsidRPr="00441A5C">
        <w:rPr>
          <w:b/>
        </w:rPr>
        <w:t> </w:t>
      </w:r>
      <w:r w:rsidR="00441A5C" w:rsidRPr="00441A5C">
        <w:rPr>
          <w:b/>
        </w:rPr>
        <w:br/>
      </w:r>
      <w:hyperlink r:id="rId10" w:history="1">
        <w:r w:rsidR="00441A5C" w:rsidRPr="00441A5C">
          <w:rPr>
            <w:rStyle w:val="Hyperlink"/>
            <w:b/>
            <w:color w:val="auto"/>
            <w:u w:val="none"/>
          </w:rPr>
          <w:t>Decatur, G</w:t>
        </w:r>
        <w:r w:rsidR="00441A5C">
          <w:rPr>
            <w:rStyle w:val="Hyperlink"/>
            <w:b/>
            <w:color w:val="auto"/>
            <w:u w:val="none"/>
          </w:rPr>
          <w:t>eorgia</w:t>
        </w:r>
        <w:r w:rsidR="00441A5C" w:rsidRPr="00441A5C">
          <w:rPr>
            <w:rStyle w:val="Hyperlink"/>
            <w:b/>
            <w:color w:val="auto"/>
            <w:u w:val="none"/>
          </w:rPr>
          <w:t xml:space="preserve"> 30030</w:t>
        </w:r>
      </w:hyperlink>
    </w:p>
    <w:p w:rsidR="005F560B" w:rsidRPr="00441A5C" w:rsidRDefault="005F560B" w:rsidP="00720352">
      <w:pPr>
        <w:jc w:val="center"/>
        <w:rPr>
          <w:b/>
        </w:rPr>
      </w:pPr>
    </w:p>
    <w:p w:rsidR="00F60036" w:rsidRPr="00876C76" w:rsidRDefault="00F60036" w:rsidP="00720352">
      <w:pPr>
        <w:jc w:val="center"/>
        <w:rPr>
          <w:b/>
        </w:rPr>
        <w:sectPr w:rsidR="00F60036" w:rsidRPr="00876C76" w:rsidSect="00C61432">
          <w:footerReference w:type="default" r:id="rId11"/>
          <w:pgSz w:w="12240" w:h="15840" w:code="1"/>
          <w:pgMar w:top="1440" w:right="1440" w:bottom="1440" w:left="1440" w:header="720" w:footer="432" w:gutter="0"/>
          <w:pgNumType w:fmt="lowerRoman" w:start="1"/>
          <w:cols w:space="720"/>
          <w:titlePg/>
          <w:docGrid w:linePitch="360"/>
        </w:sectPr>
      </w:pPr>
      <w:r>
        <w:rPr>
          <w:b/>
        </w:rPr>
        <w:t>June 2016</w:t>
      </w:r>
    </w:p>
    <w:p w:rsidR="00F756C4" w:rsidRPr="00876C76" w:rsidRDefault="72736536" w:rsidP="00720352">
      <w:pPr>
        <w:jc w:val="center"/>
        <w:rPr>
          <w:b/>
        </w:rPr>
      </w:pPr>
      <w:r w:rsidRPr="72736536">
        <w:rPr>
          <w:b/>
          <w:bCs/>
        </w:rPr>
        <w:lastRenderedPageBreak/>
        <w:t>TABLE OF CONTENTS</w:t>
      </w:r>
    </w:p>
    <w:p w:rsidR="00B97787" w:rsidRPr="00876C76" w:rsidRDefault="00B97787" w:rsidP="00720352">
      <w:pPr>
        <w:jc w:val="center"/>
        <w:rPr>
          <w:b/>
        </w:rPr>
      </w:pPr>
    </w:p>
    <w:p w:rsidR="0029532A" w:rsidRPr="00876C76" w:rsidRDefault="0017147C" w:rsidP="009E1CBE">
      <w:pPr>
        <w:pBdr>
          <w:bottom w:val="single" w:sz="4" w:space="1" w:color="auto"/>
        </w:pBdr>
        <w:tabs>
          <w:tab w:val="right" w:pos="9360"/>
        </w:tabs>
        <w:spacing w:line="200" w:lineRule="atLeast"/>
        <w:jc w:val="right"/>
        <w:rPr>
          <w:b/>
        </w:rPr>
      </w:pPr>
      <w:r w:rsidRPr="00876C76">
        <w:rPr>
          <w:b/>
        </w:rPr>
        <w:tab/>
      </w:r>
      <w:r w:rsidR="00F756C4" w:rsidRPr="72736536">
        <w:rPr>
          <w:b/>
          <w:bCs/>
        </w:rPr>
        <w:t>Page</w:t>
      </w:r>
    </w:p>
    <w:p w:rsidR="00E220C0" w:rsidRDefault="00462D57">
      <w:pPr>
        <w:pStyle w:val="TOC1"/>
        <w:rPr>
          <w:rFonts w:asciiTheme="minorHAnsi" w:eastAsiaTheme="minorEastAsia" w:hAnsiTheme="minorHAnsi" w:cstheme="minorBidi"/>
          <w:caps w:val="0"/>
          <w:noProof/>
          <w:kern w:val="2"/>
          <w:sz w:val="21"/>
          <w:szCs w:val="22"/>
          <w:lang w:eastAsia="zh-CN"/>
        </w:rPr>
      </w:pPr>
      <w:r w:rsidRPr="00876C76">
        <w:fldChar w:fldCharType="begin"/>
      </w:r>
      <w:r w:rsidR="009B296E" w:rsidRPr="00876C76">
        <w:instrText xml:space="preserve"> TOC \o "1-3" \h \z \u </w:instrText>
      </w:r>
      <w:r w:rsidRPr="00876C76">
        <w:fldChar w:fldCharType="separate"/>
      </w:r>
      <w:hyperlink w:anchor="_Toc453305718" w:history="1">
        <w:r w:rsidR="00E220C0" w:rsidRPr="00C9122B">
          <w:rPr>
            <w:rStyle w:val="Hyperlink"/>
            <w:noProof/>
          </w:rPr>
          <w:t>1.0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INTRODUCTION</w:t>
        </w:r>
        <w:r w:rsidR="00E220C0">
          <w:rPr>
            <w:noProof/>
            <w:webHidden/>
          </w:rPr>
          <w:tab/>
        </w:r>
        <w:r w:rsidR="00E220C0">
          <w:rPr>
            <w:noProof/>
            <w:webHidden/>
          </w:rPr>
          <w:fldChar w:fldCharType="begin"/>
        </w:r>
        <w:r w:rsidR="00E220C0">
          <w:rPr>
            <w:noProof/>
            <w:webHidden/>
          </w:rPr>
          <w:instrText xml:space="preserve"> PAGEREF _Toc453305718 \h </w:instrText>
        </w:r>
        <w:r w:rsidR="00E220C0">
          <w:rPr>
            <w:noProof/>
            <w:webHidden/>
          </w:rPr>
        </w:r>
        <w:r w:rsidR="00E220C0">
          <w:rPr>
            <w:noProof/>
            <w:webHidden/>
          </w:rPr>
          <w:fldChar w:fldCharType="separate"/>
        </w:r>
        <w:r w:rsidR="00E220C0">
          <w:rPr>
            <w:noProof/>
            <w:webHidden/>
          </w:rPr>
          <w:t>1-1</w:t>
        </w:r>
        <w:r w:rsidR="00E220C0">
          <w:rPr>
            <w:noProof/>
            <w:webHidden/>
          </w:rPr>
          <w:fldChar w:fldCharType="end"/>
        </w:r>
      </w:hyperlink>
    </w:p>
    <w:p w:rsidR="00E220C0" w:rsidRDefault="001F634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19" w:history="1">
        <w:r w:rsidR="00E220C0" w:rsidRPr="00C9122B">
          <w:rPr>
            <w:rStyle w:val="Hyperlink"/>
            <w:noProof/>
          </w:rPr>
          <w:t>1.1</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OBJECTIVES</w:t>
        </w:r>
        <w:r w:rsidR="00E220C0">
          <w:rPr>
            <w:noProof/>
            <w:webHidden/>
          </w:rPr>
          <w:tab/>
        </w:r>
        <w:r w:rsidR="00E220C0">
          <w:rPr>
            <w:noProof/>
            <w:webHidden/>
          </w:rPr>
          <w:fldChar w:fldCharType="begin"/>
        </w:r>
        <w:r w:rsidR="00E220C0">
          <w:rPr>
            <w:noProof/>
            <w:webHidden/>
          </w:rPr>
          <w:instrText xml:space="preserve"> PAGEREF _Toc453305719 \h </w:instrText>
        </w:r>
        <w:r w:rsidR="00E220C0">
          <w:rPr>
            <w:noProof/>
            <w:webHidden/>
          </w:rPr>
        </w:r>
        <w:r w:rsidR="00E220C0">
          <w:rPr>
            <w:noProof/>
            <w:webHidden/>
          </w:rPr>
          <w:fldChar w:fldCharType="separate"/>
        </w:r>
        <w:r w:rsidR="00E220C0">
          <w:rPr>
            <w:noProof/>
            <w:webHidden/>
          </w:rPr>
          <w:t>1-1</w:t>
        </w:r>
        <w:r w:rsidR="00E220C0">
          <w:rPr>
            <w:noProof/>
            <w:webHidden/>
          </w:rPr>
          <w:fldChar w:fldCharType="end"/>
        </w:r>
      </w:hyperlink>
    </w:p>
    <w:p w:rsidR="00E220C0" w:rsidRDefault="001F634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20" w:history="1">
        <w:r w:rsidR="00E220C0" w:rsidRPr="00C9122B">
          <w:rPr>
            <w:rStyle w:val="Hyperlink"/>
            <w:noProof/>
          </w:rPr>
          <w:t>1.2</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REPORT ORGANIZATION</w:t>
        </w:r>
        <w:r w:rsidR="00E220C0">
          <w:rPr>
            <w:noProof/>
            <w:webHidden/>
          </w:rPr>
          <w:tab/>
        </w:r>
        <w:r w:rsidR="00E220C0">
          <w:rPr>
            <w:noProof/>
            <w:webHidden/>
          </w:rPr>
          <w:fldChar w:fldCharType="begin"/>
        </w:r>
        <w:r w:rsidR="00E220C0">
          <w:rPr>
            <w:noProof/>
            <w:webHidden/>
          </w:rPr>
          <w:instrText xml:space="preserve"> PAGEREF _Toc453305720 \h </w:instrText>
        </w:r>
        <w:r w:rsidR="00E220C0">
          <w:rPr>
            <w:noProof/>
            <w:webHidden/>
          </w:rPr>
        </w:r>
        <w:r w:rsidR="00E220C0">
          <w:rPr>
            <w:noProof/>
            <w:webHidden/>
          </w:rPr>
          <w:fldChar w:fldCharType="separate"/>
        </w:r>
        <w:r w:rsidR="00E220C0">
          <w:rPr>
            <w:noProof/>
            <w:webHidden/>
          </w:rPr>
          <w:t>1-1</w:t>
        </w:r>
        <w:r w:rsidR="00E220C0">
          <w:rPr>
            <w:noProof/>
            <w:webHidden/>
          </w:rPr>
          <w:fldChar w:fldCharType="end"/>
        </w:r>
      </w:hyperlink>
    </w:p>
    <w:p w:rsidR="00E220C0" w:rsidRDefault="001F6340">
      <w:pPr>
        <w:pStyle w:val="TOC1"/>
        <w:rPr>
          <w:rFonts w:asciiTheme="minorHAnsi" w:eastAsiaTheme="minorEastAsia" w:hAnsiTheme="minorHAnsi" w:cstheme="minorBidi"/>
          <w:caps w:val="0"/>
          <w:noProof/>
          <w:kern w:val="2"/>
          <w:sz w:val="21"/>
          <w:szCs w:val="22"/>
          <w:lang w:eastAsia="zh-CN"/>
        </w:rPr>
      </w:pPr>
      <w:hyperlink w:anchor="_Toc453305721" w:history="1">
        <w:r w:rsidR="00E220C0" w:rsidRPr="00C9122B">
          <w:rPr>
            <w:rStyle w:val="Hyperlink"/>
            <w:noProof/>
          </w:rPr>
          <w:t>2.0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TESTING GUIDELINES AND ENVIRONMENT</w:t>
        </w:r>
        <w:r w:rsidR="00E220C0">
          <w:rPr>
            <w:noProof/>
            <w:webHidden/>
          </w:rPr>
          <w:tab/>
        </w:r>
        <w:r w:rsidR="00E220C0">
          <w:rPr>
            <w:noProof/>
            <w:webHidden/>
          </w:rPr>
          <w:fldChar w:fldCharType="begin"/>
        </w:r>
        <w:r w:rsidR="00E220C0">
          <w:rPr>
            <w:noProof/>
            <w:webHidden/>
          </w:rPr>
          <w:instrText xml:space="preserve"> PAGEREF _Toc453305721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rsidR="00E220C0" w:rsidRDefault="001F634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22" w:history="1">
        <w:r w:rsidR="00E220C0" w:rsidRPr="00C9122B">
          <w:rPr>
            <w:rStyle w:val="Hyperlink"/>
            <w:noProof/>
          </w:rPr>
          <w:t>2.1</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TESTING GUIDELINES</w:t>
        </w:r>
        <w:r w:rsidR="00E220C0">
          <w:rPr>
            <w:noProof/>
            <w:webHidden/>
          </w:rPr>
          <w:tab/>
        </w:r>
        <w:r w:rsidR="00E220C0">
          <w:rPr>
            <w:noProof/>
            <w:webHidden/>
          </w:rPr>
          <w:fldChar w:fldCharType="begin"/>
        </w:r>
        <w:r w:rsidR="00E220C0">
          <w:rPr>
            <w:noProof/>
            <w:webHidden/>
          </w:rPr>
          <w:instrText xml:space="preserve"> PAGEREF _Toc453305722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rsidR="00E220C0" w:rsidRDefault="001F6340">
      <w:pPr>
        <w:pStyle w:val="TOC3"/>
        <w:tabs>
          <w:tab w:val="left" w:pos="2160"/>
        </w:tabs>
        <w:rPr>
          <w:rFonts w:asciiTheme="minorHAnsi" w:eastAsiaTheme="minorEastAsia" w:hAnsiTheme="minorHAnsi" w:cstheme="minorBidi"/>
          <w:noProof/>
          <w:kern w:val="2"/>
          <w:sz w:val="21"/>
          <w:szCs w:val="22"/>
          <w:lang w:eastAsia="zh-CN"/>
        </w:rPr>
      </w:pPr>
      <w:hyperlink w:anchor="_Toc453305723" w:history="1">
        <w:r w:rsidR="00E220C0" w:rsidRPr="00C9122B">
          <w:rPr>
            <w:rStyle w:val="Hyperlink"/>
            <w:noProof/>
          </w:rPr>
          <w:t>2.1.1</w:t>
        </w:r>
        <w:r w:rsidR="00E220C0">
          <w:rPr>
            <w:rFonts w:asciiTheme="minorHAnsi" w:eastAsiaTheme="minorEastAsia" w:hAnsiTheme="minorHAnsi" w:cstheme="minorBidi"/>
            <w:noProof/>
            <w:kern w:val="2"/>
            <w:sz w:val="21"/>
            <w:szCs w:val="22"/>
            <w:lang w:eastAsia="zh-CN"/>
          </w:rPr>
          <w:tab/>
        </w:r>
        <w:r w:rsidR="00E220C0" w:rsidRPr="00C9122B">
          <w:rPr>
            <w:rStyle w:val="Hyperlink"/>
            <w:noProof/>
          </w:rPr>
          <w:t>Quality Assurance Plan</w:t>
        </w:r>
        <w:r w:rsidR="00E220C0">
          <w:rPr>
            <w:noProof/>
            <w:webHidden/>
          </w:rPr>
          <w:tab/>
        </w:r>
        <w:r w:rsidR="00E220C0">
          <w:rPr>
            <w:noProof/>
            <w:webHidden/>
          </w:rPr>
          <w:fldChar w:fldCharType="begin"/>
        </w:r>
        <w:r w:rsidR="00E220C0">
          <w:rPr>
            <w:noProof/>
            <w:webHidden/>
          </w:rPr>
          <w:instrText xml:space="preserve"> PAGEREF _Toc453305723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rsidR="00E220C0" w:rsidRDefault="001F6340">
      <w:pPr>
        <w:pStyle w:val="TOC3"/>
        <w:tabs>
          <w:tab w:val="left" w:pos="2160"/>
        </w:tabs>
        <w:rPr>
          <w:rFonts w:asciiTheme="minorHAnsi" w:eastAsiaTheme="minorEastAsia" w:hAnsiTheme="minorHAnsi" w:cstheme="minorBidi"/>
          <w:noProof/>
          <w:kern w:val="2"/>
          <w:sz w:val="21"/>
          <w:szCs w:val="22"/>
          <w:lang w:eastAsia="zh-CN"/>
        </w:rPr>
      </w:pPr>
      <w:hyperlink w:anchor="_Toc453305724" w:history="1">
        <w:r w:rsidR="00E220C0" w:rsidRPr="00C9122B">
          <w:rPr>
            <w:rStyle w:val="Hyperlink"/>
            <w:noProof/>
          </w:rPr>
          <w:t>2.1.2</w:t>
        </w:r>
        <w:r w:rsidR="00E220C0">
          <w:rPr>
            <w:rFonts w:asciiTheme="minorHAnsi" w:eastAsiaTheme="minorEastAsia" w:hAnsiTheme="minorHAnsi" w:cstheme="minorBidi"/>
            <w:noProof/>
            <w:kern w:val="2"/>
            <w:sz w:val="21"/>
            <w:szCs w:val="22"/>
            <w:lang w:eastAsia="zh-CN"/>
          </w:rPr>
          <w:tab/>
        </w:r>
        <w:r w:rsidR="00E220C0" w:rsidRPr="00C9122B">
          <w:rPr>
            <w:rStyle w:val="Hyperlink"/>
            <w:noProof/>
          </w:rPr>
          <w:t>Application Feature Requirements</w:t>
        </w:r>
        <w:r w:rsidR="00E220C0">
          <w:rPr>
            <w:noProof/>
            <w:webHidden/>
          </w:rPr>
          <w:tab/>
        </w:r>
        <w:r w:rsidR="00E220C0">
          <w:rPr>
            <w:noProof/>
            <w:webHidden/>
          </w:rPr>
          <w:fldChar w:fldCharType="begin"/>
        </w:r>
        <w:r w:rsidR="00E220C0">
          <w:rPr>
            <w:noProof/>
            <w:webHidden/>
          </w:rPr>
          <w:instrText xml:space="preserve"> PAGEREF _Toc453305724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rsidR="00E220C0" w:rsidRDefault="001F6340">
      <w:pPr>
        <w:pStyle w:val="TOC3"/>
        <w:tabs>
          <w:tab w:val="left" w:pos="2160"/>
        </w:tabs>
        <w:rPr>
          <w:rFonts w:asciiTheme="minorHAnsi" w:eastAsiaTheme="minorEastAsia" w:hAnsiTheme="minorHAnsi" w:cstheme="minorBidi"/>
          <w:noProof/>
          <w:kern w:val="2"/>
          <w:sz w:val="21"/>
          <w:szCs w:val="22"/>
          <w:lang w:eastAsia="zh-CN"/>
        </w:rPr>
      </w:pPr>
      <w:hyperlink w:anchor="_Toc453305725" w:history="1">
        <w:r w:rsidR="00E220C0" w:rsidRPr="00C9122B">
          <w:rPr>
            <w:rStyle w:val="Hyperlink"/>
            <w:noProof/>
          </w:rPr>
          <w:t>2.1.3</w:t>
        </w:r>
        <w:r w:rsidR="00E220C0">
          <w:rPr>
            <w:rFonts w:asciiTheme="minorHAnsi" w:eastAsiaTheme="minorEastAsia" w:hAnsiTheme="minorHAnsi" w:cstheme="minorBidi"/>
            <w:noProof/>
            <w:kern w:val="2"/>
            <w:sz w:val="21"/>
            <w:szCs w:val="22"/>
            <w:lang w:eastAsia="zh-CN"/>
          </w:rPr>
          <w:tab/>
        </w:r>
        <w:r w:rsidR="00E220C0" w:rsidRPr="00C9122B">
          <w:rPr>
            <w:rStyle w:val="Hyperlink"/>
            <w:noProof/>
          </w:rPr>
          <w:t>Coding Style Standard</w:t>
        </w:r>
        <w:r w:rsidR="00E220C0">
          <w:rPr>
            <w:noProof/>
            <w:webHidden/>
          </w:rPr>
          <w:tab/>
        </w:r>
        <w:r w:rsidR="00E220C0">
          <w:rPr>
            <w:noProof/>
            <w:webHidden/>
          </w:rPr>
          <w:fldChar w:fldCharType="begin"/>
        </w:r>
        <w:r w:rsidR="00E220C0">
          <w:rPr>
            <w:noProof/>
            <w:webHidden/>
          </w:rPr>
          <w:instrText xml:space="preserve"> PAGEREF _Toc453305725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rsidR="00E220C0" w:rsidRDefault="001F634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26" w:history="1">
        <w:r w:rsidR="00E220C0" w:rsidRPr="00C9122B">
          <w:rPr>
            <w:rStyle w:val="Hyperlink"/>
            <w:noProof/>
          </w:rPr>
          <w:t>2.2</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TESTING AND DEVELOPMENT ENVIRONMENT</w:t>
        </w:r>
        <w:r w:rsidR="00E220C0">
          <w:rPr>
            <w:noProof/>
            <w:webHidden/>
          </w:rPr>
          <w:tab/>
        </w:r>
        <w:r w:rsidR="00E220C0">
          <w:rPr>
            <w:noProof/>
            <w:webHidden/>
          </w:rPr>
          <w:fldChar w:fldCharType="begin"/>
        </w:r>
        <w:r w:rsidR="00E220C0">
          <w:rPr>
            <w:noProof/>
            <w:webHidden/>
          </w:rPr>
          <w:instrText xml:space="preserve"> PAGEREF _Toc453305726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rsidR="00E220C0" w:rsidRDefault="001F6340">
      <w:pPr>
        <w:pStyle w:val="TOC1"/>
        <w:rPr>
          <w:rFonts w:asciiTheme="minorHAnsi" w:eastAsiaTheme="minorEastAsia" w:hAnsiTheme="minorHAnsi" w:cstheme="minorBidi"/>
          <w:caps w:val="0"/>
          <w:noProof/>
          <w:kern w:val="2"/>
          <w:sz w:val="21"/>
          <w:szCs w:val="22"/>
          <w:lang w:eastAsia="zh-CN"/>
        </w:rPr>
      </w:pPr>
      <w:hyperlink w:anchor="_Toc453305728" w:history="1">
        <w:r w:rsidR="00E220C0" w:rsidRPr="00C9122B">
          <w:rPr>
            <w:rStyle w:val="Hyperlink"/>
            <w:noProof/>
          </w:rPr>
          <w:t>3.0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UNIT TESTING</w:t>
        </w:r>
        <w:r w:rsidR="00E220C0">
          <w:rPr>
            <w:noProof/>
            <w:webHidden/>
          </w:rPr>
          <w:tab/>
        </w:r>
        <w:r w:rsidR="00E220C0">
          <w:rPr>
            <w:noProof/>
            <w:webHidden/>
          </w:rPr>
          <w:fldChar w:fldCharType="begin"/>
        </w:r>
        <w:r w:rsidR="00E220C0">
          <w:rPr>
            <w:noProof/>
            <w:webHidden/>
          </w:rPr>
          <w:instrText xml:space="preserve"> PAGEREF _Toc453305728 \h </w:instrText>
        </w:r>
        <w:r w:rsidR="00E220C0">
          <w:rPr>
            <w:noProof/>
            <w:webHidden/>
          </w:rPr>
        </w:r>
        <w:r w:rsidR="00E220C0">
          <w:rPr>
            <w:noProof/>
            <w:webHidden/>
          </w:rPr>
          <w:fldChar w:fldCharType="separate"/>
        </w:r>
        <w:r w:rsidR="00E220C0">
          <w:rPr>
            <w:noProof/>
            <w:webHidden/>
          </w:rPr>
          <w:t>3-1</w:t>
        </w:r>
        <w:r w:rsidR="00E220C0">
          <w:rPr>
            <w:noProof/>
            <w:webHidden/>
          </w:rPr>
          <w:fldChar w:fldCharType="end"/>
        </w:r>
      </w:hyperlink>
    </w:p>
    <w:p w:rsidR="00E220C0" w:rsidRDefault="001F634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29" w:history="1">
        <w:r w:rsidR="00E220C0" w:rsidRPr="00C9122B">
          <w:rPr>
            <w:rStyle w:val="Hyperlink"/>
            <w:noProof/>
          </w:rPr>
          <w:t>3.1</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METHODOLOGY</w:t>
        </w:r>
        <w:r w:rsidR="00E220C0">
          <w:rPr>
            <w:noProof/>
            <w:webHidden/>
          </w:rPr>
          <w:tab/>
        </w:r>
        <w:r w:rsidR="00E220C0">
          <w:rPr>
            <w:noProof/>
            <w:webHidden/>
          </w:rPr>
          <w:fldChar w:fldCharType="begin"/>
        </w:r>
        <w:r w:rsidR="00E220C0">
          <w:rPr>
            <w:noProof/>
            <w:webHidden/>
          </w:rPr>
          <w:instrText xml:space="preserve"> PAGEREF _Toc453305729 \h </w:instrText>
        </w:r>
        <w:r w:rsidR="00E220C0">
          <w:rPr>
            <w:noProof/>
            <w:webHidden/>
          </w:rPr>
        </w:r>
        <w:r w:rsidR="00E220C0">
          <w:rPr>
            <w:noProof/>
            <w:webHidden/>
          </w:rPr>
          <w:fldChar w:fldCharType="separate"/>
        </w:r>
        <w:r w:rsidR="00E220C0">
          <w:rPr>
            <w:noProof/>
            <w:webHidden/>
          </w:rPr>
          <w:t>3-1</w:t>
        </w:r>
        <w:r w:rsidR="00E220C0">
          <w:rPr>
            <w:noProof/>
            <w:webHidden/>
          </w:rPr>
          <w:fldChar w:fldCharType="end"/>
        </w:r>
      </w:hyperlink>
    </w:p>
    <w:p w:rsidR="00E220C0" w:rsidRDefault="001F634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30" w:history="1">
        <w:r w:rsidR="00E220C0" w:rsidRPr="00C9122B">
          <w:rPr>
            <w:rStyle w:val="Hyperlink"/>
            <w:noProof/>
          </w:rPr>
          <w:t>3.2</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UNIT TESTINGASSESSMENT</w:t>
        </w:r>
        <w:r w:rsidR="00E220C0">
          <w:rPr>
            <w:noProof/>
            <w:webHidden/>
          </w:rPr>
          <w:tab/>
        </w:r>
        <w:r w:rsidR="00E220C0">
          <w:rPr>
            <w:noProof/>
            <w:webHidden/>
          </w:rPr>
          <w:fldChar w:fldCharType="begin"/>
        </w:r>
        <w:r w:rsidR="00E220C0">
          <w:rPr>
            <w:noProof/>
            <w:webHidden/>
          </w:rPr>
          <w:instrText xml:space="preserve"> PAGEREF _Toc453305730 \h </w:instrText>
        </w:r>
        <w:r w:rsidR="00E220C0">
          <w:rPr>
            <w:noProof/>
            <w:webHidden/>
          </w:rPr>
        </w:r>
        <w:r w:rsidR="00E220C0">
          <w:rPr>
            <w:noProof/>
            <w:webHidden/>
          </w:rPr>
          <w:fldChar w:fldCharType="separate"/>
        </w:r>
        <w:r w:rsidR="00E220C0">
          <w:rPr>
            <w:noProof/>
            <w:webHidden/>
          </w:rPr>
          <w:t>3-1</w:t>
        </w:r>
        <w:r w:rsidR="00E220C0">
          <w:rPr>
            <w:noProof/>
            <w:webHidden/>
          </w:rPr>
          <w:fldChar w:fldCharType="end"/>
        </w:r>
      </w:hyperlink>
    </w:p>
    <w:p w:rsidR="00E220C0" w:rsidRDefault="001F6340">
      <w:pPr>
        <w:pStyle w:val="TOC1"/>
        <w:rPr>
          <w:rFonts w:asciiTheme="minorHAnsi" w:eastAsiaTheme="minorEastAsia" w:hAnsiTheme="minorHAnsi" w:cstheme="minorBidi"/>
          <w:caps w:val="0"/>
          <w:noProof/>
          <w:kern w:val="2"/>
          <w:sz w:val="21"/>
          <w:szCs w:val="22"/>
          <w:lang w:eastAsia="zh-CN"/>
        </w:rPr>
      </w:pPr>
      <w:hyperlink w:anchor="_Toc453305731" w:history="1">
        <w:r w:rsidR="00E220C0" w:rsidRPr="00C9122B">
          <w:rPr>
            <w:rStyle w:val="Hyperlink"/>
            <w:noProof/>
          </w:rPr>
          <w:t>4.0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REGRESSION/INTEGRATION TESTS</w:t>
        </w:r>
        <w:r w:rsidR="00E220C0">
          <w:rPr>
            <w:noProof/>
            <w:webHidden/>
          </w:rPr>
          <w:tab/>
        </w:r>
        <w:r w:rsidR="00E220C0">
          <w:rPr>
            <w:noProof/>
            <w:webHidden/>
          </w:rPr>
          <w:fldChar w:fldCharType="begin"/>
        </w:r>
        <w:r w:rsidR="00E220C0">
          <w:rPr>
            <w:noProof/>
            <w:webHidden/>
          </w:rPr>
          <w:instrText xml:space="preserve"> PAGEREF _Toc453305731 \h </w:instrText>
        </w:r>
        <w:r w:rsidR="00E220C0">
          <w:rPr>
            <w:noProof/>
            <w:webHidden/>
          </w:rPr>
        </w:r>
        <w:r w:rsidR="00E220C0">
          <w:rPr>
            <w:noProof/>
            <w:webHidden/>
          </w:rPr>
          <w:fldChar w:fldCharType="separate"/>
        </w:r>
        <w:r w:rsidR="00E220C0">
          <w:rPr>
            <w:noProof/>
            <w:webHidden/>
          </w:rPr>
          <w:t>4-1</w:t>
        </w:r>
        <w:r w:rsidR="00E220C0">
          <w:rPr>
            <w:noProof/>
            <w:webHidden/>
          </w:rPr>
          <w:fldChar w:fldCharType="end"/>
        </w:r>
      </w:hyperlink>
    </w:p>
    <w:p w:rsidR="00E220C0" w:rsidRDefault="001F634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32" w:history="1">
        <w:r w:rsidR="00E220C0" w:rsidRPr="00C9122B">
          <w:rPr>
            <w:rStyle w:val="Hyperlink"/>
            <w:noProof/>
          </w:rPr>
          <w:t>4.1</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METHODOLOGY</w:t>
        </w:r>
        <w:r w:rsidR="00E220C0">
          <w:rPr>
            <w:noProof/>
            <w:webHidden/>
          </w:rPr>
          <w:tab/>
        </w:r>
        <w:r w:rsidR="00E220C0">
          <w:rPr>
            <w:noProof/>
            <w:webHidden/>
          </w:rPr>
          <w:fldChar w:fldCharType="begin"/>
        </w:r>
        <w:r w:rsidR="00E220C0">
          <w:rPr>
            <w:noProof/>
            <w:webHidden/>
          </w:rPr>
          <w:instrText xml:space="preserve"> PAGEREF _Toc453305732 \h </w:instrText>
        </w:r>
        <w:r w:rsidR="00E220C0">
          <w:rPr>
            <w:noProof/>
            <w:webHidden/>
          </w:rPr>
        </w:r>
        <w:r w:rsidR="00E220C0">
          <w:rPr>
            <w:noProof/>
            <w:webHidden/>
          </w:rPr>
          <w:fldChar w:fldCharType="separate"/>
        </w:r>
        <w:r w:rsidR="00E220C0">
          <w:rPr>
            <w:noProof/>
            <w:webHidden/>
          </w:rPr>
          <w:t>4-1</w:t>
        </w:r>
        <w:r w:rsidR="00E220C0">
          <w:rPr>
            <w:noProof/>
            <w:webHidden/>
          </w:rPr>
          <w:fldChar w:fldCharType="end"/>
        </w:r>
      </w:hyperlink>
    </w:p>
    <w:p w:rsidR="00E220C0" w:rsidRDefault="001F634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33" w:history="1">
        <w:r w:rsidR="00E220C0" w:rsidRPr="00C9122B">
          <w:rPr>
            <w:rStyle w:val="Hyperlink"/>
            <w:noProof/>
          </w:rPr>
          <w:t>4.2</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ASSESSMENT OF REGRESSION/INTEGRATION TESTS</w:t>
        </w:r>
        <w:r w:rsidR="00E220C0">
          <w:rPr>
            <w:noProof/>
            <w:webHidden/>
          </w:rPr>
          <w:tab/>
        </w:r>
        <w:r w:rsidR="00E220C0">
          <w:rPr>
            <w:noProof/>
            <w:webHidden/>
          </w:rPr>
          <w:fldChar w:fldCharType="begin"/>
        </w:r>
        <w:r w:rsidR="00E220C0">
          <w:rPr>
            <w:noProof/>
            <w:webHidden/>
          </w:rPr>
          <w:instrText xml:space="preserve"> PAGEREF _Toc453305733 \h </w:instrText>
        </w:r>
        <w:r w:rsidR="00E220C0">
          <w:rPr>
            <w:noProof/>
            <w:webHidden/>
          </w:rPr>
        </w:r>
        <w:r w:rsidR="00E220C0">
          <w:rPr>
            <w:noProof/>
            <w:webHidden/>
          </w:rPr>
          <w:fldChar w:fldCharType="separate"/>
        </w:r>
        <w:r w:rsidR="00E220C0">
          <w:rPr>
            <w:noProof/>
            <w:webHidden/>
          </w:rPr>
          <w:t>4-2</w:t>
        </w:r>
        <w:r w:rsidR="00E220C0">
          <w:rPr>
            <w:noProof/>
            <w:webHidden/>
          </w:rPr>
          <w:fldChar w:fldCharType="end"/>
        </w:r>
      </w:hyperlink>
    </w:p>
    <w:p w:rsidR="00E220C0" w:rsidRDefault="001F6340">
      <w:pPr>
        <w:pStyle w:val="TOC1"/>
        <w:rPr>
          <w:rFonts w:asciiTheme="minorHAnsi" w:eastAsiaTheme="minorEastAsia" w:hAnsiTheme="minorHAnsi" w:cstheme="minorBidi"/>
          <w:caps w:val="0"/>
          <w:noProof/>
          <w:kern w:val="2"/>
          <w:sz w:val="21"/>
          <w:szCs w:val="22"/>
          <w:lang w:eastAsia="zh-CN"/>
        </w:rPr>
      </w:pPr>
      <w:hyperlink w:anchor="_Toc453305734" w:history="1">
        <w:r w:rsidR="00E220C0" w:rsidRPr="00C9122B">
          <w:rPr>
            <w:rStyle w:val="Hyperlink"/>
            <w:noProof/>
          </w:rPr>
          <w:t>5.0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COVERAGE TESTING</w:t>
        </w:r>
        <w:r w:rsidR="00E220C0">
          <w:rPr>
            <w:noProof/>
            <w:webHidden/>
          </w:rPr>
          <w:tab/>
        </w:r>
        <w:r w:rsidR="00E220C0">
          <w:rPr>
            <w:noProof/>
            <w:webHidden/>
          </w:rPr>
          <w:fldChar w:fldCharType="begin"/>
        </w:r>
        <w:r w:rsidR="00E220C0">
          <w:rPr>
            <w:noProof/>
            <w:webHidden/>
          </w:rPr>
          <w:instrText xml:space="preserve"> PAGEREF _Toc453305734 \h </w:instrText>
        </w:r>
        <w:r w:rsidR="00E220C0">
          <w:rPr>
            <w:noProof/>
            <w:webHidden/>
          </w:rPr>
        </w:r>
        <w:r w:rsidR="00E220C0">
          <w:rPr>
            <w:noProof/>
            <w:webHidden/>
          </w:rPr>
          <w:fldChar w:fldCharType="separate"/>
        </w:r>
        <w:r w:rsidR="00E220C0">
          <w:rPr>
            <w:noProof/>
            <w:webHidden/>
          </w:rPr>
          <w:t>5-1</w:t>
        </w:r>
        <w:r w:rsidR="00E220C0">
          <w:rPr>
            <w:noProof/>
            <w:webHidden/>
          </w:rPr>
          <w:fldChar w:fldCharType="end"/>
        </w:r>
      </w:hyperlink>
    </w:p>
    <w:p w:rsidR="00E220C0" w:rsidRDefault="001F6340">
      <w:pPr>
        <w:pStyle w:val="TOC1"/>
        <w:rPr>
          <w:rFonts w:asciiTheme="minorHAnsi" w:eastAsiaTheme="minorEastAsia" w:hAnsiTheme="minorHAnsi" w:cstheme="minorBidi"/>
          <w:caps w:val="0"/>
          <w:noProof/>
          <w:kern w:val="2"/>
          <w:sz w:val="21"/>
          <w:szCs w:val="22"/>
          <w:lang w:eastAsia="zh-CN"/>
        </w:rPr>
      </w:pPr>
      <w:hyperlink w:anchor="_Toc453305735" w:history="1">
        <w:r w:rsidR="00E220C0" w:rsidRPr="00C9122B">
          <w:rPr>
            <w:rStyle w:val="Hyperlink"/>
            <w:noProof/>
          </w:rPr>
          <w:t>6.0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STYLE TESTING</w:t>
        </w:r>
        <w:r w:rsidR="00E220C0">
          <w:rPr>
            <w:noProof/>
            <w:webHidden/>
          </w:rPr>
          <w:tab/>
        </w:r>
        <w:r w:rsidR="00E220C0">
          <w:rPr>
            <w:noProof/>
            <w:webHidden/>
          </w:rPr>
          <w:fldChar w:fldCharType="begin"/>
        </w:r>
        <w:r w:rsidR="00E220C0">
          <w:rPr>
            <w:noProof/>
            <w:webHidden/>
          </w:rPr>
          <w:instrText xml:space="preserve"> PAGEREF _Toc453305735 \h </w:instrText>
        </w:r>
        <w:r w:rsidR="00E220C0">
          <w:rPr>
            <w:noProof/>
            <w:webHidden/>
          </w:rPr>
        </w:r>
        <w:r w:rsidR="00E220C0">
          <w:rPr>
            <w:noProof/>
            <w:webHidden/>
          </w:rPr>
          <w:fldChar w:fldCharType="separate"/>
        </w:r>
        <w:r w:rsidR="00E220C0">
          <w:rPr>
            <w:noProof/>
            <w:webHidden/>
          </w:rPr>
          <w:t>6-1</w:t>
        </w:r>
        <w:r w:rsidR="00E220C0">
          <w:rPr>
            <w:noProof/>
            <w:webHidden/>
          </w:rPr>
          <w:fldChar w:fldCharType="end"/>
        </w:r>
      </w:hyperlink>
    </w:p>
    <w:p w:rsidR="00E220C0" w:rsidRDefault="001F6340">
      <w:pPr>
        <w:pStyle w:val="TOC1"/>
        <w:rPr>
          <w:rFonts w:asciiTheme="minorHAnsi" w:eastAsiaTheme="minorEastAsia" w:hAnsiTheme="minorHAnsi" w:cstheme="minorBidi"/>
          <w:caps w:val="0"/>
          <w:noProof/>
          <w:kern w:val="2"/>
          <w:sz w:val="21"/>
          <w:szCs w:val="22"/>
          <w:lang w:eastAsia="zh-CN"/>
        </w:rPr>
      </w:pPr>
      <w:hyperlink w:anchor="_Toc453305736" w:history="1">
        <w:r w:rsidR="00E220C0" w:rsidRPr="00C9122B">
          <w:rPr>
            <w:rStyle w:val="Hyperlink"/>
            <w:noProof/>
          </w:rPr>
          <w:t>7.0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USER INTERFACE(UI) TESTING</w:t>
        </w:r>
        <w:r w:rsidR="00E220C0">
          <w:rPr>
            <w:noProof/>
            <w:webHidden/>
          </w:rPr>
          <w:tab/>
        </w:r>
        <w:r w:rsidR="00E220C0">
          <w:rPr>
            <w:noProof/>
            <w:webHidden/>
          </w:rPr>
          <w:fldChar w:fldCharType="begin"/>
        </w:r>
        <w:r w:rsidR="00E220C0">
          <w:rPr>
            <w:noProof/>
            <w:webHidden/>
          </w:rPr>
          <w:instrText xml:space="preserve"> PAGEREF _Toc453305736 \h </w:instrText>
        </w:r>
        <w:r w:rsidR="00E220C0">
          <w:rPr>
            <w:noProof/>
            <w:webHidden/>
          </w:rPr>
        </w:r>
        <w:r w:rsidR="00E220C0">
          <w:rPr>
            <w:noProof/>
            <w:webHidden/>
          </w:rPr>
          <w:fldChar w:fldCharType="separate"/>
        </w:r>
        <w:r w:rsidR="00E220C0">
          <w:rPr>
            <w:noProof/>
            <w:webHidden/>
          </w:rPr>
          <w:t>7-1</w:t>
        </w:r>
        <w:r w:rsidR="00E220C0">
          <w:rPr>
            <w:noProof/>
            <w:webHidden/>
          </w:rPr>
          <w:fldChar w:fldCharType="end"/>
        </w:r>
      </w:hyperlink>
    </w:p>
    <w:p w:rsidR="00E220C0" w:rsidRDefault="001F6340">
      <w:pPr>
        <w:pStyle w:val="TOC1"/>
        <w:rPr>
          <w:rFonts w:asciiTheme="minorHAnsi" w:eastAsiaTheme="minorEastAsia" w:hAnsiTheme="minorHAnsi" w:cstheme="minorBidi"/>
          <w:caps w:val="0"/>
          <w:noProof/>
          <w:kern w:val="2"/>
          <w:sz w:val="21"/>
          <w:szCs w:val="22"/>
          <w:lang w:eastAsia="zh-CN"/>
        </w:rPr>
      </w:pPr>
      <w:hyperlink w:anchor="_Toc453305737" w:history="1">
        <w:r w:rsidR="00E220C0" w:rsidRPr="00C9122B">
          <w:rPr>
            <w:rStyle w:val="Hyperlink"/>
            <w:noProof/>
          </w:rPr>
          <w:t>8.0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REFERENCES</w:t>
        </w:r>
        <w:r w:rsidR="00E220C0">
          <w:rPr>
            <w:noProof/>
            <w:webHidden/>
          </w:rPr>
          <w:tab/>
        </w:r>
        <w:r w:rsidR="00E220C0">
          <w:rPr>
            <w:noProof/>
            <w:webHidden/>
          </w:rPr>
          <w:fldChar w:fldCharType="begin"/>
        </w:r>
        <w:r w:rsidR="00E220C0">
          <w:rPr>
            <w:noProof/>
            <w:webHidden/>
          </w:rPr>
          <w:instrText xml:space="preserve"> PAGEREF _Toc453305737 \h </w:instrText>
        </w:r>
        <w:r w:rsidR="00E220C0">
          <w:rPr>
            <w:noProof/>
            <w:webHidden/>
          </w:rPr>
        </w:r>
        <w:r w:rsidR="00E220C0">
          <w:rPr>
            <w:noProof/>
            <w:webHidden/>
          </w:rPr>
          <w:fldChar w:fldCharType="separate"/>
        </w:r>
        <w:r w:rsidR="00E220C0">
          <w:rPr>
            <w:noProof/>
            <w:webHidden/>
          </w:rPr>
          <w:t>8-1</w:t>
        </w:r>
        <w:r w:rsidR="00E220C0">
          <w:rPr>
            <w:noProof/>
            <w:webHidden/>
          </w:rPr>
          <w:fldChar w:fldCharType="end"/>
        </w:r>
      </w:hyperlink>
    </w:p>
    <w:p w:rsidR="00AE3646" w:rsidRPr="00876C76" w:rsidRDefault="00462D57" w:rsidP="00ED24CF">
      <w:pPr>
        <w:rPr>
          <w:lang w:eastAsia="zh-CN"/>
        </w:rPr>
      </w:pPr>
      <w:r w:rsidRPr="00876C76">
        <w:fldChar w:fldCharType="end"/>
      </w:r>
    </w:p>
    <w:p w:rsidR="00F5719F" w:rsidRPr="00876C76" w:rsidRDefault="00F5719F" w:rsidP="00C61432">
      <w:pPr>
        <w:tabs>
          <w:tab w:val="left" w:pos="1440"/>
          <w:tab w:val="left" w:pos="2160"/>
          <w:tab w:val="right" w:leader="dot" w:pos="9360"/>
        </w:tabs>
        <w:spacing w:line="200" w:lineRule="atLeast"/>
        <w:ind w:left="720" w:hanging="720"/>
        <w:jc w:val="center"/>
        <w:rPr>
          <w:b/>
        </w:rPr>
      </w:pPr>
      <w:r>
        <w:br w:type="page"/>
      </w:r>
      <w:r w:rsidR="72736536" w:rsidRPr="72736536">
        <w:rPr>
          <w:b/>
          <w:bCs/>
        </w:rPr>
        <w:lastRenderedPageBreak/>
        <w:t>LIST OF FIGURES</w:t>
      </w:r>
    </w:p>
    <w:p w:rsidR="00F5719F" w:rsidRDefault="00F5719F" w:rsidP="00F5719F">
      <w:pPr>
        <w:pBdr>
          <w:bottom w:val="single" w:sz="6" w:space="1" w:color="auto"/>
        </w:pBdr>
        <w:spacing w:line="200" w:lineRule="atLeast"/>
        <w:jc w:val="center"/>
        <w:rPr>
          <w:b/>
        </w:rPr>
      </w:pPr>
    </w:p>
    <w:p w:rsidR="00DA08FB" w:rsidRPr="00876C76" w:rsidRDefault="00DA08FB" w:rsidP="00DA08FB">
      <w:pPr>
        <w:pBdr>
          <w:bottom w:val="single" w:sz="6" w:space="1" w:color="auto"/>
        </w:pBdr>
        <w:spacing w:line="200" w:lineRule="atLeast"/>
        <w:jc w:val="right"/>
        <w:rPr>
          <w:b/>
        </w:rPr>
      </w:pPr>
      <w:r>
        <w:rPr>
          <w:b/>
        </w:rPr>
        <w:t>Page</w:t>
      </w:r>
    </w:p>
    <w:p w:rsidR="001E0281" w:rsidRDefault="001E0281" w:rsidP="003B43F0">
      <w:pPr>
        <w:widowControl w:val="0"/>
        <w:tabs>
          <w:tab w:val="left" w:pos="990"/>
        </w:tabs>
        <w:spacing w:line="200" w:lineRule="atLeast"/>
        <w:ind w:left="990" w:hanging="990"/>
      </w:pPr>
    </w:p>
    <w:p w:rsidR="00DA08FB" w:rsidRDefault="00462D57">
      <w:pPr>
        <w:pStyle w:val="TableofFigures"/>
        <w:tabs>
          <w:tab w:val="left" w:pos="1440"/>
          <w:tab w:val="right" w:leader="dot" w:pos="9350"/>
        </w:tabs>
        <w:rPr>
          <w:noProof/>
        </w:rPr>
      </w:pPr>
      <w:r>
        <w:fldChar w:fldCharType="begin"/>
      </w:r>
      <w:r w:rsidR="00DA08FB">
        <w:instrText xml:space="preserve"> TOC \h \z \t "Figure" \c </w:instrText>
      </w:r>
      <w:r>
        <w:fldChar w:fldCharType="separate"/>
      </w:r>
      <w:hyperlink w:anchor="_Toc453255433" w:history="1">
        <w:r w:rsidR="00DA08FB" w:rsidRPr="00530FDC">
          <w:rPr>
            <w:rStyle w:val="Hyperlink"/>
            <w:noProof/>
          </w:rPr>
          <w:t>Figure 7.1</w:t>
        </w:r>
        <w:r w:rsidR="00DA08FB">
          <w:rPr>
            <w:noProof/>
          </w:rPr>
          <w:tab/>
        </w:r>
        <w:r w:rsidR="00DA08FB" w:rsidRPr="00530FDC">
          <w:rPr>
            <w:rStyle w:val="Hyperlink"/>
            <w:noProof/>
          </w:rPr>
          <w:t>Sample Page of a UI Test Dialog Box</w:t>
        </w:r>
        <w:r w:rsidR="00DA08FB">
          <w:rPr>
            <w:noProof/>
            <w:webHidden/>
          </w:rPr>
          <w:tab/>
        </w:r>
        <w:r>
          <w:rPr>
            <w:noProof/>
            <w:webHidden/>
          </w:rPr>
          <w:fldChar w:fldCharType="begin"/>
        </w:r>
        <w:r w:rsidR="00DA08FB">
          <w:rPr>
            <w:noProof/>
            <w:webHidden/>
          </w:rPr>
          <w:instrText xml:space="preserve"> PAGEREF _Toc453255433 \h </w:instrText>
        </w:r>
        <w:r>
          <w:rPr>
            <w:noProof/>
            <w:webHidden/>
          </w:rPr>
        </w:r>
        <w:r>
          <w:rPr>
            <w:noProof/>
            <w:webHidden/>
          </w:rPr>
          <w:fldChar w:fldCharType="separate"/>
        </w:r>
        <w:r w:rsidR="00DA08FB">
          <w:rPr>
            <w:noProof/>
            <w:webHidden/>
          </w:rPr>
          <w:t>7-2</w:t>
        </w:r>
        <w:r>
          <w:rPr>
            <w:noProof/>
            <w:webHidden/>
          </w:rPr>
          <w:fldChar w:fldCharType="end"/>
        </w:r>
      </w:hyperlink>
    </w:p>
    <w:p w:rsidR="00DA08FB" w:rsidRDefault="00462D57" w:rsidP="003B43F0">
      <w:pPr>
        <w:widowControl w:val="0"/>
        <w:tabs>
          <w:tab w:val="left" w:pos="990"/>
        </w:tabs>
        <w:spacing w:line="200" w:lineRule="atLeast"/>
        <w:ind w:left="990" w:hanging="990"/>
      </w:pPr>
      <w:r>
        <w:fldChar w:fldCharType="end"/>
      </w:r>
    </w:p>
    <w:p w:rsidR="003B43F0" w:rsidRPr="00876C76" w:rsidRDefault="003B43F0" w:rsidP="003B43F0">
      <w:pPr>
        <w:widowControl w:val="0"/>
        <w:tabs>
          <w:tab w:val="left" w:pos="990"/>
        </w:tabs>
        <w:spacing w:line="200" w:lineRule="atLeast"/>
        <w:ind w:left="990" w:hanging="990"/>
      </w:pPr>
    </w:p>
    <w:p w:rsidR="00345226" w:rsidRPr="00876C76" w:rsidRDefault="00345226" w:rsidP="00F5719F">
      <w:pPr>
        <w:sectPr w:rsidR="00345226" w:rsidRPr="00876C76" w:rsidSect="00C61432">
          <w:footerReference w:type="first" r:id="rId12"/>
          <w:pgSz w:w="12240" w:h="15840" w:code="1"/>
          <w:pgMar w:top="1440" w:right="1440" w:bottom="1440" w:left="1440" w:header="720" w:footer="432" w:gutter="0"/>
          <w:pgNumType w:fmt="lowerRoman" w:start="1"/>
          <w:cols w:space="720"/>
          <w:titlePg/>
          <w:docGrid w:linePitch="360"/>
        </w:sectPr>
      </w:pPr>
    </w:p>
    <w:p w:rsidR="00F756C4" w:rsidRPr="00876C76" w:rsidRDefault="72736536">
      <w:pPr>
        <w:spacing w:line="200" w:lineRule="atLeast"/>
        <w:jc w:val="center"/>
        <w:rPr>
          <w:b/>
        </w:rPr>
      </w:pPr>
      <w:r w:rsidRPr="72736536">
        <w:rPr>
          <w:b/>
          <w:bCs/>
        </w:rPr>
        <w:lastRenderedPageBreak/>
        <w:t>LIST OF ACRONYMS AND ABBREVIATIONS</w:t>
      </w:r>
    </w:p>
    <w:p w:rsidR="00F756C4" w:rsidRPr="00876C76" w:rsidRDefault="00F756C4">
      <w:pPr>
        <w:pBdr>
          <w:bottom w:val="single" w:sz="4" w:space="1" w:color="auto"/>
        </w:pBdr>
        <w:spacing w:line="200" w:lineRule="atLeast"/>
      </w:pPr>
    </w:p>
    <w:p w:rsidR="00F756C4" w:rsidRPr="00876C76" w:rsidRDefault="00F756C4">
      <w:pPr>
        <w:spacing w:line="200" w:lineRule="atLeast"/>
      </w:pPr>
    </w:p>
    <w:p w:rsidR="008C25EE" w:rsidRPr="00297D3F" w:rsidRDefault="008C25EE" w:rsidP="00F5719F">
      <w:pPr>
        <w:tabs>
          <w:tab w:val="left" w:pos="2160"/>
        </w:tabs>
        <w:spacing w:line="200" w:lineRule="atLeast"/>
        <w:rPr>
          <w:rFonts w:eastAsia="SimSun"/>
          <w:lang w:eastAsia="zh-CN"/>
        </w:rPr>
      </w:pPr>
      <w:r w:rsidRPr="00876C76">
        <w:t>A</w:t>
      </w:r>
      <w:r w:rsidR="0010674F">
        <w:rPr>
          <w:lang w:eastAsia="zh-CN"/>
        </w:rPr>
        <w:t>FRD</w:t>
      </w:r>
      <w:r w:rsidR="0010674F">
        <w:tab/>
      </w:r>
      <w:r w:rsidR="0010674F" w:rsidRPr="00876C76">
        <w:t>Application Features Requirement Document</w:t>
      </w:r>
    </w:p>
    <w:p w:rsidR="008C25EE" w:rsidRPr="00876C76" w:rsidRDefault="008C25EE" w:rsidP="00F5719F">
      <w:pPr>
        <w:tabs>
          <w:tab w:val="left" w:pos="2160"/>
        </w:tabs>
        <w:spacing w:line="200" w:lineRule="atLeast"/>
      </w:pPr>
      <w:r w:rsidRPr="00876C76">
        <w:t>API</w:t>
      </w:r>
      <w:r w:rsidRPr="00876C76">
        <w:tab/>
      </w:r>
      <w:r w:rsidR="0010674F">
        <w:rPr>
          <w:lang w:eastAsia="zh-CN"/>
        </w:rPr>
        <w:t>A</w:t>
      </w:r>
      <w:r w:rsidRPr="00876C76">
        <w:t xml:space="preserve">pplication </w:t>
      </w:r>
      <w:r w:rsidR="0010674F">
        <w:rPr>
          <w:lang w:eastAsia="zh-CN"/>
        </w:rPr>
        <w:t>P</w:t>
      </w:r>
      <w:r w:rsidR="0010674F">
        <w:t xml:space="preserve">rogramming </w:t>
      </w:r>
      <w:r w:rsidR="0010674F">
        <w:rPr>
          <w:lang w:eastAsia="zh-CN"/>
        </w:rPr>
        <w:t>I</w:t>
      </w:r>
      <w:r w:rsidRPr="00876C76">
        <w:t>nterface</w:t>
      </w:r>
    </w:p>
    <w:p w:rsidR="00E01C2B" w:rsidRPr="00876C76" w:rsidRDefault="008F7563" w:rsidP="00F5719F">
      <w:pPr>
        <w:tabs>
          <w:tab w:val="left" w:pos="2160"/>
        </w:tabs>
        <w:spacing w:line="200" w:lineRule="atLeast"/>
        <w:rPr>
          <w:sz w:val="32"/>
        </w:rPr>
      </w:pPr>
      <w:r w:rsidRPr="00876C76">
        <w:t>ASCII</w:t>
      </w:r>
      <w:r w:rsidRPr="00876C76">
        <w:tab/>
      </w:r>
      <w:r w:rsidRPr="72736536">
        <w:rPr>
          <w:color w:val="252525"/>
          <w:shd w:val="clear" w:color="auto" w:fill="FFFFFF"/>
        </w:rPr>
        <w:t>American Standard Code for Information Interchange</w:t>
      </w:r>
    </w:p>
    <w:p w:rsidR="008F7563" w:rsidRPr="00876C76" w:rsidRDefault="008F7563" w:rsidP="00F5719F">
      <w:pPr>
        <w:tabs>
          <w:tab w:val="left" w:pos="2160"/>
        </w:tabs>
        <w:spacing w:line="200" w:lineRule="atLeast"/>
      </w:pPr>
    </w:p>
    <w:p w:rsidR="006F1675" w:rsidRPr="00876C76" w:rsidRDefault="006F1675" w:rsidP="00F5719F">
      <w:pPr>
        <w:tabs>
          <w:tab w:val="left" w:pos="2160"/>
        </w:tabs>
        <w:spacing w:line="200" w:lineRule="atLeast"/>
      </w:pPr>
      <w:r w:rsidRPr="00876C76">
        <w:t>EPA</w:t>
      </w:r>
      <w:r w:rsidRPr="00876C76">
        <w:tab/>
        <w:t>U.S. Environmental Protection Agency</w:t>
      </w:r>
    </w:p>
    <w:p w:rsidR="00E01C2B" w:rsidRPr="00876C76" w:rsidRDefault="00E01C2B" w:rsidP="000F3A54">
      <w:pPr>
        <w:tabs>
          <w:tab w:val="left" w:pos="2160"/>
        </w:tabs>
        <w:spacing w:line="200" w:lineRule="atLeast"/>
      </w:pPr>
    </w:p>
    <w:p w:rsidR="000F3A54" w:rsidRPr="00876C76" w:rsidRDefault="000F3A54" w:rsidP="000F3A54">
      <w:pPr>
        <w:tabs>
          <w:tab w:val="left" w:pos="2160"/>
        </w:tabs>
        <w:spacing w:line="200" w:lineRule="atLeast"/>
      </w:pPr>
      <w:r w:rsidRPr="00876C76">
        <w:t>HGL</w:t>
      </w:r>
      <w:r w:rsidRPr="00876C76">
        <w:tab/>
        <w:t>HydroGeoLogic, Inc.</w:t>
      </w:r>
    </w:p>
    <w:p w:rsidR="0038205E" w:rsidRPr="00876C76" w:rsidRDefault="0038205E" w:rsidP="00F5719F">
      <w:pPr>
        <w:tabs>
          <w:tab w:val="left" w:pos="2160"/>
        </w:tabs>
      </w:pPr>
    </w:p>
    <w:p w:rsidR="00B86071" w:rsidRPr="00876C76" w:rsidRDefault="00B86071" w:rsidP="00F5719F">
      <w:pPr>
        <w:tabs>
          <w:tab w:val="left" w:pos="2160"/>
        </w:tabs>
      </w:pPr>
      <w:r w:rsidRPr="00876C76">
        <w:t>IDE</w:t>
      </w:r>
      <w:r w:rsidRPr="00876C76">
        <w:tab/>
        <w:t>integrated development environment</w:t>
      </w:r>
    </w:p>
    <w:p w:rsidR="00B86071" w:rsidRDefault="00B86071" w:rsidP="00F5719F">
      <w:pPr>
        <w:tabs>
          <w:tab w:val="left" w:pos="2160"/>
        </w:tabs>
        <w:rPr>
          <w:lang w:eastAsia="zh-CN"/>
        </w:rPr>
      </w:pPr>
    </w:p>
    <w:p w:rsidR="0010674F" w:rsidRDefault="0010674F" w:rsidP="00F5719F">
      <w:pPr>
        <w:tabs>
          <w:tab w:val="left" w:pos="2160"/>
        </w:tabs>
        <w:rPr>
          <w:lang w:eastAsia="zh-CN"/>
        </w:rPr>
      </w:pPr>
      <w:r>
        <w:rPr>
          <w:lang w:eastAsia="zh-CN"/>
        </w:rPr>
        <w:t>MTP</w:t>
      </w:r>
      <w:r>
        <w:rPr>
          <w:rFonts w:hint="eastAsia"/>
          <w:lang w:eastAsia="zh-CN"/>
        </w:rPr>
        <w:tab/>
      </w:r>
      <w:r>
        <w:rPr>
          <w:lang w:eastAsia="zh-CN"/>
        </w:rPr>
        <w:t xml:space="preserve">Minimum </w:t>
      </w:r>
      <w:r>
        <w:t>Testable Product</w:t>
      </w:r>
    </w:p>
    <w:p w:rsidR="0010674F" w:rsidRPr="00876C76" w:rsidRDefault="0010674F" w:rsidP="00F5719F">
      <w:pPr>
        <w:tabs>
          <w:tab w:val="left" w:pos="2160"/>
        </w:tabs>
        <w:rPr>
          <w:lang w:eastAsia="zh-CN"/>
        </w:rPr>
      </w:pPr>
    </w:p>
    <w:p w:rsidR="00F5719F" w:rsidRDefault="00F5719F" w:rsidP="00F5719F">
      <w:pPr>
        <w:tabs>
          <w:tab w:val="left" w:pos="2160"/>
        </w:tabs>
        <w:rPr>
          <w:lang w:eastAsia="zh-CN"/>
        </w:rPr>
      </w:pPr>
      <w:r w:rsidRPr="00876C76">
        <w:t>OS</w:t>
      </w:r>
      <w:r w:rsidRPr="00876C76">
        <w:tab/>
      </w:r>
      <w:r w:rsidR="00E220C0">
        <w:rPr>
          <w:rFonts w:hint="eastAsia"/>
          <w:lang w:eastAsia="zh-CN"/>
        </w:rPr>
        <w:t>O</w:t>
      </w:r>
      <w:r w:rsidRPr="00876C76">
        <w:t xml:space="preserve">perating </w:t>
      </w:r>
      <w:r w:rsidR="00E220C0">
        <w:rPr>
          <w:rFonts w:hint="eastAsia"/>
          <w:lang w:eastAsia="zh-CN"/>
        </w:rPr>
        <w:t>S</w:t>
      </w:r>
      <w:r w:rsidRPr="00876C76">
        <w:t>ystem</w:t>
      </w:r>
    </w:p>
    <w:p w:rsidR="0010674F" w:rsidRDefault="0010674F" w:rsidP="00F5719F">
      <w:pPr>
        <w:tabs>
          <w:tab w:val="left" w:pos="2160"/>
        </w:tabs>
        <w:rPr>
          <w:rFonts w:eastAsiaTheme="minorEastAsia"/>
          <w:lang w:eastAsia="zh-CN"/>
        </w:rPr>
      </w:pPr>
    </w:p>
    <w:p w:rsidR="00E220C0" w:rsidRPr="00297D3F" w:rsidRDefault="00E220C0" w:rsidP="00F5719F">
      <w:pPr>
        <w:tabs>
          <w:tab w:val="left" w:pos="2160"/>
        </w:tabs>
        <w:rPr>
          <w:rFonts w:eastAsiaTheme="minorEastAsia"/>
          <w:lang w:eastAsia="zh-CN"/>
        </w:rPr>
      </w:pPr>
      <w:r>
        <w:rPr>
          <w:rFonts w:eastAsiaTheme="minorEastAsia" w:hint="eastAsia"/>
          <w:lang w:eastAsia="zh-CN"/>
        </w:rPr>
        <w:t>PEP</w:t>
      </w:r>
      <w:r>
        <w:rPr>
          <w:rFonts w:eastAsiaTheme="minorEastAsia" w:hint="eastAsia"/>
          <w:lang w:eastAsia="zh-CN"/>
        </w:rPr>
        <w:tab/>
      </w:r>
      <w:r>
        <w:t>Python Enhancement Proposal</w:t>
      </w:r>
    </w:p>
    <w:p w:rsidR="0010674F" w:rsidRDefault="0010674F" w:rsidP="0010674F">
      <w:pPr>
        <w:tabs>
          <w:tab w:val="left" w:pos="2160"/>
        </w:tabs>
        <w:rPr>
          <w:lang w:eastAsia="zh-CN"/>
        </w:rPr>
      </w:pPr>
      <w:r>
        <w:rPr>
          <w:lang w:eastAsia="zh-CN"/>
        </w:rPr>
        <w:t>QAPP</w:t>
      </w:r>
      <w:r w:rsidRPr="00876C76">
        <w:tab/>
        <w:t>Quality Assurance Project Assurance Plan document</w:t>
      </w:r>
    </w:p>
    <w:p w:rsidR="0010674F" w:rsidRDefault="0010674F" w:rsidP="00F5719F">
      <w:pPr>
        <w:tabs>
          <w:tab w:val="left" w:pos="2160"/>
        </w:tabs>
        <w:rPr>
          <w:lang w:eastAsia="zh-CN"/>
        </w:rPr>
      </w:pPr>
    </w:p>
    <w:p w:rsidR="0010674F" w:rsidRDefault="0010674F" w:rsidP="0010674F">
      <w:pPr>
        <w:tabs>
          <w:tab w:val="left" w:pos="2160"/>
        </w:tabs>
        <w:rPr>
          <w:lang w:eastAsia="zh-CN"/>
        </w:rPr>
      </w:pPr>
      <w:r>
        <w:rPr>
          <w:lang w:eastAsia="zh-CN"/>
        </w:rPr>
        <w:t>SWMM</w:t>
      </w:r>
      <w:r w:rsidRPr="00876C76">
        <w:tab/>
        <w:t>Storm Water Management Model</w:t>
      </w:r>
    </w:p>
    <w:p w:rsidR="0010674F" w:rsidRDefault="0010674F" w:rsidP="00F5719F">
      <w:pPr>
        <w:tabs>
          <w:tab w:val="left" w:pos="2160"/>
        </w:tabs>
        <w:rPr>
          <w:lang w:eastAsia="zh-CN"/>
        </w:rPr>
      </w:pPr>
    </w:p>
    <w:p w:rsidR="0010674F" w:rsidRPr="00876C76" w:rsidRDefault="0010674F" w:rsidP="0010674F">
      <w:pPr>
        <w:tabs>
          <w:tab w:val="left" w:pos="2160"/>
        </w:tabs>
        <w:spacing w:line="200" w:lineRule="atLeast"/>
      </w:pPr>
      <w:r w:rsidRPr="00876C76">
        <w:t>UI</w:t>
      </w:r>
      <w:r w:rsidRPr="00876C76">
        <w:tab/>
      </w:r>
      <w:r>
        <w:rPr>
          <w:lang w:eastAsia="zh-CN"/>
        </w:rPr>
        <w:t>U</w:t>
      </w:r>
      <w:r w:rsidRPr="00876C76">
        <w:t xml:space="preserve">ser </w:t>
      </w:r>
      <w:r>
        <w:rPr>
          <w:lang w:eastAsia="zh-CN"/>
        </w:rPr>
        <w:t>I</w:t>
      </w:r>
      <w:r w:rsidRPr="00876C76">
        <w:t>nterface</w:t>
      </w:r>
    </w:p>
    <w:p w:rsidR="0010674F" w:rsidRPr="00876C76" w:rsidRDefault="0010674F" w:rsidP="00F5719F">
      <w:pPr>
        <w:tabs>
          <w:tab w:val="left" w:pos="2160"/>
        </w:tabs>
        <w:rPr>
          <w:lang w:eastAsia="zh-CN"/>
        </w:rPr>
      </w:pPr>
    </w:p>
    <w:p w:rsidR="00F756C4" w:rsidRPr="00876C76" w:rsidRDefault="00F756C4" w:rsidP="0017147C">
      <w:pPr>
        <w:tabs>
          <w:tab w:val="left" w:pos="2160"/>
        </w:tabs>
      </w:pPr>
    </w:p>
    <w:p w:rsidR="00F756C4" w:rsidRPr="00876C76" w:rsidRDefault="00F756C4" w:rsidP="0017147C">
      <w:pPr>
        <w:tabs>
          <w:tab w:val="left" w:pos="2160"/>
        </w:tabs>
        <w:jc w:val="center"/>
        <w:sectPr w:rsidR="00F756C4" w:rsidRPr="00876C76" w:rsidSect="00C61432">
          <w:headerReference w:type="default" r:id="rId13"/>
          <w:headerReference w:type="first" r:id="rId14"/>
          <w:pgSz w:w="12240" w:h="15840" w:code="1"/>
          <w:pgMar w:top="1440" w:right="1440" w:bottom="1440" w:left="1440" w:header="720" w:footer="432" w:gutter="0"/>
          <w:pgNumType w:fmt="lowerRoman"/>
          <w:cols w:space="720"/>
          <w:titlePg/>
          <w:docGrid w:linePitch="360"/>
        </w:sectPr>
      </w:pPr>
    </w:p>
    <w:p w:rsidR="00DA08FB" w:rsidRDefault="00DA08FB" w:rsidP="00DA08FB">
      <w:pPr>
        <w:jc w:val="center"/>
        <w:rPr>
          <w:i/>
          <w:iCs/>
        </w:rPr>
        <w:sectPr w:rsidR="00DA08FB" w:rsidSect="00C61432">
          <w:headerReference w:type="first" r:id="rId15"/>
          <w:footerReference w:type="first" r:id="rId16"/>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rsidR="00453396" w:rsidRPr="00C61432" w:rsidRDefault="72736536" w:rsidP="00453396">
      <w:pPr>
        <w:jc w:val="center"/>
        <w:rPr>
          <w:b/>
          <w:sz w:val="28"/>
          <w:szCs w:val="28"/>
        </w:rPr>
      </w:pPr>
      <w:r w:rsidRPr="00C61432">
        <w:rPr>
          <w:b/>
          <w:sz w:val="28"/>
          <w:szCs w:val="28"/>
        </w:rPr>
        <w:lastRenderedPageBreak/>
        <w:t xml:space="preserve">REENGINEERING SWMM/EPANET </w:t>
      </w:r>
      <w:r w:rsidR="00453396" w:rsidRPr="00C61432">
        <w:rPr>
          <w:b/>
          <w:sz w:val="28"/>
          <w:szCs w:val="28"/>
        </w:rPr>
        <w:br/>
      </w:r>
      <w:r w:rsidRPr="00C61432">
        <w:rPr>
          <w:b/>
          <w:sz w:val="28"/>
          <w:szCs w:val="28"/>
        </w:rPr>
        <w:t>USER INTERFACE APPLICATION</w:t>
      </w:r>
    </w:p>
    <w:p w:rsidR="00CA66DB" w:rsidRPr="00C61432" w:rsidRDefault="00CA66DB" w:rsidP="00EB1CE5">
      <w:pPr>
        <w:jc w:val="center"/>
        <w:rPr>
          <w:b/>
          <w:sz w:val="28"/>
          <w:szCs w:val="28"/>
        </w:rPr>
      </w:pPr>
    </w:p>
    <w:p w:rsidR="00CA66DB" w:rsidRPr="00C61432" w:rsidRDefault="72736536" w:rsidP="00EB1CE5">
      <w:pPr>
        <w:jc w:val="center"/>
        <w:rPr>
          <w:b/>
          <w:sz w:val="28"/>
          <w:szCs w:val="28"/>
        </w:rPr>
      </w:pPr>
      <w:r w:rsidRPr="00C61432">
        <w:rPr>
          <w:b/>
          <w:bCs/>
          <w:sz w:val="28"/>
          <w:szCs w:val="28"/>
        </w:rPr>
        <w:t>REPORT FOR SUMMARIZING PHASE I TESTS</w:t>
      </w:r>
    </w:p>
    <w:p w:rsidR="00856B68" w:rsidRPr="00C61432" w:rsidRDefault="00856B68" w:rsidP="00EB1CE5">
      <w:pPr>
        <w:jc w:val="center"/>
        <w:rPr>
          <w:b/>
          <w:sz w:val="28"/>
          <w:szCs w:val="28"/>
        </w:rPr>
      </w:pPr>
    </w:p>
    <w:p w:rsidR="00971048" w:rsidRPr="00C61432" w:rsidRDefault="00971048" w:rsidP="00EB1CE5">
      <w:pPr>
        <w:jc w:val="center"/>
        <w:rPr>
          <w:b/>
          <w:sz w:val="28"/>
          <w:szCs w:val="28"/>
        </w:rPr>
      </w:pPr>
    </w:p>
    <w:p w:rsidR="00F756C4" w:rsidRPr="00C61432" w:rsidRDefault="00F756C4" w:rsidP="00C61432">
      <w:pPr>
        <w:pStyle w:val="Heading1"/>
      </w:pPr>
      <w:bookmarkStart w:id="4" w:name="_Toc159816172"/>
      <w:bookmarkStart w:id="5" w:name="_Toc159816173"/>
      <w:bookmarkStart w:id="6" w:name="_Toc365464710"/>
      <w:bookmarkStart w:id="7" w:name="_Toc453305718"/>
      <w:bookmarkEnd w:id="4"/>
      <w:bookmarkEnd w:id="5"/>
      <w:r w:rsidRPr="00C61432">
        <w:t>INTRODUCTION</w:t>
      </w:r>
      <w:bookmarkEnd w:id="6"/>
      <w:bookmarkEnd w:id="7"/>
    </w:p>
    <w:p w:rsidR="00453396" w:rsidRPr="00876C76" w:rsidRDefault="72736536" w:rsidP="001E0281">
      <w:r>
        <w:t>Storm Water Management Model (SWMM) and EPANET are EPA software for evaluating storm water collection, distribution and piping systems</w:t>
      </w:r>
      <w:r w:rsidRPr="72736536">
        <w:rPr>
          <w:color w:val="000000" w:themeColor="text1"/>
        </w:rPr>
        <w:t xml:space="preserve">. Recently, </w:t>
      </w:r>
      <w:r>
        <w:t>RESPEC</w:t>
      </w:r>
      <w:del w:id="8" w:author="Paul Duda" w:date="2016-06-13T13:56:00Z">
        <w:r w:rsidDel="001F6340">
          <w:delText>T</w:delText>
        </w:r>
      </w:del>
      <w:r>
        <w:t xml:space="preserve"> was tasked by EPA to develop a modular and extensible User Interface (UI) allowing “Plug-in” and scripting supports so that new application features created by the EPA, third-party developers, and end users can be deployed within the application. </w:t>
      </w:r>
      <w:r w:rsidR="00F60036">
        <w:t>For</w:t>
      </w:r>
      <w:r>
        <w:t xml:space="preserve"> this project, HydroGeoLogic, Inc. (HGL)</w:t>
      </w:r>
      <w:r w:rsidR="00F60036">
        <w:t xml:space="preserve"> and RESPEC, Inc.</w:t>
      </w:r>
      <w:ins w:id="9" w:author="Paul Duda" w:date="2016-06-13T13:56:00Z">
        <w:r w:rsidR="001F6340">
          <w:t xml:space="preserve"> </w:t>
        </w:r>
      </w:ins>
      <w:r w:rsidR="00F60036">
        <w:t>performed</w:t>
      </w:r>
      <w:r>
        <w:t xml:space="preserve"> testing </w:t>
      </w:r>
      <w:r w:rsidR="00F60036">
        <w:t xml:space="preserve">on a number of </w:t>
      </w:r>
      <w:r>
        <w:t xml:space="preserve">aspects of software development. </w:t>
      </w:r>
      <w:r w:rsidR="00F60036">
        <w:t>T</w:t>
      </w:r>
      <w:r>
        <w:t xml:space="preserve">he tasks </w:t>
      </w:r>
      <w:r w:rsidR="00F60036">
        <w:t xml:space="preserve">performed </w:t>
      </w:r>
      <w:r>
        <w:t xml:space="preserve">include: </w:t>
      </w:r>
    </w:p>
    <w:p w:rsidR="00AB5E1C" w:rsidRPr="00876C76" w:rsidRDefault="00AB5E1C" w:rsidP="001E0281"/>
    <w:p w:rsidR="00AB5E1C" w:rsidRPr="00486A9D" w:rsidRDefault="007E3549" w:rsidP="00C61432">
      <w:pPr>
        <w:numPr>
          <w:ilvl w:val="0"/>
          <w:numId w:val="41"/>
        </w:numPr>
        <w:spacing w:after="120"/>
        <w:ind w:left="864" w:hanging="432"/>
      </w:pPr>
      <w:r>
        <w:t>U</w:t>
      </w:r>
      <w:r w:rsidR="72736536" w:rsidRPr="00C61432">
        <w:rPr>
          <w:rFonts w:eastAsia="Calibri"/>
          <w:szCs w:val="22"/>
        </w:rPr>
        <w:t>nit testing:</w:t>
      </w:r>
      <w:r>
        <w:t xml:space="preserve"> Tasks include:</w:t>
      </w:r>
    </w:p>
    <w:p w:rsidR="00AB5E1C" w:rsidRPr="00876C76" w:rsidRDefault="007E3549" w:rsidP="00C61432">
      <w:pPr>
        <w:numPr>
          <w:ilvl w:val="1"/>
          <w:numId w:val="41"/>
        </w:numPr>
        <w:ind w:left="1296" w:hanging="432"/>
      </w:pPr>
      <w:r>
        <w:t>D</w:t>
      </w:r>
      <w:r w:rsidR="72736536">
        <w:t>evelop unit tests for code modules</w:t>
      </w:r>
    </w:p>
    <w:p w:rsidR="00AB5E1C" w:rsidRPr="00876C76" w:rsidRDefault="72736536" w:rsidP="00C61432">
      <w:pPr>
        <w:numPr>
          <w:ilvl w:val="1"/>
          <w:numId w:val="41"/>
        </w:numPr>
        <w:ind w:left="1296" w:hanging="432"/>
      </w:pPr>
      <w:r>
        <w:t>Perform unit tests and record results</w:t>
      </w:r>
    </w:p>
    <w:p w:rsidR="00AB5E1C" w:rsidRPr="00876C76" w:rsidRDefault="72736536" w:rsidP="00C61432">
      <w:pPr>
        <w:numPr>
          <w:ilvl w:val="1"/>
          <w:numId w:val="41"/>
        </w:numPr>
        <w:ind w:left="1296" w:hanging="432"/>
      </w:pPr>
      <w:r>
        <w:t xml:space="preserve">Provide documentation detailing </w:t>
      </w:r>
      <w:r w:rsidR="007E3549">
        <w:t xml:space="preserve">the </w:t>
      </w:r>
      <w:r>
        <w:t>unit test results</w:t>
      </w:r>
    </w:p>
    <w:p w:rsidR="00AB5E1C" w:rsidRPr="00486A9D" w:rsidRDefault="007E3549" w:rsidP="00C61432">
      <w:pPr>
        <w:numPr>
          <w:ilvl w:val="0"/>
          <w:numId w:val="41"/>
        </w:numPr>
        <w:spacing w:before="120" w:after="120"/>
        <w:ind w:left="864" w:hanging="432"/>
      </w:pPr>
      <w:r>
        <w:t>R</w:t>
      </w:r>
      <w:r w:rsidR="72736536" w:rsidRPr="00C61432">
        <w:rPr>
          <w:rFonts w:eastAsia="SimSun"/>
        </w:rPr>
        <w:t>egression testing</w:t>
      </w:r>
      <w:r>
        <w:t>: Tasks</w:t>
      </w:r>
      <w:r w:rsidR="72736536" w:rsidRPr="00C61432">
        <w:rPr>
          <w:rFonts w:eastAsia="Calibri"/>
          <w:szCs w:val="22"/>
        </w:rPr>
        <w:t xml:space="preserve"> includ</w:t>
      </w:r>
      <w:r>
        <w:t>e</w:t>
      </w:r>
      <w:r w:rsidR="72736536" w:rsidRPr="00C61432">
        <w:rPr>
          <w:rFonts w:eastAsia="Calibri"/>
          <w:szCs w:val="22"/>
        </w:rPr>
        <w:t>:</w:t>
      </w:r>
    </w:p>
    <w:p w:rsidR="00AB5E1C" w:rsidRPr="00876C76" w:rsidRDefault="007E3549" w:rsidP="00C61432">
      <w:pPr>
        <w:numPr>
          <w:ilvl w:val="0"/>
          <w:numId w:val="42"/>
        </w:numPr>
        <w:ind w:left="1296" w:hanging="432"/>
      </w:pPr>
      <w:r>
        <w:t>D</w:t>
      </w:r>
      <w:r w:rsidR="72736536">
        <w:t>evelop appropriate user interface test sequences.</w:t>
      </w:r>
    </w:p>
    <w:p w:rsidR="00AB5E1C" w:rsidRPr="00876C76" w:rsidRDefault="72736536" w:rsidP="00C61432">
      <w:pPr>
        <w:numPr>
          <w:ilvl w:val="0"/>
          <w:numId w:val="42"/>
        </w:numPr>
        <w:ind w:left="1296" w:hanging="432"/>
      </w:pPr>
      <w:r>
        <w:t>Perform test sequences and document results.</w:t>
      </w:r>
    </w:p>
    <w:p w:rsidR="00F756C4" w:rsidRPr="00876C76" w:rsidRDefault="006544CD" w:rsidP="00140577">
      <w:pPr>
        <w:pStyle w:val="Heading2"/>
      </w:pPr>
      <w:bookmarkStart w:id="10" w:name="_Toc453305719"/>
      <w:r w:rsidRPr="00876C76">
        <w:t>OBJECTIVES</w:t>
      </w:r>
      <w:bookmarkEnd w:id="10"/>
    </w:p>
    <w:p w:rsidR="00886BA3" w:rsidRPr="00876C76" w:rsidRDefault="72736536" w:rsidP="001E0281">
      <w:r>
        <w:t>The objective of this document is to provide a summary of the tests conducted within the scope work of this particular version of software deliverable. Test objectives, methodologies, results, and the recommendations are summarized and provided for future references.</w:t>
      </w:r>
    </w:p>
    <w:p w:rsidR="00F756C4" w:rsidRPr="00876C76" w:rsidRDefault="006544CD" w:rsidP="00140577">
      <w:pPr>
        <w:pStyle w:val="Heading2"/>
      </w:pPr>
      <w:bookmarkStart w:id="11" w:name="_Toc453305720"/>
      <w:r w:rsidRPr="00876C76">
        <w:t>REPORT ORGANIZATION</w:t>
      </w:r>
      <w:bookmarkEnd w:id="11"/>
    </w:p>
    <w:p w:rsidR="00A03F6B" w:rsidRPr="00876C76" w:rsidRDefault="72736536" w:rsidP="001E0281">
      <w:r>
        <w:t>Th</w:t>
      </w:r>
      <w:r w:rsidR="007E3549">
        <w:t>is report</w:t>
      </w:r>
      <w:r w:rsidR="00760CA8">
        <w:rPr>
          <w:rFonts w:eastAsia="SimSun" w:hint="eastAsia"/>
          <w:lang w:eastAsia="zh-CN"/>
        </w:rPr>
        <w:t xml:space="preserve"> </w:t>
      </w:r>
      <w:r w:rsidR="007E3549">
        <w:t>consists of</w:t>
      </w:r>
      <w:r w:rsidR="00760CA8">
        <w:rPr>
          <w:rFonts w:eastAsia="SimSun" w:hint="eastAsia"/>
          <w:lang w:eastAsia="zh-CN"/>
        </w:rPr>
        <w:t xml:space="preserve"> </w:t>
      </w:r>
      <w:r w:rsidR="007E3549">
        <w:t>seven</w:t>
      </w:r>
      <w:r>
        <w:t xml:space="preserve"> chapters. Chapter 1 gives an introduction and overview of the report</w:t>
      </w:r>
      <w:r w:rsidR="007E3549">
        <w:t>.</w:t>
      </w:r>
      <w:r>
        <w:t xml:space="preserve"> Chapter 2 summarizes the test activities including the test environment, tools, rules and standards</w:t>
      </w:r>
      <w:r w:rsidR="007E3549">
        <w:t>.</w:t>
      </w:r>
      <w:r>
        <w:t xml:space="preserve"> Chapter</w:t>
      </w:r>
      <w:r w:rsidR="00486A9D">
        <w:t>s</w:t>
      </w:r>
      <w:r>
        <w:t xml:space="preserve"> 3 </w:t>
      </w:r>
      <w:r w:rsidR="00486A9D">
        <w:t>and 4 present</w:t>
      </w:r>
      <w:r w:rsidR="00760CA8">
        <w:rPr>
          <w:rFonts w:eastAsia="SimSun" w:hint="eastAsia"/>
          <w:lang w:eastAsia="zh-CN"/>
        </w:rPr>
        <w:t xml:space="preserve"> </w:t>
      </w:r>
      <w:r w:rsidR="00486A9D">
        <w:t xml:space="preserve">the </w:t>
      </w:r>
      <w:r>
        <w:t>methodology</w:t>
      </w:r>
      <w:r w:rsidR="00486A9D">
        <w:t xml:space="preserve"> and assessment processes for unit tests and regression/integration tests</w:t>
      </w:r>
      <w:r w:rsidR="007E3549">
        <w:t>.</w:t>
      </w:r>
      <w:r>
        <w:t xml:space="preserve"> Chapter </w:t>
      </w:r>
      <w:r w:rsidR="00486A9D">
        <w:t>5</w:t>
      </w:r>
      <w:r w:rsidR="00760CA8">
        <w:rPr>
          <w:rFonts w:eastAsia="SimSun" w:hint="eastAsia"/>
          <w:lang w:eastAsia="zh-CN"/>
        </w:rPr>
        <w:t xml:space="preserve"> </w:t>
      </w:r>
      <w:r w:rsidR="00486A9D">
        <w:t>addresses coverage testing</w:t>
      </w:r>
      <w:r>
        <w:t>.</w:t>
      </w:r>
      <w:r w:rsidR="007E3549">
        <w:t xml:space="preserve"> Chapter </w:t>
      </w:r>
      <w:r w:rsidR="00486A9D">
        <w:t>6 discusses style testing evaluation. Chapter 7 presents results from interface testing.</w:t>
      </w:r>
    </w:p>
    <w:p w:rsidR="00DA08FB" w:rsidRDefault="00DA08FB" w:rsidP="007B5BC9">
      <w:pPr>
        <w:sectPr w:rsidR="00DA08FB" w:rsidSect="00C61432">
          <w:headerReference w:type="default" r:id="rId17"/>
          <w:footerReference w:type="first" r:id="rId18"/>
          <w:pgSz w:w="12240" w:h="15840" w:code="1"/>
          <w:pgMar w:top="1440" w:right="1440" w:bottom="1440" w:left="1440" w:header="720" w:footer="432" w:gutter="0"/>
          <w:pgNumType w:start="1" w:chapStyle="1"/>
          <w:cols w:space="720"/>
          <w:titlePg/>
          <w:docGrid w:linePitch="360"/>
        </w:sectPr>
      </w:pPr>
    </w:p>
    <w:p w:rsidR="00DA08FB" w:rsidRDefault="00DA08FB" w:rsidP="00DA08FB">
      <w:pPr>
        <w:jc w:val="center"/>
        <w:rPr>
          <w:i/>
          <w:iCs/>
        </w:rPr>
        <w:sectPr w:rsidR="00DA08FB" w:rsidSect="00C61432">
          <w:headerReference w:type="first" r:id="rId19"/>
          <w:footerReference w:type="first" r:id="rId20"/>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rsidR="00886BA3" w:rsidRPr="00876C76" w:rsidRDefault="001E0281" w:rsidP="00C61432">
      <w:pPr>
        <w:pStyle w:val="Heading1"/>
      </w:pPr>
      <w:bookmarkStart w:id="12" w:name="_Toc159816178"/>
      <w:bookmarkStart w:id="13" w:name="_Toc453305721"/>
      <w:bookmarkStart w:id="14" w:name="_Toc365464715"/>
      <w:bookmarkEnd w:id="12"/>
      <w:r w:rsidRPr="00876C76">
        <w:rPr>
          <w:caps w:val="0"/>
        </w:rPr>
        <w:lastRenderedPageBreak/>
        <w:t>TESTING GUIDELINES AND ENVIRONMENT</w:t>
      </w:r>
      <w:bookmarkEnd w:id="13"/>
    </w:p>
    <w:p w:rsidR="00AB5E1C" w:rsidRPr="00876C76" w:rsidRDefault="72736536" w:rsidP="001E0281">
      <w:r>
        <w:t xml:space="preserve">This section provides </w:t>
      </w:r>
      <w:r w:rsidR="00486A9D">
        <w:t xml:space="preserve">a </w:t>
      </w:r>
      <w:r>
        <w:t xml:space="preserve">summary of the testing environment and general guidelines. </w:t>
      </w:r>
    </w:p>
    <w:p w:rsidR="00AB5E1C" w:rsidRPr="00876C76" w:rsidRDefault="001E0281" w:rsidP="00AB5E1C">
      <w:pPr>
        <w:pStyle w:val="Heading2"/>
      </w:pPr>
      <w:bookmarkStart w:id="15" w:name="_Toc453255410"/>
      <w:bookmarkStart w:id="16" w:name="_Toc453305722"/>
      <w:bookmarkEnd w:id="15"/>
      <w:r w:rsidRPr="00876C76">
        <w:rPr>
          <w:caps w:val="0"/>
        </w:rPr>
        <w:t>TESTING GUIDELINES</w:t>
      </w:r>
      <w:bookmarkEnd w:id="16"/>
    </w:p>
    <w:p w:rsidR="00D81611" w:rsidRPr="00876C76" w:rsidRDefault="00D81611" w:rsidP="00A44F4E">
      <w:pPr>
        <w:pStyle w:val="Heading3"/>
      </w:pPr>
      <w:bookmarkStart w:id="17" w:name="_Toc453305723"/>
      <w:r w:rsidRPr="00876C76">
        <w:t>Quality Assurance Plan</w:t>
      </w:r>
      <w:bookmarkEnd w:id="17"/>
    </w:p>
    <w:p w:rsidR="00D81611" w:rsidRPr="00876C76" w:rsidRDefault="72736536" w:rsidP="001E0281">
      <w:r>
        <w:t>The Quality Assurance Project Assurance Plan document (QAPP) (</w:t>
      </w:r>
      <w:r w:rsidRPr="72736536">
        <w:rPr>
          <w:rFonts w:ascii="Times New Roman" w:hAnsi="Times New Roman"/>
          <w:color w:val="000000" w:themeColor="text1"/>
        </w:rPr>
        <w:t>Aqua Terra Consultants</w:t>
      </w:r>
      <w:r>
        <w:t>, 2015a) requires the software to be developed in an iterative developing-testing cycle such that most tests are performed</w:t>
      </w:r>
      <w:r w:rsidRPr="72736536">
        <w:rPr>
          <w:lang w:eastAsia="zh-CN"/>
        </w:rPr>
        <w:t xml:space="preserve"> in parallel to </w:t>
      </w:r>
      <w:r>
        <w:t>development. Detailed testing standards are provided in this document.</w:t>
      </w:r>
    </w:p>
    <w:p w:rsidR="00AB5E1C" w:rsidRPr="00876C76" w:rsidRDefault="00D81611" w:rsidP="00D81611">
      <w:pPr>
        <w:pStyle w:val="Heading3"/>
      </w:pPr>
      <w:bookmarkStart w:id="18" w:name="_Toc453305724"/>
      <w:r w:rsidRPr="00876C76">
        <w:t>Application Feature Requirements</w:t>
      </w:r>
      <w:bookmarkEnd w:id="18"/>
    </w:p>
    <w:p w:rsidR="00AB5E1C" w:rsidRPr="00876C76" w:rsidRDefault="72736536" w:rsidP="001E0281">
      <w:r>
        <w:t>Agile development methods are implemented for this project and the development activities are carried out under three sets of Minimum Testable Products (MTPs) defined in the Application Features Requirement Document (AFRD) (</w:t>
      </w:r>
      <w:r w:rsidRPr="72736536">
        <w:rPr>
          <w:rFonts w:ascii="Times New Roman" w:hAnsi="Times New Roman"/>
          <w:color w:val="000000" w:themeColor="text1"/>
        </w:rPr>
        <w:t>Aqua Terra Consultants</w:t>
      </w:r>
      <w:r>
        <w:t xml:space="preserve">, 2015b). Tests are designed to meet the requirements listed for each MTP in the AFRD. In addition, User’s guides for </w:t>
      </w:r>
      <w:r w:rsidR="00486A9D">
        <w:t xml:space="preserve">the </w:t>
      </w:r>
      <w:r>
        <w:t>command versions of SWMM (Rossman, 2015) and EPANET (Rossman 2000) are frequently referenced to ensure that the UI is backward compatible and meets the requirements of SWMM and EPANET users.</w:t>
      </w:r>
    </w:p>
    <w:p w:rsidR="00D81611" w:rsidRPr="00876C76" w:rsidRDefault="00D81611" w:rsidP="00D81611">
      <w:pPr>
        <w:pStyle w:val="Heading3"/>
      </w:pPr>
      <w:bookmarkStart w:id="19" w:name="_Toc453305725"/>
      <w:r w:rsidRPr="00876C76">
        <w:t>Coding Style Standard</w:t>
      </w:r>
      <w:bookmarkEnd w:id="19"/>
    </w:p>
    <w:p w:rsidR="00153364" w:rsidRPr="00876C76" w:rsidRDefault="72736536" w:rsidP="001E0281">
      <w:r>
        <w:t>Widely-used Python Enhancement Proposal (PEP) 8 coding standard (Van Rossum, 2001) is used for this project as coding standard.</w:t>
      </w:r>
    </w:p>
    <w:p w:rsidR="00D81611" w:rsidRPr="00876C76" w:rsidRDefault="001E0281" w:rsidP="00BE175E">
      <w:pPr>
        <w:pStyle w:val="Heading2"/>
        <w:numPr>
          <w:ilvl w:val="1"/>
          <w:numId w:val="1"/>
        </w:numPr>
      </w:pPr>
      <w:bookmarkStart w:id="20" w:name="_Toc453305726"/>
      <w:r w:rsidRPr="00876C76">
        <w:rPr>
          <w:caps w:val="0"/>
        </w:rPr>
        <w:t>TESTING</w:t>
      </w:r>
      <w:r>
        <w:rPr>
          <w:caps w:val="0"/>
        </w:rPr>
        <w:t xml:space="preserve"> AND DEVELOPMENT</w:t>
      </w:r>
      <w:r w:rsidRPr="00876C76">
        <w:rPr>
          <w:caps w:val="0"/>
        </w:rPr>
        <w:t xml:space="preserve"> ENVIRONMENT</w:t>
      </w:r>
      <w:bookmarkEnd w:id="20"/>
    </w:p>
    <w:p w:rsidR="00271A05" w:rsidRPr="00876C76" w:rsidRDefault="72736536" w:rsidP="001E0281">
      <w:r>
        <w:t>Currently testing environment is “Windows 7, 64-bit, administrative account”. The development of the tests is carried out under Python IDE - Pycharm community edition 64-bit. Detailed installation guide for setting up the development environment is documented on SWMM-EPANET GitHub Wiki page (</w:t>
      </w:r>
      <w:hyperlink r:id="rId21">
        <w:r w:rsidRPr="72736536">
          <w:t>https://github.com/USEPA/SWMM-EPANET_User_Interface/wiki/Getting-Started-as-a-Developer</w:t>
        </w:r>
      </w:hyperlink>
      <w:r>
        <w:t>). The test development environment is set up with small variations because of additional test tools installed (See Appendix A</w:t>
      </w:r>
      <w:r w:rsidR="00486A9D">
        <w:t>:</w:t>
      </w:r>
      <w:r>
        <w:t xml:space="preserve"> Test Environment). GitHub integrated within Pycharm IDE is used for source control. GitHub issue tracker is used along with spreadsheets to document and report issues. </w:t>
      </w:r>
    </w:p>
    <w:p w:rsidR="00DA08FB" w:rsidRDefault="00DA08FB" w:rsidP="00271A05">
      <w:pPr>
        <w:sectPr w:rsidR="00DA08FB" w:rsidSect="00564B94">
          <w:headerReference w:type="default" r:id="rId22"/>
          <w:headerReference w:type="first" r:id="rId23"/>
          <w:footerReference w:type="first" r:id="rId24"/>
          <w:pgSz w:w="12240" w:h="15840" w:code="1"/>
          <w:pgMar w:top="1440" w:right="1440" w:bottom="1440" w:left="1440" w:header="720" w:footer="432" w:gutter="0"/>
          <w:pgNumType w:start="1" w:chapStyle="1"/>
          <w:cols w:space="720"/>
          <w:docGrid w:linePitch="360"/>
        </w:sectPr>
      </w:pPr>
    </w:p>
    <w:p w:rsidR="00DA08FB" w:rsidRDefault="00DA08FB" w:rsidP="00DA08FB">
      <w:pPr>
        <w:jc w:val="center"/>
        <w:rPr>
          <w:i/>
          <w:iCs/>
        </w:rPr>
        <w:sectPr w:rsidR="00DA08FB" w:rsidSect="00C61432">
          <w:headerReference w:type="first" r:id="rId25"/>
          <w:footerReference w:type="first" r:id="rId26"/>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rsidR="0093103E" w:rsidRPr="00876C76" w:rsidRDefault="001E0281" w:rsidP="00C61432">
      <w:pPr>
        <w:pStyle w:val="Heading1"/>
      </w:pPr>
      <w:bookmarkStart w:id="21" w:name="_Toc453255416"/>
      <w:bookmarkStart w:id="22" w:name="_Toc453305689"/>
      <w:bookmarkStart w:id="23" w:name="_Toc453305727"/>
      <w:bookmarkStart w:id="24" w:name="_Toc453305728"/>
      <w:bookmarkEnd w:id="14"/>
      <w:bookmarkEnd w:id="21"/>
      <w:bookmarkEnd w:id="22"/>
      <w:bookmarkEnd w:id="23"/>
      <w:r>
        <w:rPr>
          <w:caps w:val="0"/>
        </w:rPr>
        <w:lastRenderedPageBreak/>
        <w:t>UNIT TESTING</w:t>
      </w:r>
      <w:bookmarkEnd w:id="24"/>
    </w:p>
    <w:p w:rsidR="00083A1D" w:rsidRDefault="72736536" w:rsidP="001E0281">
      <w:r>
        <w:t>This section lists and describes the unit testing of EPANET and SWMM model input sections (components) within the scope of MTPs 1 and 2 defined in the Application Features Requirement Document (AFRD) (</w:t>
      </w:r>
      <w:r w:rsidRPr="72736536">
        <w:rPr>
          <w:rFonts w:ascii="Times New Roman" w:hAnsi="Times New Roman"/>
          <w:color w:val="000000" w:themeColor="text1"/>
        </w:rPr>
        <w:t>Aqua Terra Consultants</w:t>
      </w:r>
      <w:r>
        <w:t xml:space="preserve">, 2015b). </w:t>
      </w:r>
    </w:p>
    <w:p w:rsidR="00E350A1" w:rsidRPr="00876C76" w:rsidRDefault="001E0281" w:rsidP="00E350A1">
      <w:pPr>
        <w:pStyle w:val="Heading2"/>
      </w:pPr>
      <w:bookmarkStart w:id="25" w:name="_Toc453305729"/>
      <w:r>
        <w:rPr>
          <w:caps w:val="0"/>
        </w:rPr>
        <w:t>METHODOLOGY</w:t>
      </w:r>
      <w:bookmarkEnd w:id="25"/>
    </w:p>
    <w:p w:rsidR="00F27835" w:rsidRDefault="72736536" w:rsidP="00297D3F">
      <w:r>
        <w:t>The QAPP document (</w:t>
      </w:r>
      <w:r w:rsidRPr="72736536">
        <w:rPr>
          <w:rFonts w:ascii="Times New Roman" w:hAnsi="Times New Roman"/>
          <w:color w:val="000000" w:themeColor="text1"/>
        </w:rPr>
        <w:t>Aqua Terra Consultants</w:t>
      </w:r>
      <w:r w:rsidRPr="72736536">
        <w:rPr>
          <w:rFonts w:ascii="Times New Roman" w:hAnsi="Times New Roman"/>
          <w:color w:val="000000" w:themeColor="text1"/>
          <w:lang w:eastAsia="zh-CN"/>
        </w:rPr>
        <w:t>,</w:t>
      </w:r>
      <w:r>
        <w:t xml:space="preserve"> 2015a) requires each public method of a software component (model input section) </w:t>
      </w:r>
      <w:r w:rsidR="009F78F5">
        <w:t xml:space="preserve">to </w:t>
      </w:r>
      <w:r>
        <w:t>ha</w:t>
      </w:r>
      <w:r w:rsidR="009F78F5">
        <w:t>ve</w:t>
      </w:r>
      <w:r>
        <w:t xml:space="preserve"> an associated unit test method and recommends using Python’s built-in “unittest” framework. In this development, each model input section (component) is represented by a Python class in the core section of the source code with public methods </w:t>
      </w:r>
      <w:r w:rsidR="00462D57" w:rsidRPr="00297D3F">
        <w:rPr>
          <w:i/>
        </w:rPr>
        <w:t>set_text</w:t>
      </w:r>
      <w:r>
        <w:t xml:space="preserve"> and </w:t>
      </w:r>
      <w:r w:rsidR="00462D57" w:rsidRPr="00297D3F">
        <w:rPr>
          <w:i/>
        </w:rPr>
        <w:t>get_text</w:t>
      </w:r>
      <w:r>
        <w:t xml:space="preserve"> which are the primary focus of unit testing. The </w:t>
      </w:r>
      <w:r w:rsidR="00462D57" w:rsidRPr="00297D3F">
        <w:rPr>
          <w:i/>
        </w:rPr>
        <w:t>set_text</w:t>
      </w:r>
      <w:r>
        <w:t xml:space="preserve"> method reads a section of the input file from text into the Python class, where it is accessible to the user for editing in the user interface and to the script or plug</w:t>
      </w:r>
      <w:r w:rsidR="00760CA8">
        <w:rPr>
          <w:rFonts w:eastAsia="SimSun" w:hint="eastAsia"/>
          <w:lang w:eastAsia="zh-CN"/>
        </w:rPr>
        <w:t>-</w:t>
      </w:r>
      <w:r>
        <w:t xml:space="preserve">in author as class attributes. The </w:t>
      </w:r>
      <w:r w:rsidR="00462D57" w:rsidRPr="00297D3F">
        <w:rPr>
          <w:i/>
        </w:rPr>
        <w:t>get_text</w:t>
      </w:r>
      <w:r>
        <w:t xml:space="preserve"> method goes the other direction, turning the Python class representation of the section into text suitable for writing to a model input file. </w:t>
      </w:r>
    </w:p>
    <w:p w:rsidR="00990C9F" w:rsidRDefault="00990C9F" w:rsidP="001E0281"/>
    <w:p w:rsidR="00F27835" w:rsidRDefault="72736536" w:rsidP="00297D3F">
      <w:r>
        <w:t>For each section, examples to test are assembled from the most recent user manuals (Rossman, 2000 and 2015) and from the provided example input sequences. Data input options listed in the manuals are used as guidelines to formulate tests. Many options and some formatting variations are tested.</w:t>
      </w:r>
    </w:p>
    <w:p w:rsidR="001E0281" w:rsidRPr="00876C76" w:rsidRDefault="001E0281" w:rsidP="001E0281"/>
    <w:p w:rsidR="00F27835" w:rsidRDefault="72736536" w:rsidP="00297D3F">
      <w:r>
        <w:t xml:space="preserve">Each unit test of a model input section starts with a test string that is a complete example of this section as it would appear in the text input file. The test uses the </w:t>
      </w:r>
      <w:r w:rsidR="00462D57" w:rsidRPr="00297D3F">
        <w:rPr>
          <w:i/>
        </w:rPr>
        <w:t>set_text</w:t>
      </w:r>
      <w:r>
        <w:t xml:space="preserve"> method of the Python class for this section to read the test string into a class object, then tests are conducted, including comparing the data attributes of the class object with the data in the text string, and using the match method to test whether the </w:t>
      </w:r>
      <w:r w:rsidR="00462D57" w:rsidRPr="00297D3F">
        <w:rPr>
          <w:i/>
        </w:rPr>
        <w:t>get_text</w:t>
      </w:r>
      <w:r>
        <w:t xml:space="preserve"> method produces output that matches the original test string. The match method compares the test string and the output string while ignoring insignificant differences such as tabs, spaces, order of lines, and capitalization. Testing of a section may include testing of one or more examples depending on the complexity of the section and the variety of valid inputs.</w:t>
      </w:r>
    </w:p>
    <w:p w:rsidR="001E0281" w:rsidRPr="00876C76" w:rsidRDefault="001E0281" w:rsidP="001E0281"/>
    <w:p w:rsidR="00861ED2" w:rsidRDefault="72736536" w:rsidP="001E0281">
      <w:r>
        <w:t>Unit tests are designed as automated tests. Separate test reports are generated for SWMM and EPANET each time the tests are executed. The latest test reports are always available in the repository as test/core/ test_results_</w:t>
      </w:r>
      <w:r w:rsidRPr="72736536">
        <w:rPr>
          <w:lang w:eastAsia="zh-CN"/>
        </w:rPr>
        <w:t>core</w:t>
      </w:r>
      <w:r>
        <w:t>.html</w:t>
      </w:r>
      <w:r w:rsidRPr="72736536">
        <w:rPr>
          <w:lang w:eastAsia="zh-CN"/>
        </w:rPr>
        <w:t>.</w:t>
      </w:r>
      <w:r>
        <w:t xml:space="preserve"> Issues discovered during test development have been reported to the development team and most have been addressed. A spreadsheet has been developed to record the bugs and theirs conditions. An example of the spreadsheet is also attached in Appendix B. Recently, we have experimented with reporting issues via the GitHub issue tracker and may increase the usage of that in the next phase. </w:t>
      </w:r>
    </w:p>
    <w:p w:rsidR="00861ED2" w:rsidRDefault="001E0281" w:rsidP="00861ED2">
      <w:pPr>
        <w:pStyle w:val="Heading2"/>
      </w:pPr>
      <w:bookmarkStart w:id="26" w:name="_Toc453305730"/>
      <w:r w:rsidRPr="00861ED2">
        <w:rPr>
          <w:caps w:val="0"/>
        </w:rPr>
        <w:t>U</w:t>
      </w:r>
      <w:r>
        <w:rPr>
          <w:caps w:val="0"/>
        </w:rPr>
        <w:t>NIT TESTING</w:t>
      </w:r>
      <w:ins w:id="27" w:author="Paul Duda" w:date="2016-06-13T14:17:00Z">
        <w:r w:rsidR="001E7CA9">
          <w:rPr>
            <w:caps w:val="0"/>
          </w:rPr>
          <w:t xml:space="preserve"> </w:t>
        </w:r>
      </w:ins>
      <w:r>
        <w:rPr>
          <w:caps w:val="0"/>
        </w:rPr>
        <w:t>ASSESSMENT</w:t>
      </w:r>
      <w:bookmarkEnd w:id="26"/>
    </w:p>
    <w:p w:rsidR="00F27835" w:rsidRDefault="72736536" w:rsidP="00297D3F">
      <w:pPr>
        <w:keepNext/>
        <w:spacing w:after="240"/>
      </w:pPr>
      <w:r>
        <w:t>The last unit test reports are included in Appendi</w:t>
      </w:r>
      <w:r w:rsidR="000361C6">
        <w:t>ces</w:t>
      </w:r>
      <w:r>
        <w:t xml:space="preserve"> B</w:t>
      </w:r>
      <w:r w:rsidR="000361C6">
        <w:t>-1 (Unit Test Report), and B-2 (Sample Bug Report)</w:t>
      </w:r>
      <w:r>
        <w:t xml:space="preserve">. An overall assessment of the Unit testing </w:t>
      </w:r>
      <w:r w:rsidR="00C904B9">
        <w:t>is</w:t>
      </w:r>
      <w:r>
        <w:t xml:space="preserve"> summarized below: </w:t>
      </w:r>
    </w:p>
    <w:p w:rsidR="00861ED2" w:rsidRDefault="72736536" w:rsidP="001E0281">
      <w:pPr>
        <w:numPr>
          <w:ilvl w:val="0"/>
          <w:numId w:val="48"/>
        </w:numPr>
        <w:tabs>
          <w:tab w:val="clear" w:pos="720"/>
          <w:tab w:val="num" w:pos="864"/>
        </w:tabs>
        <w:spacing w:after="120"/>
        <w:ind w:left="864" w:hanging="432"/>
      </w:pPr>
      <w:r>
        <w:t xml:space="preserve">All </w:t>
      </w:r>
      <w:r w:rsidRPr="72736536">
        <w:rPr>
          <w:lang w:eastAsia="zh-CN"/>
        </w:rPr>
        <w:t xml:space="preserve">25 </w:t>
      </w:r>
      <w:r>
        <w:t>tests for EPANET core classes within the scope of MTP</w:t>
      </w:r>
      <w:r w:rsidRPr="72736536">
        <w:rPr>
          <w:lang w:eastAsia="zh-CN"/>
        </w:rPr>
        <w:t>s 1 and</w:t>
      </w:r>
      <w:r>
        <w:t xml:space="preserve"> 2 passed.</w:t>
      </w:r>
    </w:p>
    <w:p w:rsidR="00861ED2" w:rsidRDefault="72736536" w:rsidP="001E0281">
      <w:pPr>
        <w:numPr>
          <w:ilvl w:val="0"/>
          <w:numId w:val="48"/>
        </w:numPr>
        <w:tabs>
          <w:tab w:val="clear" w:pos="720"/>
          <w:tab w:val="num" w:pos="864"/>
        </w:tabs>
        <w:spacing w:after="120"/>
        <w:ind w:left="864" w:hanging="432"/>
      </w:pPr>
      <w:r w:rsidRPr="72736536">
        <w:rPr>
          <w:lang w:eastAsia="zh-CN"/>
        </w:rPr>
        <w:lastRenderedPageBreak/>
        <w:t>110 of 125 t</w:t>
      </w:r>
      <w:r>
        <w:t>ests for SWMM core classes within the scope of MTP</w:t>
      </w:r>
      <w:r w:rsidRPr="72736536">
        <w:rPr>
          <w:lang w:eastAsia="zh-CN"/>
        </w:rPr>
        <w:t xml:space="preserve">s 1 and </w:t>
      </w:r>
      <w:r>
        <w:t xml:space="preserve">2 passed. </w:t>
      </w:r>
      <w:r w:rsidRPr="72736536">
        <w:rPr>
          <w:lang w:eastAsia="zh-CN"/>
        </w:rPr>
        <w:t xml:space="preserve">The failed tests </w:t>
      </w:r>
      <w:r>
        <w:t xml:space="preserve">will be denoted as known issues and </w:t>
      </w:r>
      <w:r w:rsidRPr="72736536">
        <w:rPr>
          <w:lang w:eastAsia="zh-CN"/>
        </w:rPr>
        <w:t xml:space="preserve">addressed </w:t>
      </w:r>
      <w:r>
        <w:t xml:space="preserve">in the next development. </w:t>
      </w:r>
    </w:p>
    <w:p w:rsidR="001E0281" w:rsidRDefault="72736536" w:rsidP="001E0281">
      <w:pPr>
        <w:numPr>
          <w:ilvl w:val="0"/>
          <w:numId w:val="48"/>
        </w:numPr>
        <w:tabs>
          <w:tab w:val="clear" w:pos="720"/>
          <w:tab w:val="num" w:pos="864"/>
        </w:tabs>
        <w:spacing w:after="120"/>
        <w:ind w:left="864" w:hanging="432"/>
      </w:pPr>
      <w:r w:rsidRPr="72736536">
        <w:rPr>
          <w:lang w:eastAsia="zh-CN"/>
        </w:rPr>
        <w:t>Some t</w:t>
      </w:r>
      <w:r>
        <w:t xml:space="preserve">ests for core classes within the scope of MTP 3 </w:t>
      </w:r>
      <w:r w:rsidRPr="72736536">
        <w:rPr>
          <w:lang w:eastAsia="zh-CN"/>
        </w:rPr>
        <w:t xml:space="preserve">have been </w:t>
      </w:r>
      <w:r>
        <w:t xml:space="preserve">developed but most </w:t>
      </w:r>
      <w:r w:rsidR="00C904B9">
        <w:t xml:space="preserve">have </w:t>
      </w:r>
      <w:r>
        <w:t>not passed. These will be denoted as known issue</w:t>
      </w:r>
      <w:r w:rsidR="00C904B9">
        <w:t>s</w:t>
      </w:r>
      <w:r>
        <w:t xml:space="preserve"> and </w:t>
      </w:r>
      <w:r w:rsidRPr="72736536">
        <w:rPr>
          <w:lang w:eastAsia="zh-CN"/>
        </w:rPr>
        <w:t>more</w:t>
      </w:r>
      <w:r>
        <w:t xml:space="preserve"> test</w:t>
      </w:r>
      <w:r w:rsidRPr="72736536">
        <w:rPr>
          <w:lang w:eastAsia="zh-CN"/>
        </w:rPr>
        <w:t>s will be developed</w:t>
      </w:r>
      <w:r w:rsidR="00760CA8">
        <w:rPr>
          <w:rFonts w:eastAsia="SimSun" w:hint="eastAsia"/>
          <w:lang w:eastAsia="zh-CN"/>
        </w:rPr>
        <w:t xml:space="preserve"> </w:t>
      </w:r>
      <w:r w:rsidRPr="72736536">
        <w:rPr>
          <w:lang w:eastAsia="zh-CN"/>
        </w:rPr>
        <w:t>in parallel to the</w:t>
      </w:r>
      <w:r w:rsidR="00760CA8">
        <w:rPr>
          <w:rFonts w:eastAsia="SimSun" w:hint="eastAsia"/>
          <w:lang w:eastAsia="zh-CN"/>
        </w:rPr>
        <w:t xml:space="preserve"> </w:t>
      </w:r>
      <w:r w:rsidRPr="72736536">
        <w:rPr>
          <w:lang w:eastAsia="zh-CN"/>
        </w:rPr>
        <w:t xml:space="preserve">new </w:t>
      </w:r>
      <w:r>
        <w:t>development</w:t>
      </w:r>
      <w:r w:rsidRPr="72736536">
        <w:rPr>
          <w:lang w:eastAsia="zh-CN"/>
        </w:rPr>
        <w:t xml:space="preserve"> for MTP 3 features</w:t>
      </w:r>
      <w:r>
        <w:t>.</w:t>
      </w:r>
    </w:p>
    <w:p w:rsidR="00271A05" w:rsidRDefault="00271A05" w:rsidP="001E0281"/>
    <w:p w:rsidR="001E0281" w:rsidRDefault="001E0281" w:rsidP="001E0281"/>
    <w:p w:rsidR="001E0281" w:rsidRPr="00876C76" w:rsidRDefault="001E0281" w:rsidP="001E0281">
      <w:pPr>
        <w:sectPr w:rsidR="001E0281" w:rsidRPr="00876C76" w:rsidSect="00564B94">
          <w:headerReference w:type="default" r:id="rId27"/>
          <w:footerReference w:type="default" r:id="rId28"/>
          <w:headerReference w:type="first" r:id="rId29"/>
          <w:footerReference w:type="first" r:id="rId30"/>
          <w:pgSz w:w="12240" w:h="15840" w:code="1"/>
          <w:pgMar w:top="1440" w:right="1440" w:bottom="1440" w:left="1440" w:header="720" w:footer="432" w:gutter="0"/>
          <w:pgNumType w:start="1" w:chapStyle="1"/>
          <w:cols w:space="720"/>
          <w:docGrid w:linePitch="360"/>
        </w:sectPr>
      </w:pPr>
    </w:p>
    <w:p w:rsidR="00002AB8" w:rsidRPr="00876C76" w:rsidRDefault="001E0281" w:rsidP="00C61432">
      <w:pPr>
        <w:pStyle w:val="Heading1"/>
      </w:pPr>
      <w:bookmarkStart w:id="28" w:name="_Toc453305731"/>
      <w:r w:rsidRPr="00876C76">
        <w:rPr>
          <w:caps w:val="0"/>
        </w:rPr>
        <w:lastRenderedPageBreak/>
        <w:t>REGRESSION/INTEGRATION TESTS</w:t>
      </w:r>
      <w:bookmarkEnd w:id="28"/>
    </w:p>
    <w:p w:rsidR="00551E64" w:rsidRDefault="72736536" w:rsidP="000F1C98">
      <w:r>
        <w:t xml:space="preserve">Integration and regression testing exercises the entire process of reading and writing a complete input sequence and running the model for a variety of model input sequences. This is integration testing because it tests all of the core classes at the project and section levels as they read and write their contents and it serves as regression testing because it is easily extensible if a new example input file is found that triggers a problem. These tests are performed for all examples provided for the development team as well as additional examples downloaded from the EPA SWMM website (https://www.epa.gov/water-research/storm-water-management-model-swmm#resources). A total of 59 test examples of SWMM and 3 examples of EPANET have been tested. Detailed methodologies </w:t>
      </w:r>
      <w:r w:rsidR="00760CA8">
        <w:rPr>
          <w:rFonts w:eastAsia="SimSun" w:hint="eastAsia"/>
          <w:lang w:eastAsia="zh-CN"/>
        </w:rPr>
        <w:t xml:space="preserve">for SWMM and EPANET </w:t>
      </w:r>
      <w:r>
        <w:t>are provided as Pseudo-code below</w:t>
      </w:r>
      <w:r w:rsidR="00760CA8">
        <w:rPr>
          <w:rFonts w:eastAsia="SimSun" w:hint="eastAsia"/>
          <w:lang w:eastAsia="zh-CN"/>
        </w:rPr>
        <w:t xml:space="preserve"> individually due to small variations between the two models.</w:t>
      </w:r>
    </w:p>
    <w:p w:rsidR="00551E64" w:rsidRDefault="001E0281" w:rsidP="00551E64">
      <w:pPr>
        <w:pStyle w:val="Heading2"/>
      </w:pPr>
      <w:bookmarkStart w:id="29" w:name="_Toc453305732"/>
      <w:r>
        <w:rPr>
          <w:caps w:val="0"/>
        </w:rPr>
        <w:t>METHODOLOGY</w:t>
      </w:r>
      <w:bookmarkEnd w:id="29"/>
    </w:p>
    <w:p w:rsidR="00990C9F" w:rsidRPr="00C904B9" w:rsidRDefault="00462D57" w:rsidP="00990C9F">
      <w:pPr>
        <w:spacing w:after="160" w:line="259" w:lineRule="auto"/>
        <w:jc w:val="left"/>
        <w:rPr>
          <w:rFonts w:eastAsia="等?"/>
          <w:lang w:eastAsia="zh-CN"/>
        </w:rPr>
      </w:pPr>
      <w:r w:rsidRPr="00297D3F">
        <w:rPr>
          <w:rFonts w:eastAsia="等?" w:cs="等?"/>
          <w:lang w:eastAsia="zh-CN"/>
        </w:rPr>
        <w:t>For SWMM</w:t>
      </w:r>
      <w:r w:rsidR="00760CA8">
        <w:rPr>
          <w:rFonts w:eastAsia="SimSun" w:cs="等?" w:hint="eastAsia"/>
          <w:lang w:eastAsia="zh-CN"/>
        </w:rPr>
        <w:t>, the test methodology includes the following steps</w:t>
      </w:r>
      <w:r w:rsidRPr="00297D3F">
        <w:rPr>
          <w:rFonts w:eastAsia="等?" w:cs="等?"/>
          <w:lang w:eastAsia="zh-CN"/>
        </w:rPr>
        <w:t>:</w:t>
      </w:r>
    </w:p>
    <w:p w:rsidR="00990C9F" w:rsidRPr="001E0281" w:rsidRDefault="72736536" w:rsidP="001E0281">
      <w:pPr>
        <w:spacing w:after="120"/>
        <w:ind w:firstLine="720"/>
        <w:jc w:val="left"/>
        <w:rPr>
          <w:rFonts w:eastAsia="等?"/>
          <w:lang w:eastAsia="zh-CN"/>
        </w:rPr>
      </w:pPr>
      <w:r w:rsidRPr="001E0281">
        <w:rPr>
          <w:rFonts w:eastAsia="Calibri Light,等?" w:cs="Calibri Light,等?"/>
          <w:lang w:eastAsia="zh-CN"/>
        </w:rPr>
        <w:t xml:space="preserve">Loop through all examples: </w:t>
      </w:r>
    </w:p>
    <w:p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use project.read_file to read example's .inp file</w:t>
      </w:r>
    </w:p>
    <w:p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use project.write_file to write a copy .inp_copy</w:t>
      </w:r>
    </w:p>
    <w:p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using each of these two files as inputs, run swmm5.exe (from \Externals)</w:t>
      </w:r>
    </w:p>
    <w:p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 xml:space="preserve">compare the </w:t>
      </w:r>
      <w:r w:rsidR="00E220C0">
        <w:rPr>
          <w:rFonts w:eastAsia="Calibri Light,等?" w:cs="Calibri Light,等?" w:hint="eastAsia"/>
          <w:lang w:eastAsia="zh-CN"/>
        </w:rPr>
        <w:t>ASCII</w:t>
      </w:r>
      <w:r w:rsidR="00E220C0" w:rsidRPr="001E0281">
        <w:rPr>
          <w:rFonts w:eastAsia="Calibri Light,等?" w:cs="Calibri Light,等?"/>
          <w:lang w:eastAsia="zh-CN"/>
        </w:rPr>
        <w:t xml:space="preserve"> </w:t>
      </w:r>
      <w:r w:rsidRPr="001E0281">
        <w:rPr>
          <w:rFonts w:eastAsia="Calibri Light,等?" w:cs="Calibri Light,等?"/>
          <w:lang w:eastAsia="zh-CN"/>
        </w:rPr>
        <w:t>outputs in rpt files and the binary output files:</w:t>
      </w:r>
    </w:p>
    <w:p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If a binary is not produced in original:</w:t>
      </w:r>
    </w:p>
    <w:p w:rsidR="00990C9F" w:rsidRPr="001E0281" w:rsidRDefault="72736536" w:rsidP="001E0281">
      <w:pPr>
        <w:spacing w:after="120"/>
        <w:ind w:left="2160"/>
        <w:jc w:val="left"/>
        <w:rPr>
          <w:rFonts w:eastAsia="等?"/>
          <w:lang w:eastAsia="zh-CN"/>
        </w:rPr>
      </w:pPr>
      <w:r w:rsidRPr="001E0281">
        <w:rPr>
          <w:rFonts w:eastAsia="Calibri Light,等?" w:cs="Calibri Light,等?"/>
          <w:lang w:eastAsia="zh-CN"/>
        </w:rPr>
        <w:t>Test passes with message "----", as it is not a problem in the code but invalid original input.  </w:t>
      </w:r>
    </w:p>
    <w:p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If original produced binary output but the copy did not:</w:t>
      </w:r>
    </w:p>
    <w:p w:rsidR="00990C9F" w:rsidRPr="001E0281" w:rsidRDefault="72736536" w:rsidP="001E0281">
      <w:pPr>
        <w:spacing w:after="120"/>
        <w:ind w:left="1440" w:firstLine="720"/>
        <w:jc w:val="left"/>
        <w:rPr>
          <w:rFonts w:eastAsia="等?"/>
          <w:lang w:eastAsia="zh-CN"/>
        </w:rPr>
      </w:pPr>
      <w:r w:rsidRPr="001E0281">
        <w:rPr>
          <w:rFonts w:eastAsia="Calibri Light,等?" w:cs="Calibri Light,等?"/>
          <w:lang w:eastAsia="zh-CN"/>
        </w:rPr>
        <w:t xml:space="preserve">Test fails. </w:t>
      </w:r>
    </w:p>
    <w:p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If both produced binary files but they differ:</w:t>
      </w:r>
    </w:p>
    <w:p w:rsidR="00990C9F" w:rsidRPr="001E0281" w:rsidRDefault="72736536" w:rsidP="001E0281">
      <w:pPr>
        <w:spacing w:after="120"/>
        <w:ind w:left="1440" w:firstLine="720"/>
        <w:jc w:val="left"/>
        <w:rPr>
          <w:rFonts w:eastAsia="等?"/>
          <w:lang w:eastAsia="zh-CN"/>
        </w:rPr>
      </w:pPr>
      <w:r w:rsidRPr="001E0281">
        <w:rPr>
          <w:rFonts w:eastAsia="Calibri Light,等?" w:cs="Calibri Light,等?"/>
          <w:lang w:eastAsia="zh-CN"/>
        </w:rPr>
        <w:t>Test fails.</w:t>
      </w:r>
    </w:p>
    <w:p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If two rpt differ in non-white space and not-exempted lines:</w:t>
      </w:r>
    </w:p>
    <w:p w:rsidR="00990C9F" w:rsidRPr="001E0281" w:rsidRDefault="72736536" w:rsidP="001E0281">
      <w:pPr>
        <w:spacing w:after="120"/>
        <w:ind w:left="1440" w:firstLine="720"/>
        <w:jc w:val="left"/>
        <w:rPr>
          <w:rFonts w:eastAsia="等?"/>
          <w:lang w:eastAsia="zh-CN"/>
        </w:rPr>
      </w:pPr>
      <w:r w:rsidRPr="001E0281">
        <w:rPr>
          <w:rFonts w:eastAsia="Calibri Light,等?" w:cs="Calibri Light,等?"/>
          <w:lang w:eastAsia="zh-CN"/>
        </w:rPr>
        <w:t xml:space="preserve">Test fails. </w:t>
      </w:r>
    </w:p>
    <w:p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Otherwise:</w:t>
      </w:r>
    </w:p>
    <w:p w:rsidR="00990C9F" w:rsidRPr="001E0281" w:rsidRDefault="72736536" w:rsidP="001E0281">
      <w:pPr>
        <w:spacing w:after="120"/>
        <w:ind w:left="1440" w:firstLine="720"/>
        <w:jc w:val="left"/>
        <w:rPr>
          <w:rFonts w:eastAsia="等?"/>
          <w:lang w:eastAsia="zh-CN"/>
        </w:rPr>
      </w:pPr>
      <w:r w:rsidRPr="001E0281">
        <w:rPr>
          <w:rFonts w:eastAsia="Calibri Light,等?" w:cs="Calibri Light,等?"/>
          <w:lang w:eastAsia="zh-CN"/>
        </w:rPr>
        <w:t xml:space="preserve">Test passes. </w:t>
      </w:r>
    </w:p>
    <w:p w:rsidR="00990C9F" w:rsidRDefault="00462D57" w:rsidP="001E0281">
      <w:pPr>
        <w:rPr>
          <w:rFonts w:eastAsia="等?"/>
          <w:lang w:eastAsia="zh-CN"/>
        </w:rPr>
      </w:pPr>
      <w:r w:rsidRPr="00297D3F">
        <w:rPr>
          <w:rFonts w:eastAsia="等?"/>
          <w:lang w:eastAsia="zh-CN"/>
        </w:rPr>
        <w:t xml:space="preserve">Note: A custom method is used to compare rpt files, where all empty lines, spaces, tabs, and lines that contain model running time stamps or error messages (error message numbers may differ) are exempted from the comparison. </w:t>
      </w:r>
    </w:p>
    <w:p w:rsidR="001E0281" w:rsidRPr="005B49CA" w:rsidRDefault="001E0281" w:rsidP="001E0281">
      <w:pPr>
        <w:rPr>
          <w:rFonts w:eastAsia="等?"/>
          <w:lang w:eastAsia="zh-CN"/>
        </w:rPr>
      </w:pPr>
    </w:p>
    <w:p w:rsidR="00990C9F" w:rsidRPr="00E574F2" w:rsidRDefault="00462D57" w:rsidP="001E0281">
      <w:pPr>
        <w:keepNext/>
        <w:spacing w:after="160" w:line="259" w:lineRule="auto"/>
        <w:jc w:val="left"/>
        <w:rPr>
          <w:rFonts w:eastAsia="等?"/>
          <w:lang w:eastAsia="zh-CN"/>
        </w:rPr>
      </w:pPr>
      <w:r w:rsidRPr="00297D3F">
        <w:rPr>
          <w:rFonts w:eastAsia="等?" w:cs="等?"/>
          <w:lang w:eastAsia="zh-CN"/>
        </w:rPr>
        <w:lastRenderedPageBreak/>
        <w:t>For EPANET</w:t>
      </w:r>
      <w:r w:rsidR="00760CA8">
        <w:rPr>
          <w:rFonts w:eastAsia="SimSun" w:cs="等?" w:hint="eastAsia"/>
          <w:lang w:eastAsia="zh-CN"/>
        </w:rPr>
        <w:t>, the test methodology includes the following steps</w:t>
      </w:r>
      <w:r w:rsidRPr="00297D3F">
        <w:rPr>
          <w:rFonts w:eastAsia="等?" w:cs="等?"/>
          <w:lang w:eastAsia="zh-CN"/>
        </w:rPr>
        <w:t>:</w:t>
      </w:r>
    </w:p>
    <w:p w:rsidR="00990C9F" w:rsidRPr="001E0281" w:rsidRDefault="72736536" w:rsidP="001E0281">
      <w:pPr>
        <w:keepNext/>
        <w:spacing w:after="120"/>
        <w:ind w:firstLine="720"/>
        <w:jc w:val="left"/>
        <w:rPr>
          <w:rFonts w:eastAsia="等?"/>
          <w:lang w:eastAsia="zh-CN"/>
        </w:rPr>
      </w:pPr>
      <w:r w:rsidRPr="001E0281">
        <w:rPr>
          <w:rFonts w:eastAsia="Calibri,等?" w:cs="Calibri,等?"/>
          <w:lang w:eastAsia="zh-CN"/>
        </w:rPr>
        <w:t xml:space="preserve">Loop through all examples: </w:t>
      </w:r>
    </w:p>
    <w:p w:rsidR="00990C9F" w:rsidRPr="001E0281" w:rsidRDefault="72736536" w:rsidP="001E0281">
      <w:pPr>
        <w:spacing w:after="120"/>
        <w:ind w:left="720" w:firstLine="720"/>
        <w:jc w:val="left"/>
        <w:rPr>
          <w:rFonts w:eastAsia="等?"/>
          <w:lang w:eastAsia="zh-CN"/>
        </w:rPr>
      </w:pPr>
      <w:r w:rsidRPr="001E0281">
        <w:rPr>
          <w:rFonts w:eastAsia="Calibri,等?" w:cs="Calibri,等?"/>
          <w:lang w:eastAsia="zh-CN"/>
        </w:rPr>
        <w:t>use project.read_file to read example's .inp file</w:t>
      </w:r>
    </w:p>
    <w:p w:rsidR="00990C9F" w:rsidRPr="001E0281" w:rsidRDefault="72736536" w:rsidP="001E0281">
      <w:pPr>
        <w:spacing w:after="120"/>
        <w:ind w:left="720" w:firstLine="720"/>
        <w:jc w:val="left"/>
        <w:rPr>
          <w:rFonts w:eastAsia="等?"/>
          <w:lang w:eastAsia="zh-CN"/>
        </w:rPr>
      </w:pPr>
      <w:r w:rsidRPr="001E0281">
        <w:rPr>
          <w:rFonts w:eastAsia="Calibri,等?" w:cs="Calibri,等?"/>
          <w:lang w:eastAsia="zh-CN"/>
        </w:rPr>
        <w:t>use project.write_file to write a copy named as .inp_copy</w:t>
      </w:r>
    </w:p>
    <w:p w:rsidR="00990C9F" w:rsidRPr="001E0281" w:rsidRDefault="72736536" w:rsidP="001E0281">
      <w:pPr>
        <w:spacing w:after="120"/>
        <w:ind w:left="720" w:firstLine="720"/>
        <w:jc w:val="left"/>
        <w:rPr>
          <w:rFonts w:eastAsia="等?"/>
          <w:lang w:eastAsia="zh-CN"/>
        </w:rPr>
      </w:pPr>
      <w:r w:rsidRPr="001E0281">
        <w:rPr>
          <w:rFonts w:eastAsia="Calibri,等?" w:cs="Calibri,等?"/>
          <w:lang w:eastAsia="zh-CN"/>
        </w:rPr>
        <w:t>use each of these two files as inputs, run epanet2d.exe (\Externals)</w:t>
      </w:r>
    </w:p>
    <w:p w:rsidR="00990C9F" w:rsidRPr="001E0281" w:rsidRDefault="72736536" w:rsidP="001E0281">
      <w:pPr>
        <w:spacing w:after="120"/>
        <w:ind w:left="720" w:firstLine="720"/>
        <w:jc w:val="left"/>
        <w:rPr>
          <w:rFonts w:eastAsia="等?"/>
          <w:lang w:eastAsia="zh-CN"/>
        </w:rPr>
      </w:pPr>
      <w:r w:rsidRPr="001E0281">
        <w:rPr>
          <w:rFonts w:eastAsia="Calibri,等?" w:cs="Calibri,等?"/>
          <w:lang w:eastAsia="zh-CN"/>
        </w:rPr>
        <w:t xml:space="preserve">compare the </w:t>
      </w:r>
      <w:r w:rsidR="00E220C0">
        <w:rPr>
          <w:rFonts w:eastAsia="Calibri,等?" w:cs="Calibri,等?" w:hint="eastAsia"/>
          <w:lang w:eastAsia="zh-CN"/>
        </w:rPr>
        <w:t>ASCII</w:t>
      </w:r>
      <w:r w:rsidR="00E220C0" w:rsidRPr="001E0281">
        <w:rPr>
          <w:rFonts w:eastAsia="Calibri,等?" w:cs="Calibri,等?"/>
          <w:lang w:eastAsia="zh-CN"/>
        </w:rPr>
        <w:t xml:space="preserve"> </w:t>
      </w:r>
      <w:r w:rsidRPr="001E0281">
        <w:rPr>
          <w:rFonts w:eastAsia="Calibri,等?" w:cs="Calibri,等?"/>
          <w:lang w:eastAsia="zh-CN"/>
        </w:rPr>
        <w:t>outputs in rpt files</w:t>
      </w:r>
    </w:p>
    <w:p w:rsidR="00990C9F" w:rsidRPr="001E0281" w:rsidRDefault="72736536" w:rsidP="001E0281">
      <w:pPr>
        <w:spacing w:after="120"/>
        <w:ind w:left="720" w:firstLine="720"/>
        <w:jc w:val="left"/>
        <w:rPr>
          <w:rFonts w:eastAsia="等?"/>
          <w:lang w:eastAsia="zh-CN"/>
        </w:rPr>
      </w:pPr>
      <w:r w:rsidRPr="001E0281">
        <w:rPr>
          <w:rFonts w:eastAsia="Calibri,等?" w:cs="Calibri,等?"/>
          <w:lang w:eastAsia="zh-CN"/>
        </w:rPr>
        <w:t>If a binary is not produced in original:</w:t>
      </w:r>
    </w:p>
    <w:p w:rsidR="00990C9F" w:rsidRPr="001E0281" w:rsidRDefault="72736536" w:rsidP="001E0281">
      <w:pPr>
        <w:spacing w:after="120"/>
        <w:ind w:left="2160"/>
        <w:jc w:val="left"/>
        <w:rPr>
          <w:rFonts w:eastAsia="等?"/>
          <w:lang w:eastAsia="zh-CN"/>
        </w:rPr>
      </w:pPr>
      <w:r w:rsidRPr="001E0281">
        <w:rPr>
          <w:rFonts w:eastAsia="Calibri,等?" w:cs="Calibri,等?"/>
          <w:lang w:eastAsia="zh-CN"/>
        </w:rPr>
        <w:t>Test passes with message "----", as it is not a problem in the code but invalid original input.  </w:t>
      </w:r>
    </w:p>
    <w:p w:rsidR="00990C9F" w:rsidRPr="001E0281" w:rsidRDefault="72736536" w:rsidP="001E0281">
      <w:pPr>
        <w:spacing w:after="120"/>
        <w:ind w:left="720" w:firstLine="720"/>
        <w:jc w:val="left"/>
        <w:rPr>
          <w:rFonts w:eastAsia="等?"/>
          <w:lang w:eastAsia="zh-CN"/>
        </w:rPr>
      </w:pPr>
      <w:r w:rsidRPr="001E0281">
        <w:rPr>
          <w:rFonts w:eastAsia="Calibri,等?" w:cs="Calibri,等?"/>
          <w:lang w:eastAsia="zh-CN"/>
        </w:rPr>
        <w:t>If original produced binary but the copy did not:</w:t>
      </w:r>
    </w:p>
    <w:p w:rsidR="00990C9F" w:rsidRPr="001E0281" w:rsidRDefault="72736536" w:rsidP="001E0281">
      <w:pPr>
        <w:spacing w:after="120"/>
        <w:ind w:left="1440" w:firstLine="720"/>
        <w:jc w:val="left"/>
        <w:rPr>
          <w:rFonts w:eastAsia="等?"/>
          <w:lang w:eastAsia="zh-CN"/>
        </w:rPr>
      </w:pPr>
      <w:r w:rsidRPr="001E0281">
        <w:rPr>
          <w:rFonts w:eastAsia="Calibri,等?" w:cs="Calibri,等?"/>
          <w:lang w:eastAsia="zh-CN"/>
        </w:rPr>
        <w:t xml:space="preserve">Test fails. </w:t>
      </w:r>
    </w:p>
    <w:p w:rsidR="00990C9F" w:rsidRPr="001E0281" w:rsidRDefault="72736536" w:rsidP="001E0281">
      <w:pPr>
        <w:spacing w:after="120"/>
        <w:ind w:left="720" w:firstLine="720"/>
        <w:jc w:val="left"/>
        <w:rPr>
          <w:rFonts w:eastAsia="等?"/>
          <w:lang w:eastAsia="zh-CN"/>
        </w:rPr>
      </w:pPr>
      <w:r w:rsidRPr="001E0281">
        <w:rPr>
          <w:rFonts w:eastAsia="Calibri,等?" w:cs="Calibri,等?"/>
          <w:lang w:eastAsia="zh-CN"/>
        </w:rPr>
        <w:t>If two rpt differ in none-white spaces and not-exempted lines</w:t>
      </w:r>
    </w:p>
    <w:p w:rsidR="00990C9F" w:rsidRPr="001E0281" w:rsidRDefault="72736536" w:rsidP="001E0281">
      <w:pPr>
        <w:spacing w:after="120"/>
        <w:ind w:left="1440" w:firstLine="720"/>
        <w:jc w:val="left"/>
        <w:rPr>
          <w:rFonts w:eastAsia="等?"/>
          <w:lang w:eastAsia="zh-CN"/>
        </w:rPr>
      </w:pPr>
      <w:r w:rsidRPr="001E0281">
        <w:rPr>
          <w:rFonts w:eastAsia="Calibri,等?" w:cs="Calibri,等?"/>
          <w:lang w:eastAsia="zh-CN"/>
        </w:rPr>
        <w:t xml:space="preserve">Test fails. </w:t>
      </w:r>
    </w:p>
    <w:p w:rsidR="00990C9F" w:rsidRPr="001E0281" w:rsidRDefault="72736536" w:rsidP="001E0281">
      <w:pPr>
        <w:spacing w:after="120"/>
        <w:ind w:left="720" w:firstLine="720"/>
        <w:jc w:val="left"/>
        <w:rPr>
          <w:rFonts w:eastAsia="等?"/>
          <w:lang w:eastAsia="zh-CN"/>
        </w:rPr>
      </w:pPr>
      <w:r w:rsidRPr="001E0281">
        <w:rPr>
          <w:rFonts w:eastAsia="Calibri,等?" w:cs="Calibri,等?"/>
          <w:lang w:eastAsia="zh-CN"/>
        </w:rPr>
        <w:t>Otherwise:</w:t>
      </w:r>
    </w:p>
    <w:p w:rsidR="00990C9F" w:rsidRPr="001E0281" w:rsidRDefault="72736536" w:rsidP="001E0281">
      <w:pPr>
        <w:ind w:left="1440" w:firstLine="720"/>
        <w:jc w:val="left"/>
        <w:rPr>
          <w:rFonts w:eastAsia="等?"/>
          <w:lang w:eastAsia="zh-CN"/>
        </w:rPr>
      </w:pPr>
      <w:r w:rsidRPr="001E0281">
        <w:rPr>
          <w:rFonts w:eastAsia="Calibri,等?" w:cs="Calibri,等?"/>
          <w:lang w:eastAsia="zh-CN"/>
        </w:rPr>
        <w:t xml:space="preserve">Test passes. </w:t>
      </w:r>
    </w:p>
    <w:p w:rsidR="00990C9F" w:rsidRPr="00876C76" w:rsidRDefault="00990C9F" w:rsidP="001E0281">
      <w:pPr>
        <w:rPr>
          <w:rFonts w:eastAsia="等?"/>
          <w:lang w:eastAsia="zh-CN"/>
        </w:rPr>
      </w:pPr>
    </w:p>
    <w:p w:rsidR="00990C9F" w:rsidRPr="00900EE4" w:rsidRDefault="00462D57" w:rsidP="001E0281">
      <w:pPr>
        <w:rPr>
          <w:rFonts w:eastAsia="等?"/>
          <w:lang w:eastAsia="zh-CN"/>
        </w:rPr>
      </w:pPr>
      <w:r w:rsidRPr="00297D3F">
        <w:rPr>
          <w:rFonts w:eastAsia="等?"/>
          <w:lang w:eastAsia="zh-CN"/>
        </w:rPr>
        <w:t>Note: EPANET Binary output files contain run-specific information and cannot be directly compared at this time. In the future, we may expand testing to use the EPANET output API to compare outputs.</w:t>
      </w:r>
    </w:p>
    <w:p w:rsidR="00BC7E38" w:rsidRDefault="001E0281" w:rsidP="00551E64">
      <w:pPr>
        <w:pStyle w:val="Heading2"/>
      </w:pPr>
      <w:bookmarkStart w:id="30" w:name="_Toc453305733"/>
      <w:r>
        <w:rPr>
          <w:caps w:val="0"/>
        </w:rPr>
        <w:t>ASSESSMENT OF REGRESSION/INTEGRATION TESTS</w:t>
      </w:r>
      <w:bookmarkEnd w:id="30"/>
    </w:p>
    <w:p w:rsidR="00F27835" w:rsidRDefault="72736536" w:rsidP="00297D3F">
      <w:pPr>
        <w:spacing w:after="240"/>
      </w:pPr>
      <w:r>
        <w:t>The regression/integration test reports are included in Appendi</w:t>
      </w:r>
      <w:r w:rsidR="000361C6">
        <w:t>ces</w:t>
      </w:r>
      <w:r>
        <w:t xml:space="preserve"> C</w:t>
      </w:r>
      <w:r w:rsidR="000361C6">
        <w:t>-1 (EPANET) and C-2 (SWMM)</w:t>
      </w:r>
      <w:r>
        <w:t xml:space="preserve">. An overall assessment of the tests </w:t>
      </w:r>
      <w:r w:rsidR="00900EE4">
        <w:t>is</w:t>
      </w:r>
      <w:r>
        <w:t xml:space="preserve"> summarized below: </w:t>
      </w:r>
    </w:p>
    <w:p w:rsidR="00707C45" w:rsidRDefault="72736536" w:rsidP="001E0281">
      <w:pPr>
        <w:numPr>
          <w:ilvl w:val="0"/>
          <w:numId w:val="48"/>
        </w:numPr>
        <w:tabs>
          <w:tab w:val="clear" w:pos="720"/>
        </w:tabs>
        <w:ind w:left="864" w:hanging="432"/>
      </w:pPr>
      <w:r>
        <w:t>All EPANET test passed.</w:t>
      </w:r>
    </w:p>
    <w:p w:rsidR="003D4427" w:rsidRDefault="72736536" w:rsidP="001E0281">
      <w:pPr>
        <w:numPr>
          <w:ilvl w:val="0"/>
          <w:numId w:val="48"/>
        </w:numPr>
        <w:tabs>
          <w:tab w:val="clear" w:pos="720"/>
        </w:tabs>
        <w:ind w:left="864" w:hanging="432"/>
      </w:pPr>
      <w:r>
        <w:t>6 out of the 59 SWMM tests failed, most due to the know</w:t>
      </w:r>
      <w:ins w:id="31" w:author="Paul Duda" w:date="2016-06-13T14:27:00Z">
        <w:r w:rsidR="00334291">
          <w:t>n</w:t>
        </w:r>
      </w:ins>
      <w:r>
        <w:t xml:space="preserve"> issue in [XSECTIONs].  </w:t>
      </w:r>
    </w:p>
    <w:p w:rsidR="00F27835" w:rsidRDefault="72736536" w:rsidP="00297D3F">
      <w:pPr>
        <w:numPr>
          <w:ilvl w:val="0"/>
          <w:numId w:val="48"/>
        </w:numPr>
        <w:tabs>
          <w:tab w:val="clear" w:pos="720"/>
        </w:tabs>
        <w:ind w:left="864" w:hanging="432"/>
      </w:pPr>
      <w:r>
        <w:t xml:space="preserve">11 out of the 59 SWMM tests </w:t>
      </w:r>
      <w:del w:id="32" w:author="Paul Duda" w:date="2016-06-13T14:27:00Z">
        <w:r w:rsidDel="00334291">
          <w:delText xml:space="preserve">is </w:delText>
        </w:r>
      </w:del>
      <w:ins w:id="33" w:author="Paul Duda" w:date="2016-06-13T14:27:00Z">
        <w:r w:rsidR="00334291">
          <w:t>are</w:t>
        </w:r>
        <w:r w:rsidR="00334291">
          <w:t xml:space="preserve"> </w:t>
        </w:r>
      </w:ins>
      <w:r>
        <w:t xml:space="preserve">not functioning due to initial input file problems. </w:t>
      </w:r>
    </w:p>
    <w:p w:rsidR="003D4427" w:rsidRDefault="003D4427" w:rsidP="00271A05"/>
    <w:p w:rsidR="00271A05" w:rsidRPr="00876C76" w:rsidRDefault="72736536" w:rsidP="00271A05">
      <w:r>
        <w:t>These sets of tests helped build confidence in the backward compatibility</w:t>
      </w:r>
      <w:r w:rsidRPr="72736536">
        <w:rPr>
          <w:lang w:eastAsia="zh-CN"/>
        </w:rPr>
        <w:t xml:space="preserve"> and the integrated performance</w:t>
      </w:r>
      <w:r>
        <w:t xml:space="preserve"> of the system. </w:t>
      </w:r>
    </w:p>
    <w:p w:rsidR="00271A05" w:rsidRPr="00876C76" w:rsidRDefault="00271A05" w:rsidP="00271A05">
      <w:pPr>
        <w:sectPr w:rsidR="00271A05" w:rsidRPr="00876C76" w:rsidSect="00564B94">
          <w:headerReference w:type="default" r:id="rId31"/>
          <w:headerReference w:type="first" r:id="rId32"/>
          <w:footerReference w:type="first" r:id="rId33"/>
          <w:pgSz w:w="12240" w:h="15840" w:code="1"/>
          <w:pgMar w:top="1440" w:right="1440" w:bottom="1440" w:left="1440" w:header="720" w:footer="432" w:gutter="0"/>
          <w:pgNumType w:start="1" w:chapStyle="1"/>
          <w:cols w:space="720"/>
          <w:docGrid w:linePitch="360"/>
        </w:sectPr>
      </w:pPr>
    </w:p>
    <w:p w:rsidR="00731FEB" w:rsidRPr="00876C76" w:rsidRDefault="00990C9F" w:rsidP="00C61432">
      <w:pPr>
        <w:pStyle w:val="Heading1"/>
      </w:pPr>
      <w:bookmarkStart w:id="34" w:name="_Toc453305734"/>
      <w:r w:rsidRPr="00876C76">
        <w:lastRenderedPageBreak/>
        <w:t>COVER</w:t>
      </w:r>
      <w:r w:rsidR="008A382F">
        <w:t>A</w:t>
      </w:r>
      <w:r w:rsidRPr="00876C76">
        <w:t>GE TESTING</w:t>
      </w:r>
      <w:bookmarkEnd w:id="34"/>
    </w:p>
    <w:p w:rsidR="000F1C98" w:rsidRDefault="00462D57" w:rsidP="00506DB6">
      <w:pPr>
        <w:rPr>
          <w:rFonts w:eastAsia="等?"/>
          <w:lang w:eastAsia="zh-CN"/>
        </w:rPr>
      </w:pPr>
      <w:r w:rsidRPr="00297D3F">
        <w:rPr>
          <w:rFonts w:eastAsia="等?"/>
          <w:lang w:eastAsia="zh-CN"/>
        </w:rPr>
        <w:t>Test coverage is a measure of how much of the source code is exercised during a test. Coverage is a good way to see which code is not yet tested by the current tests. A coverage report can find a whole module or method that is not covered by tests and can also find methods containing some lines that are not exercised by tests. Coverage of 100% indicates that every line of code was executed during testing. Complete coverage is always a goal, but this is not always achievable. In some cases, code is only executed in conditions that are difficult or impossible to duplicate during a test. For example, some code may handle an error condition that other code currently prevents from ever happening. While coverage is valuable in measuring the breadth of testing, it is not a guarantee that testing is truly comprehensive. When a test runs a line of code once, it is only testing one set of conditions. In practice, our tests run the same code more than once with different inputs to test how well it functions in a variety of conditions.</w:t>
      </w:r>
    </w:p>
    <w:p w:rsidR="00506DB6" w:rsidRPr="00895648" w:rsidRDefault="00506DB6" w:rsidP="00506DB6">
      <w:pPr>
        <w:rPr>
          <w:rFonts w:eastAsia="等?"/>
          <w:lang w:eastAsia="zh-CN"/>
        </w:rPr>
      </w:pPr>
    </w:p>
    <w:p w:rsidR="00271A05" w:rsidRPr="00297D3F" w:rsidRDefault="00462D57" w:rsidP="00506DB6">
      <w:pPr>
        <w:rPr>
          <w:rFonts w:eastAsia="SimSun"/>
        </w:rPr>
      </w:pPr>
      <w:r w:rsidRPr="00297D3F">
        <w:rPr>
          <w:rFonts w:eastAsia="等?"/>
          <w:lang w:eastAsia="zh-CN"/>
        </w:rPr>
        <w:t>The Python standard Coverage.py tool is used to report on the coverage of the entire suite of automated unit and integration tests described in the sections above. The coverage report is attached as Appendix</w:t>
      </w:r>
      <w:r w:rsidR="72736536" w:rsidRPr="00895648">
        <w:rPr>
          <w:lang w:eastAsia="zh-CN"/>
        </w:rPr>
        <w:t xml:space="preserve"> D</w:t>
      </w:r>
      <w:r w:rsidRPr="00297D3F">
        <w:rPr>
          <w:rFonts w:eastAsia="等?"/>
          <w:lang w:eastAsia="zh-CN"/>
        </w:rPr>
        <w:t>.</w:t>
      </w:r>
      <w:r w:rsidR="000A045C">
        <w:rPr>
          <w:rFonts w:eastAsia="SimSun" w:hint="eastAsia"/>
          <w:lang w:eastAsia="zh-CN"/>
        </w:rPr>
        <w:t xml:space="preserve"> For all 116 test and core modules that have been exercised in the unit testing and regression testing, the overall coverage rate is 89%</w:t>
      </w:r>
      <w:r w:rsidR="00F27835">
        <w:rPr>
          <w:rFonts w:eastAsia="SimSun" w:hint="eastAsia"/>
          <w:lang w:eastAsia="zh-CN"/>
        </w:rPr>
        <w:t xml:space="preserve">. </w:t>
      </w:r>
      <w:r w:rsidR="000A045C">
        <w:rPr>
          <w:rFonts w:eastAsia="SimSun" w:hint="eastAsia"/>
          <w:lang w:eastAsia="zh-CN"/>
        </w:rPr>
        <w:t xml:space="preserve"> </w:t>
      </w:r>
    </w:p>
    <w:p w:rsidR="00DA08FB" w:rsidRDefault="00DA08FB" w:rsidP="00506DB6"/>
    <w:p w:rsidR="00DA08FB" w:rsidRDefault="00DA08FB" w:rsidP="00506DB6"/>
    <w:p w:rsidR="00DA08FB" w:rsidRDefault="00DA08FB" w:rsidP="00506DB6">
      <w:pPr>
        <w:sectPr w:rsidR="00DA08FB" w:rsidSect="00564B94">
          <w:headerReference w:type="default" r:id="rId34"/>
          <w:headerReference w:type="first" r:id="rId35"/>
          <w:footerReference w:type="first" r:id="rId36"/>
          <w:pgSz w:w="12240" w:h="15840" w:code="1"/>
          <w:pgMar w:top="1440" w:right="1440" w:bottom="1440" w:left="1440" w:header="720" w:footer="432" w:gutter="0"/>
          <w:pgNumType w:start="1" w:chapStyle="1"/>
          <w:cols w:space="720"/>
          <w:docGrid w:linePitch="360"/>
        </w:sectPr>
      </w:pPr>
    </w:p>
    <w:p w:rsidR="00DA08FB" w:rsidRDefault="00DA08FB" w:rsidP="00DA08FB">
      <w:pPr>
        <w:jc w:val="center"/>
        <w:rPr>
          <w:i/>
          <w:iCs/>
        </w:rPr>
        <w:sectPr w:rsidR="00DA08FB" w:rsidSect="00C61432">
          <w:headerReference w:type="first" r:id="rId37"/>
          <w:footerReference w:type="first" r:id="rId38"/>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rsidR="00551E64" w:rsidRDefault="00551E64" w:rsidP="00C61432">
      <w:pPr>
        <w:pStyle w:val="Heading1"/>
      </w:pPr>
      <w:bookmarkStart w:id="35" w:name="_Toc453305735"/>
      <w:r>
        <w:lastRenderedPageBreak/>
        <w:t>STYLE TESTING</w:t>
      </w:r>
      <w:bookmarkEnd w:id="35"/>
    </w:p>
    <w:p w:rsidR="00271A05" w:rsidRDefault="72736536" w:rsidP="00506DB6">
      <w:r>
        <w:t xml:space="preserve">Automated testing is recommended </w:t>
      </w:r>
      <w:r w:rsidR="008A382F">
        <w:t>for</w:t>
      </w:r>
      <w:r>
        <w:t xml:space="preserve"> check</w:t>
      </w:r>
      <w:r w:rsidR="008A382F">
        <w:t>ing</w:t>
      </w:r>
      <w:r>
        <w:t xml:space="preserve"> the code adherence to the PEP 8 standard.</w:t>
      </w:r>
      <w:r w:rsidRPr="72736536">
        <w:rPr>
          <w:lang w:eastAsia="zh-CN"/>
        </w:rPr>
        <w:t xml:space="preserve"> "Pycodestyle" (</w:t>
      </w:r>
      <w:r w:rsidR="008A382F">
        <w:rPr>
          <w:lang w:eastAsia="zh-CN"/>
        </w:rPr>
        <w:t>referred to as</w:t>
      </w:r>
      <w:r w:rsidR="00BC0E93">
        <w:rPr>
          <w:lang w:eastAsia="zh-CN"/>
        </w:rPr>
        <w:t xml:space="preserve"> the </w:t>
      </w:r>
      <w:r>
        <w:t>“pep8”</w:t>
      </w:r>
      <w:r w:rsidR="00E220C0">
        <w:rPr>
          <w:rFonts w:hint="eastAsia"/>
          <w:lang w:eastAsia="zh-CN"/>
        </w:rPr>
        <w:t xml:space="preserve"> utility</w:t>
      </w:r>
      <w:r w:rsidRPr="72736536">
        <w:rPr>
          <w:lang w:eastAsia="zh-CN"/>
        </w:rPr>
        <w:t>)</w:t>
      </w:r>
      <w:r w:rsidR="000A045C">
        <w:rPr>
          <w:rFonts w:eastAsia="SimSun" w:hint="eastAsia"/>
          <w:lang w:eastAsia="zh-CN"/>
        </w:rPr>
        <w:t xml:space="preserve"> </w:t>
      </w:r>
      <w:r w:rsidRPr="72736536">
        <w:rPr>
          <w:lang w:eastAsia="zh-CN"/>
        </w:rPr>
        <w:t>has been</w:t>
      </w:r>
      <w:r w:rsidR="000A045C">
        <w:rPr>
          <w:rFonts w:eastAsia="SimSun" w:hint="eastAsia"/>
          <w:lang w:eastAsia="zh-CN"/>
        </w:rPr>
        <w:t xml:space="preserve"> </w:t>
      </w:r>
      <w:r w:rsidRPr="72736536">
        <w:rPr>
          <w:lang w:eastAsia="zh-CN"/>
        </w:rPr>
        <w:t>recommend by the QAPP document (</w:t>
      </w:r>
      <w:r w:rsidRPr="72736536">
        <w:rPr>
          <w:rFonts w:ascii="Times New Roman" w:hAnsi="Times New Roman"/>
          <w:color w:val="000000" w:themeColor="text1"/>
        </w:rPr>
        <w:t>Aqua Terra Consultants, 2015a</w:t>
      </w:r>
      <w:r w:rsidRPr="72736536">
        <w:rPr>
          <w:lang w:eastAsia="zh-CN"/>
        </w:rPr>
        <w:t>)</w:t>
      </w:r>
      <w:r w:rsidR="000A045C">
        <w:rPr>
          <w:rFonts w:eastAsia="SimSun" w:hint="eastAsia"/>
          <w:lang w:eastAsia="zh-CN"/>
        </w:rPr>
        <w:t xml:space="preserve"> </w:t>
      </w:r>
      <w:r w:rsidR="008A382F">
        <w:t>for</w:t>
      </w:r>
      <w:r>
        <w:t xml:space="preserve"> check</w:t>
      </w:r>
      <w:r w:rsidR="008A382F">
        <w:t>ing</w:t>
      </w:r>
      <w:r>
        <w:t xml:space="preserve"> the coding styles. </w:t>
      </w:r>
      <w:r w:rsidRPr="72736536">
        <w:rPr>
          <w:lang w:eastAsia="zh-CN"/>
        </w:rPr>
        <w:t>The package is implemented, but r</w:t>
      </w:r>
      <w:r>
        <w:t>ather than denot</w:t>
      </w:r>
      <w:r w:rsidRPr="72736536">
        <w:rPr>
          <w:lang w:eastAsia="zh-CN"/>
        </w:rPr>
        <w:t>ing</w:t>
      </w:r>
      <w:r>
        <w:t xml:space="preserve"> the test as failed if a format check is not passed, style discrepancies are reported to the developers and fixed upon further discretion. </w:t>
      </w:r>
    </w:p>
    <w:p w:rsidR="00DA08FB" w:rsidRDefault="00DA08FB" w:rsidP="00506DB6"/>
    <w:p w:rsidR="00DA08FB" w:rsidRDefault="00DA08FB" w:rsidP="00506DB6">
      <w:pPr>
        <w:sectPr w:rsidR="00DA08FB" w:rsidSect="00C61432">
          <w:headerReference w:type="default" r:id="rId39"/>
          <w:headerReference w:type="first" r:id="rId40"/>
          <w:footerReference w:type="first" r:id="rId41"/>
          <w:pgSz w:w="12240" w:h="15840" w:code="1"/>
          <w:pgMar w:top="1440" w:right="1440" w:bottom="1440" w:left="1440" w:header="720" w:footer="432" w:gutter="0"/>
          <w:pgNumType w:start="1" w:chapStyle="1"/>
          <w:cols w:space="720"/>
          <w:titlePg/>
          <w:docGrid w:linePitch="360"/>
        </w:sectPr>
      </w:pPr>
    </w:p>
    <w:p w:rsidR="00DA08FB" w:rsidRDefault="00DA08FB" w:rsidP="00DA08FB">
      <w:pPr>
        <w:jc w:val="center"/>
        <w:rPr>
          <w:i/>
          <w:iCs/>
        </w:rPr>
        <w:sectPr w:rsidR="00DA08FB" w:rsidSect="00C61432">
          <w:headerReference w:type="first" r:id="rId42"/>
          <w:footerReference w:type="first" r:id="rId43"/>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rsidR="000F1C98" w:rsidRPr="00876C76" w:rsidRDefault="000F1C98" w:rsidP="00C61432">
      <w:pPr>
        <w:pStyle w:val="Heading1"/>
      </w:pPr>
      <w:bookmarkStart w:id="36" w:name="_Toc453305736"/>
      <w:r w:rsidRPr="00876C76">
        <w:lastRenderedPageBreak/>
        <w:t>USER INTERFACE</w:t>
      </w:r>
      <w:ins w:id="37" w:author="Paul Duda" w:date="2016-06-13T14:32:00Z">
        <w:r w:rsidR="00FF7F51">
          <w:t xml:space="preserve"> </w:t>
        </w:r>
      </w:ins>
      <w:r w:rsidRPr="00876C76">
        <w:t>(UI) TESTING</w:t>
      </w:r>
      <w:bookmarkEnd w:id="36"/>
    </w:p>
    <w:p w:rsidR="000F1C98" w:rsidRDefault="00462D57" w:rsidP="00A06123">
      <w:pPr>
        <w:rPr>
          <w:rFonts w:eastAsia="等?"/>
          <w:lang w:eastAsia="zh-CN"/>
        </w:rPr>
      </w:pPr>
      <w:r w:rsidRPr="00297D3F">
        <w:rPr>
          <w:rFonts w:eastAsia="等?"/>
          <w:lang w:eastAsia="zh-CN"/>
        </w:rPr>
        <w:t>UI tests are difficult to automate. Exploring automated open-source UI test tool</w:t>
      </w:r>
      <w:ins w:id="38" w:author="Paul Duda" w:date="2016-06-13T14:32:00Z">
        <w:r w:rsidR="0062646A">
          <w:rPr>
            <w:rFonts w:eastAsia="等?"/>
            <w:lang w:eastAsia="zh-CN"/>
          </w:rPr>
          <w:t>s</w:t>
        </w:r>
      </w:ins>
      <w:bookmarkStart w:id="39" w:name="_GoBack"/>
      <w:bookmarkEnd w:id="39"/>
      <w:r w:rsidRPr="00297D3F">
        <w:rPr>
          <w:rFonts w:eastAsia="等?"/>
          <w:lang w:eastAsia="zh-CN"/>
        </w:rPr>
        <w:t xml:space="preserve"> may be in the list of actions for the future tasks. The initial user interface testing effort is focused on building tests as a list of steps that can be handled by the current manual testing method and can also be adapted as tests in a future automated testing tool. Current UI tests are designed such that a tester will perform a set of actions in a checklist. Closely-related actions are grouped into one text file and displayed as one page of the test (Figure </w:t>
      </w:r>
      <w:r w:rsidR="00F464BC">
        <w:rPr>
          <w:rFonts w:eastAsia="等?"/>
          <w:lang w:eastAsia="zh-CN"/>
        </w:rPr>
        <w:t>7.</w:t>
      </w:r>
      <w:r w:rsidRPr="00297D3F">
        <w:rPr>
          <w:rFonts w:eastAsia="等?"/>
          <w:lang w:eastAsia="zh-CN"/>
        </w:rPr>
        <w:t>1). Once a set of actions have been completed, the tester clicks ‘Ok’ to reach the next set. A ‘Skip’ button is provided at the bottom of the page to skip the entire page of actions when not testing those items. Each step successfully tested is checked off by the tester. Steps not checked are recorded as failures. A text box is provided in each page for testers to write additional notes that will be carried to the final test reports. A total of 12 pages of actions have be</w:t>
      </w:r>
      <w:r w:rsidR="00F464BC">
        <w:rPr>
          <w:rFonts w:eastAsia="等?"/>
          <w:lang w:eastAsia="zh-CN"/>
        </w:rPr>
        <w:t>en</w:t>
      </w:r>
      <w:r w:rsidRPr="00297D3F">
        <w:rPr>
          <w:rFonts w:eastAsia="等?"/>
          <w:lang w:eastAsia="zh-CN"/>
        </w:rPr>
        <w:t xml:space="preserve"> created and each contains several actions. Some issues have been identified and reported using Git</w:t>
      </w:r>
      <w:r w:rsidR="00E220C0">
        <w:rPr>
          <w:rFonts w:eastAsia="等?" w:hint="eastAsia"/>
          <w:lang w:eastAsia="zh-CN"/>
        </w:rPr>
        <w:t>H</w:t>
      </w:r>
      <w:r w:rsidRPr="00297D3F">
        <w:rPr>
          <w:rFonts w:eastAsia="等?"/>
          <w:lang w:eastAsia="zh-CN"/>
        </w:rPr>
        <w:t xml:space="preserve">ub issue trackers. An example of a test text file is attached in Appendix </w:t>
      </w:r>
      <w:r w:rsidR="72736536" w:rsidRPr="008A382F">
        <w:rPr>
          <w:lang w:eastAsia="zh-CN"/>
        </w:rPr>
        <w:t>E</w:t>
      </w:r>
      <w:r w:rsidRPr="00297D3F">
        <w:rPr>
          <w:rFonts w:eastAsia="等?"/>
          <w:lang w:eastAsia="zh-CN"/>
        </w:rPr>
        <w:t xml:space="preserve">. </w:t>
      </w:r>
    </w:p>
    <w:p w:rsidR="00A06123" w:rsidRPr="008A382F" w:rsidRDefault="00A06123" w:rsidP="00A06123">
      <w:pPr>
        <w:rPr>
          <w:rFonts w:eastAsia="等?"/>
          <w:lang w:eastAsia="zh-CN"/>
        </w:rPr>
      </w:pPr>
    </w:p>
    <w:p w:rsidR="000F1C98" w:rsidRPr="00876C76" w:rsidRDefault="00342998" w:rsidP="00A06123">
      <w:pPr>
        <w:keepNext/>
        <w:spacing w:after="160" w:line="259" w:lineRule="auto"/>
        <w:jc w:val="center"/>
      </w:pPr>
      <w:r w:rsidRPr="00876C76">
        <w:rPr>
          <w:rFonts w:eastAsia="等?"/>
          <w:noProof/>
          <w:sz w:val="22"/>
          <w:szCs w:val="22"/>
        </w:rPr>
        <w:lastRenderedPageBreak/>
        <w:drawing>
          <wp:inline distT="0" distB="0" distL="0" distR="0" wp14:anchorId="74F8AAF6" wp14:editId="02C3856C">
            <wp:extent cx="5936615" cy="67449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6615" cy="6744970"/>
                    </a:xfrm>
                    <a:prstGeom prst="rect">
                      <a:avLst/>
                    </a:prstGeom>
                    <a:noFill/>
                    <a:ln>
                      <a:noFill/>
                    </a:ln>
                  </pic:spPr>
                </pic:pic>
              </a:graphicData>
            </a:graphic>
          </wp:inline>
        </w:drawing>
      </w:r>
    </w:p>
    <w:p w:rsidR="000F1C98" w:rsidRPr="00A06123" w:rsidRDefault="000F1C98" w:rsidP="00A06123">
      <w:pPr>
        <w:pStyle w:val="Figure"/>
        <w:rPr>
          <w:rFonts w:eastAsia="等?"/>
        </w:rPr>
      </w:pPr>
      <w:bookmarkStart w:id="40" w:name="_Toc453255433"/>
      <w:r w:rsidRPr="00A06123">
        <w:t xml:space="preserve">Figure </w:t>
      </w:r>
      <w:r w:rsidR="00F464BC" w:rsidRPr="00A06123">
        <w:t>7.</w:t>
      </w:r>
      <w:fldSimple w:instr=" SEQ Figure \* ARABIC ">
        <w:r w:rsidRPr="00A06123">
          <w:t>1</w:t>
        </w:r>
      </w:fldSimple>
      <w:r w:rsidR="004C25D8" w:rsidRPr="00A06123">
        <w:tab/>
      </w:r>
      <w:r w:rsidRPr="00A06123">
        <w:t>Sample Page of a UI Test Dialog Box</w:t>
      </w:r>
      <w:bookmarkEnd w:id="40"/>
    </w:p>
    <w:p w:rsidR="000F1C98" w:rsidRPr="00876C76" w:rsidRDefault="000F1C98" w:rsidP="000F1C98">
      <w:pPr>
        <w:spacing w:after="160" w:line="259" w:lineRule="auto"/>
        <w:jc w:val="left"/>
        <w:rPr>
          <w:rFonts w:eastAsia="等?"/>
          <w:sz w:val="22"/>
          <w:szCs w:val="22"/>
          <w:lang w:eastAsia="zh-CN"/>
        </w:rPr>
      </w:pPr>
    </w:p>
    <w:p w:rsidR="00345226" w:rsidRPr="00876C76" w:rsidRDefault="00345226" w:rsidP="00345226">
      <w:pPr>
        <w:ind w:left="1800" w:hanging="1800"/>
        <w:sectPr w:rsidR="00345226" w:rsidRPr="00876C76" w:rsidSect="00C61432">
          <w:headerReference w:type="default" r:id="rId45"/>
          <w:footerReference w:type="default" r:id="rId46"/>
          <w:pgSz w:w="12240" w:h="15840" w:code="1"/>
          <w:pgMar w:top="1440" w:right="1440" w:bottom="1440" w:left="1440" w:header="720" w:footer="432" w:gutter="0"/>
          <w:pgNumType w:start="1" w:chapStyle="1"/>
          <w:cols w:space="720"/>
          <w:noEndnote/>
        </w:sectPr>
      </w:pPr>
    </w:p>
    <w:p w:rsidR="00BE609B" w:rsidRPr="00876C76" w:rsidRDefault="00734239" w:rsidP="00C61432">
      <w:pPr>
        <w:pStyle w:val="Heading1"/>
      </w:pPr>
      <w:bookmarkStart w:id="41" w:name="_Toc159816202"/>
      <w:bookmarkStart w:id="42" w:name="_Toc159816203"/>
      <w:bookmarkStart w:id="43" w:name="_Toc453305737"/>
      <w:bookmarkEnd w:id="41"/>
      <w:bookmarkEnd w:id="42"/>
      <w:r w:rsidRPr="00876C76">
        <w:lastRenderedPageBreak/>
        <w:t>REFERENCES</w:t>
      </w:r>
      <w:bookmarkEnd w:id="43"/>
    </w:p>
    <w:p w:rsidR="00990C9F" w:rsidRPr="00A06123" w:rsidRDefault="72736536" w:rsidP="00990C9F">
      <w:pPr>
        <w:spacing w:after="240"/>
        <w:ind w:left="720" w:hanging="720"/>
        <w:rPr>
          <w:lang w:eastAsia="zh-CN"/>
        </w:rPr>
      </w:pPr>
      <w:r w:rsidRPr="00A06123">
        <w:rPr>
          <w:color w:val="000000" w:themeColor="text1"/>
        </w:rPr>
        <w:t>Aqua Terra Consultants, 2015a. Reengineering Swmm/Epanet User Interface Application Software Architectures</w:t>
      </w:r>
      <w:r w:rsidRPr="00A06123">
        <w:rPr>
          <w:color w:val="000000" w:themeColor="text1"/>
          <w:lang w:eastAsia="zh-CN"/>
        </w:rPr>
        <w:t>,</w:t>
      </w:r>
      <w:r w:rsidRPr="00A06123">
        <w:rPr>
          <w:color w:val="000000" w:themeColor="text1"/>
        </w:rPr>
        <w:t xml:space="preserve"> Q</w:t>
      </w:r>
      <w:r w:rsidRPr="00A06123">
        <w:rPr>
          <w:color w:val="000000" w:themeColor="text1"/>
          <w:lang w:eastAsia="zh-CN"/>
        </w:rPr>
        <w:t>APP</w:t>
      </w:r>
      <w:r w:rsidRPr="00A06123">
        <w:rPr>
          <w:color w:val="000000" w:themeColor="text1"/>
        </w:rPr>
        <w:t>-16 Revision 0</w:t>
      </w:r>
      <w:r w:rsidRPr="00A06123">
        <w:rPr>
          <w:color w:val="000000" w:themeColor="text1"/>
          <w:lang w:eastAsia="zh-CN"/>
        </w:rPr>
        <w:t>,</w:t>
      </w:r>
      <w:r w:rsidRPr="00A06123">
        <w:rPr>
          <w:color w:val="000000" w:themeColor="text1"/>
        </w:rPr>
        <w:t xml:space="preserve"> Prepared For U.S. Environmental Protection Agency Office </w:t>
      </w:r>
      <w:r w:rsidRPr="00A06123">
        <w:rPr>
          <w:color w:val="000000" w:themeColor="text1"/>
          <w:lang w:eastAsia="zh-CN"/>
        </w:rPr>
        <w:t>o</w:t>
      </w:r>
      <w:r w:rsidRPr="00A06123">
        <w:rPr>
          <w:color w:val="000000" w:themeColor="text1"/>
        </w:rPr>
        <w:t xml:space="preserve">f Research </w:t>
      </w:r>
      <w:r w:rsidRPr="00A06123">
        <w:rPr>
          <w:color w:val="000000" w:themeColor="text1"/>
          <w:lang w:eastAsia="zh-CN"/>
        </w:rPr>
        <w:t>a</w:t>
      </w:r>
      <w:r w:rsidRPr="00A06123">
        <w:rPr>
          <w:color w:val="000000" w:themeColor="text1"/>
        </w:rPr>
        <w:t>nd Development</w:t>
      </w:r>
      <w:r w:rsidRPr="00A06123">
        <w:rPr>
          <w:color w:val="000000" w:themeColor="text1"/>
          <w:lang w:eastAsia="zh-CN"/>
        </w:rPr>
        <w:t>,</w:t>
      </w:r>
      <w:r w:rsidRPr="00A06123">
        <w:rPr>
          <w:color w:val="000000" w:themeColor="text1"/>
        </w:rPr>
        <w:t xml:space="preserve"> 26 West Martin Luther King Drive</w:t>
      </w:r>
      <w:r w:rsidRPr="00A06123">
        <w:rPr>
          <w:color w:val="000000" w:themeColor="text1"/>
          <w:lang w:eastAsia="zh-CN"/>
        </w:rPr>
        <w:t xml:space="preserve">, </w:t>
      </w:r>
      <w:r w:rsidRPr="00A06123">
        <w:rPr>
          <w:color w:val="000000" w:themeColor="text1"/>
        </w:rPr>
        <w:t>Cincinnati, Ohio 45268</w:t>
      </w:r>
      <w:r w:rsidRPr="00A06123">
        <w:rPr>
          <w:color w:val="000000" w:themeColor="text1"/>
          <w:lang w:eastAsia="zh-CN"/>
        </w:rPr>
        <w:t>,</w:t>
      </w:r>
      <w:r w:rsidRPr="00A06123">
        <w:rPr>
          <w:color w:val="000000" w:themeColor="text1"/>
        </w:rPr>
        <w:t xml:space="preserve"> November 2015</w:t>
      </w:r>
    </w:p>
    <w:p w:rsidR="005F177A" w:rsidRPr="00A06123" w:rsidRDefault="72736536" w:rsidP="00990C9F">
      <w:pPr>
        <w:spacing w:after="240"/>
        <w:ind w:left="720" w:hanging="720"/>
        <w:rPr>
          <w:lang w:eastAsia="zh-CN"/>
        </w:rPr>
      </w:pPr>
      <w:r w:rsidRPr="00A06123">
        <w:t>Aqua Terra Consultants, 2015</w:t>
      </w:r>
      <w:r w:rsidRPr="00A06123">
        <w:rPr>
          <w:lang w:eastAsia="zh-CN"/>
        </w:rPr>
        <w:t xml:space="preserve">b. </w:t>
      </w:r>
      <w:r w:rsidRPr="00A06123">
        <w:rPr>
          <w:color w:val="000000" w:themeColor="text1"/>
        </w:rPr>
        <w:t>Reengineering Swmm/Epanet User Interface Application Software Architectures: Application Features Requirements Document</w:t>
      </w:r>
      <w:r w:rsidRPr="00A06123">
        <w:rPr>
          <w:color w:val="000000" w:themeColor="text1"/>
          <w:lang w:eastAsia="zh-CN"/>
        </w:rPr>
        <w:t>,</w:t>
      </w:r>
      <w:r w:rsidRPr="00A06123">
        <w:rPr>
          <w:color w:val="000000" w:themeColor="text1"/>
        </w:rPr>
        <w:t xml:space="preserve"> R</w:t>
      </w:r>
      <w:r w:rsidRPr="00A06123">
        <w:rPr>
          <w:color w:val="000000" w:themeColor="text1"/>
          <w:lang w:eastAsia="zh-CN"/>
        </w:rPr>
        <w:t>SI</w:t>
      </w:r>
      <w:r w:rsidRPr="00A06123">
        <w:rPr>
          <w:color w:val="000000" w:themeColor="text1"/>
        </w:rPr>
        <w:t>-2577 Revision 0</w:t>
      </w:r>
      <w:r w:rsidRPr="00A06123">
        <w:rPr>
          <w:color w:val="000000" w:themeColor="text1"/>
          <w:lang w:eastAsia="zh-CN"/>
        </w:rPr>
        <w:t>,</w:t>
      </w:r>
      <w:r w:rsidRPr="00A06123">
        <w:rPr>
          <w:color w:val="000000" w:themeColor="text1"/>
        </w:rPr>
        <w:t xml:space="preserve"> Prepared For U.S. Environmental Protection Agency Office </w:t>
      </w:r>
      <w:r w:rsidRPr="00A06123">
        <w:rPr>
          <w:color w:val="000000" w:themeColor="text1"/>
          <w:lang w:eastAsia="zh-CN"/>
        </w:rPr>
        <w:t>o</w:t>
      </w:r>
      <w:r w:rsidRPr="00A06123">
        <w:rPr>
          <w:color w:val="000000" w:themeColor="text1"/>
        </w:rPr>
        <w:t xml:space="preserve">f Research </w:t>
      </w:r>
      <w:r w:rsidRPr="00A06123">
        <w:rPr>
          <w:color w:val="000000" w:themeColor="text1"/>
          <w:lang w:eastAsia="zh-CN"/>
        </w:rPr>
        <w:t>a</w:t>
      </w:r>
      <w:r w:rsidRPr="00A06123">
        <w:rPr>
          <w:color w:val="000000" w:themeColor="text1"/>
        </w:rPr>
        <w:t>nd Development</w:t>
      </w:r>
      <w:r w:rsidRPr="00A06123">
        <w:rPr>
          <w:color w:val="000000" w:themeColor="text1"/>
          <w:lang w:eastAsia="zh-CN"/>
        </w:rPr>
        <w:t>,</w:t>
      </w:r>
      <w:r w:rsidRPr="00A06123">
        <w:rPr>
          <w:color w:val="000000" w:themeColor="text1"/>
        </w:rPr>
        <w:t xml:space="preserve"> 26 West Martin Luther King Drive Cincinnati, Ohio 45268</w:t>
      </w:r>
      <w:r w:rsidRPr="00A06123">
        <w:rPr>
          <w:color w:val="000000" w:themeColor="text1"/>
          <w:lang w:eastAsia="zh-CN"/>
        </w:rPr>
        <w:t>,</w:t>
      </w:r>
      <w:r w:rsidRPr="00A06123">
        <w:rPr>
          <w:color w:val="000000" w:themeColor="text1"/>
        </w:rPr>
        <w:t xml:space="preserve"> Dec</w:t>
      </w:r>
      <w:r w:rsidRPr="00A06123">
        <w:rPr>
          <w:color w:val="000000" w:themeColor="text1"/>
          <w:lang w:eastAsia="zh-CN"/>
        </w:rPr>
        <w:t>ember</w:t>
      </w:r>
      <w:r w:rsidRPr="00A06123">
        <w:rPr>
          <w:color w:val="000000" w:themeColor="text1"/>
        </w:rPr>
        <w:t xml:space="preserve"> 2015</w:t>
      </w:r>
    </w:p>
    <w:p w:rsidR="00990C9F" w:rsidRPr="00A06123" w:rsidRDefault="72736536" w:rsidP="00990C9F">
      <w:pPr>
        <w:spacing w:after="240"/>
        <w:ind w:left="720" w:hanging="720"/>
      </w:pPr>
      <w:r w:rsidRPr="00A06123">
        <w:t>Rossman, 2000. EPANET2 User’s Manual, Office of Research and Development, Water Supply and Water Resources Division, Environmental Protection Agency (EPA), Sep</w:t>
      </w:r>
      <w:r w:rsidRPr="00A06123">
        <w:rPr>
          <w:lang w:eastAsia="zh-CN"/>
        </w:rPr>
        <w:t>tember</w:t>
      </w:r>
      <w:r w:rsidRPr="00A06123">
        <w:t xml:space="preserve"> 2000</w:t>
      </w:r>
    </w:p>
    <w:p w:rsidR="00734239" w:rsidRPr="00A06123" w:rsidRDefault="72736536" w:rsidP="00271A05">
      <w:pPr>
        <w:spacing w:after="240"/>
        <w:ind w:left="720" w:hanging="720"/>
        <w:rPr>
          <w:lang w:eastAsia="zh-CN"/>
        </w:rPr>
      </w:pPr>
      <w:r w:rsidRPr="00A06123">
        <w:t>Rossman, 2015. Storm Water Management Model User’s Manual Version 5.1, Office of Research and Development, Water Supply and Water Resources Division, EPA, Sep</w:t>
      </w:r>
      <w:r w:rsidRPr="00A06123">
        <w:rPr>
          <w:lang w:eastAsia="zh-CN"/>
        </w:rPr>
        <w:t>tember</w:t>
      </w:r>
      <w:r w:rsidRPr="00A06123">
        <w:t>. 2015</w:t>
      </w:r>
    </w:p>
    <w:p w:rsidR="0010674F" w:rsidRPr="00A06123" w:rsidRDefault="72736536" w:rsidP="00417542">
      <w:pPr>
        <w:spacing w:after="240"/>
        <w:ind w:left="720" w:hanging="720"/>
        <w:rPr>
          <w:lang w:eastAsia="zh-CN"/>
        </w:rPr>
      </w:pPr>
      <w:r w:rsidRPr="00A06123">
        <w:t>van Rossum and Warsaw, PEP: 8 Style Guide for Python Code Version: 68852 Created: 05-Jul-200</w:t>
      </w:r>
      <w:r w:rsidRPr="00A06123">
        <w:rPr>
          <w:lang w:eastAsia="zh-CN"/>
        </w:rPr>
        <w:t>1</w:t>
      </w:r>
      <w:r w:rsidRPr="00A06123">
        <w:rPr>
          <w:rFonts w:ascii="MS Mincho" w:eastAsia="MS Mincho" w:hAnsi="MS Mincho" w:cs="MS Mincho" w:hint="eastAsia"/>
          <w:lang w:eastAsia="zh-CN"/>
        </w:rPr>
        <w:t>，</w:t>
      </w:r>
      <w:r w:rsidRPr="00A06123">
        <w:rPr>
          <w:lang w:eastAsia="zh-CN"/>
        </w:rPr>
        <w:t xml:space="preserve"> Post-history 01-Aug-2013</w:t>
      </w:r>
    </w:p>
    <w:p w:rsidR="00734239" w:rsidRDefault="00734239" w:rsidP="00BE609B">
      <w:pPr>
        <w:rPr>
          <w:lang w:eastAsia="zh-CN"/>
        </w:rPr>
      </w:pPr>
    </w:p>
    <w:p w:rsidR="0010674F" w:rsidRPr="00417542" w:rsidRDefault="0010674F" w:rsidP="00BE609B">
      <w:pPr>
        <w:rPr>
          <w:lang w:eastAsia="zh-CN"/>
        </w:rPr>
        <w:sectPr w:rsidR="0010674F" w:rsidRPr="00417542" w:rsidSect="00C61432">
          <w:headerReference w:type="default" r:id="rId47"/>
          <w:footerReference w:type="default" r:id="rId48"/>
          <w:headerReference w:type="first" r:id="rId49"/>
          <w:footerReference w:type="first" r:id="rId50"/>
          <w:pgSz w:w="12240" w:h="15840" w:code="1"/>
          <w:pgMar w:top="1440" w:right="1440" w:bottom="1440" w:left="1440" w:header="720" w:footer="432" w:gutter="0"/>
          <w:pgNumType w:start="1" w:chapStyle="1"/>
          <w:cols w:space="720"/>
          <w:titlePg/>
          <w:docGrid w:linePitch="360"/>
        </w:sectPr>
      </w:pPr>
    </w:p>
    <w:p w:rsidR="00564B94" w:rsidRDefault="72736536" w:rsidP="009D4C2D">
      <w:pPr>
        <w:jc w:val="center"/>
        <w:rPr>
          <w:i/>
          <w:iCs/>
        </w:rPr>
        <w:sectPr w:rsidR="00564B94" w:rsidSect="00C61432">
          <w:headerReference w:type="first" r:id="rId51"/>
          <w:footerReference w:type="first" r:id="rId52"/>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rsidR="00564B94" w:rsidRDefault="00564B94" w:rsidP="00564B94">
      <w:pPr>
        <w:jc w:val="center"/>
        <w:rPr>
          <w:b/>
          <w:sz w:val="32"/>
        </w:rPr>
      </w:pPr>
      <w:r w:rsidRPr="00564B94">
        <w:rPr>
          <w:b/>
          <w:sz w:val="32"/>
        </w:rPr>
        <w:lastRenderedPageBreak/>
        <w:t>APPENDIX A</w:t>
      </w:r>
    </w:p>
    <w:p w:rsidR="00564B94" w:rsidRPr="00564B94" w:rsidRDefault="00564B94" w:rsidP="00564B94">
      <w:pPr>
        <w:jc w:val="center"/>
        <w:rPr>
          <w:b/>
          <w:sz w:val="32"/>
        </w:rPr>
      </w:pPr>
    </w:p>
    <w:p w:rsidR="00564B94" w:rsidRPr="00564B94" w:rsidRDefault="00564B94" w:rsidP="00564B94">
      <w:pPr>
        <w:jc w:val="center"/>
        <w:rPr>
          <w:b/>
          <w:sz w:val="32"/>
          <w:lang w:eastAsia="zh-CN"/>
        </w:rPr>
      </w:pPr>
      <w:r w:rsidRPr="00564B94">
        <w:rPr>
          <w:b/>
          <w:sz w:val="32"/>
        </w:rPr>
        <w:t>TEST ENVIRONMENT</w:t>
      </w:r>
    </w:p>
    <w:p w:rsidR="002A786D" w:rsidRPr="00564B94" w:rsidRDefault="002A786D" w:rsidP="00564B94">
      <w:pPr>
        <w:jc w:val="center"/>
        <w:rPr>
          <w:i/>
          <w:sz w:val="32"/>
        </w:rPr>
        <w:sectPr w:rsidR="002A786D" w:rsidRPr="00564B94" w:rsidSect="00C61432">
          <w:pgSz w:w="12240" w:h="15840" w:code="1"/>
          <w:pgMar w:top="1440" w:right="1440" w:bottom="1440" w:left="1440" w:header="720" w:footer="432" w:gutter="0"/>
          <w:pgNumType w:start="1"/>
          <w:cols w:space="720"/>
          <w:vAlign w:val="center"/>
          <w:titlePg/>
          <w:docGrid w:linePitch="360"/>
        </w:sectPr>
      </w:pPr>
    </w:p>
    <w:p w:rsidR="00564B94" w:rsidRPr="00876C76" w:rsidRDefault="00564B94" w:rsidP="00564B94">
      <w:pPr>
        <w:jc w:val="center"/>
        <w:rPr>
          <w:i/>
        </w:rPr>
        <w:sectPr w:rsidR="00564B94" w:rsidRPr="00876C76" w:rsidSect="00C61432">
          <w:headerReference w:type="first" r:id="rId53"/>
          <w:footerReference w:type="first" r:id="rId54"/>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rsidR="00564B94" w:rsidRDefault="005A6D5D" w:rsidP="00564B94">
      <w:pPr>
        <w:jc w:val="center"/>
        <w:rPr>
          <w:b/>
        </w:rPr>
      </w:pPr>
      <w:r w:rsidRPr="00564B94">
        <w:rPr>
          <w:b/>
        </w:rPr>
        <w:lastRenderedPageBreak/>
        <w:t>APPENDIX A</w:t>
      </w:r>
    </w:p>
    <w:p w:rsidR="005A6D5D" w:rsidRPr="00564B94" w:rsidRDefault="005F177A" w:rsidP="00564B94">
      <w:pPr>
        <w:jc w:val="center"/>
        <w:rPr>
          <w:b/>
          <w:lang w:eastAsia="zh-CN"/>
        </w:rPr>
      </w:pPr>
      <w:r w:rsidRPr="00564B94">
        <w:rPr>
          <w:b/>
        </w:rPr>
        <w:t>TEST ENVIRONMENT</w:t>
      </w:r>
    </w:p>
    <w:p w:rsidR="006C01FC" w:rsidRDefault="006C01FC" w:rsidP="006C01FC">
      <w:pPr>
        <w:jc w:val="left"/>
        <w:rPr>
          <w:rFonts w:ascii="Tahoma" w:hAnsi="Tahoma" w:cs="Tahoma"/>
          <w:color w:val="000000"/>
          <w:sz w:val="27"/>
          <w:szCs w:val="27"/>
        </w:rPr>
      </w:pPr>
    </w:p>
    <w:p w:rsidR="006C01FC" w:rsidRPr="00271A05" w:rsidRDefault="72736536" w:rsidP="006C01FC">
      <w:pPr>
        <w:jc w:val="left"/>
        <w:rPr>
          <w:rFonts w:ascii="Times New Roman" w:hAnsi="Times New Roman"/>
          <w:color w:val="000000"/>
          <w:lang w:eastAsia="zh-CN"/>
        </w:rPr>
      </w:pPr>
      <w:r w:rsidRPr="72736536">
        <w:rPr>
          <w:rFonts w:ascii="Times New Roman" w:hAnsi="Times New Roman"/>
          <w:color w:val="000000" w:themeColor="text1"/>
        </w:rPr>
        <w:t xml:space="preserve">Create </w:t>
      </w:r>
      <w:r w:rsidRPr="72736536">
        <w:rPr>
          <w:rFonts w:ascii="Times New Roman" w:hAnsi="Times New Roman"/>
          <w:color w:val="000000" w:themeColor="text1"/>
          <w:lang w:eastAsia="zh-CN"/>
        </w:rPr>
        <w:t>v</w:t>
      </w:r>
      <w:r w:rsidRPr="72736536">
        <w:rPr>
          <w:rFonts w:ascii="Times New Roman" w:hAnsi="Times New Roman"/>
          <w:color w:val="000000" w:themeColor="text1"/>
        </w:rPr>
        <w:t xml:space="preserve">irtual </w:t>
      </w:r>
      <w:r w:rsidRPr="72736536">
        <w:rPr>
          <w:rFonts w:ascii="Times New Roman" w:hAnsi="Times New Roman"/>
          <w:color w:val="000000" w:themeColor="text1"/>
          <w:lang w:eastAsia="zh-CN"/>
        </w:rPr>
        <w:t>e</w:t>
      </w:r>
      <w:r w:rsidRPr="72736536">
        <w:rPr>
          <w:rFonts w:ascii="Times New Roman" w:hAnsi="Times New Roman"/>
          <w:color w:val="000000" w:themeColor="text1"/>
        </w:rPr>
        <w:t xml:space="preserve">nvironment for SWMM/EPANET </w:t>
      </w:r>
      <w:r w:rsidRPr="72736536">
        <w:rPr>
          <w:rFonts w:ascii="Times New Roman" w:hAnsi="Times New Roman"/>
          <w:color w:val="000000" w:themeColor="text1"/>
          <w:lang w:eastAsia="zh-CN"/>
        </w:rPr>
        <w:t>using</w:t>
      </w:r>
      <w:r w:rsidRPr="72736536">
        <w:rPr>
          <w:rFonts w:ascii="Times New Roman" w:hAnsi="Times New Roman"/>
          <w:color w:val="000000" w:themeColor="text1"/>
        </w:rPr>
        <w:t xml:space="preserve"> Anaconda</w:t>
      </w:r>
    </w:p>
    <w:p w:rsidR="006C01FC" w:rsidRPr="00271A05" w:rsidRDefault="006C01FC" w:rsidP="006C01FC">
      <w:pPr>
        <w:rPr>
          <w:rFonts w:ascii="Times New Roman" w:hAnsi="Times New Roman"/>
          <w:color w:val="000000"/>
        </w:rPr>
      </w:pPr>
    </w:p>
    <w:p w:rsidR="006C01FC" w:rsidRDefault="72736536" w:rsidP="006C01FC">
      <w:pPr>
        <w:rPr>
          <w:rFonts w:ascii="Times New Roman" w:hAnsi="Times New Roman"/>
          <w:color w:val="000000"/>
          <w:lang w:eastAsia="zh-CN"/>
        </w:rPr>
      </w:pPr>
      <w:r w:rsidRPr="72736536">
        <w:rPr>
          <w:rFonts w:ascii="Times New Roman" w:hAnsi="Times New Roman"/>
          <w:color w:val="000000" w:themeColor="text1"/>
        </w:rPr>
        <w:t>Install Anaconda, then create the virtual environment by type the following in command line window or shell:</w:t>
      </w:r>
    </w:p>
    <w:p w:rsidR="00271A05" w:rsidRPr="00271A05" w:rsidRDefault="00271A05" w:rsidP="006C01FC">
      <w:pPr>
        <w:rPr>
          <w:rFonts w:ascii="Times New Roman" w:hAnsi="Times New Roman"/>
          <w:color w:val="000000"/>
          <w:lang w:eastAsia="zh-CN"/>
        </w:rPr>
      </w:pPr>
    </w:p>
    <w:p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conda create -n swmm python=2.7 anaconda</w:t>
      </w:r>
    </w:p>
    <w:p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activate swmm</w:t>
      </w:r>
    </w:p>
    <w:p w:rsidR="006C01FC" w:rsidRPr="00271A05" w:rsidRDefault="006C01FC" w:rsidP="006C01FC">
      <w:pPr>
        <w:rPr>
          <w:rFonts w:ascii="Times New Roman" w:hAnsi="Times New Roman"/>
          <w:color w:val="000000"/>
        </w:rPr>
      </w:pPr>
    </w:p>
    <w:p w:rsidR="006C01FC" w:rsidRPr="00271A05" w:rsidRDefault="72736536" w:rsidP="72736536">
      <w:pPr>
        <w:numPr>
          <w:ilvl w:val="0"/>
          <w:numId w:val="50"/>
        </w:numPr>
        <w:rPr>
          <w:rFonts w:ascii="Times New Roman" w:hAnsi="Times New Roman"/>
          <w:color w:val="000000"/>
        </w:rPr>
      </w:pPr>
      <w:r w:rsidRPr="72736536">
        <w:rPr>
          <w:rFonts w:ascii="Times New Roman" w:hAnsi="Times New Roman"/>
          <w:color w:val="000000" w:themeColor="text1"/>
        </w:rPr>
        <w:t>With</w:t>
      </w:r>
      <w:r w:rsidR="00E220C0">
        <w:rPr>
          <w:rFonts w:ascii="Times New Roman" w:hAnsi="Times New Roman" w:hint="eastAsia"/>
          <w:color w:val="000000" w:themeColor="text1"/>
          <w:lang w:eastAsia="zh-CN"/>
        </w:rPr>
        <w:t xml:space="preserve"> </w:t>
      </w:r>
      <w:r w:rsidRPr="72736536">
        <w:rPr>
          <w:rFonts w:ascii="Times New Roman" w:hAnsi="Times New Roman"/>
          <w:color w:val="000000" w:themeColor="text1"/>
        </w:rPr>
        <w:t xml:space="preserve">[swmm] </w:t>
      </w:r>
      <w:r w:rsidR="00E220C0">
        <w:rPr>
          <w:rFonts w:ascii="Times New Roman" w:hAnsi="Times New Roman" w:hint="eastAsia"/>
          <w:color w:val="000000" w:themeColor="text1"/>
          <w:lang w:eastAsia="zh-CN"/>
        </w:rPr>
        <w:t>at the beginning of</w:t>
      </w:r>
      <w:r w:rsidRPr="72736536">
        <w:rPr>
          <w:rFonts w:ascii="Times New Roman" w:hAnsi="Times New Roman"/>
          <w:color w:val="000000" w:themeColor="text1"/>
        </w:rPr>
        <w:t xml:space="preserve"> the command line type the following</w:t>
      </w:r>
    </w:p>
    <w:p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conda install pyqt</w:t>
      </w:r>
    </w:p>
    <w:p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conda install qtconsole</w:t>
      </w:r>
    </w:p>
    <w:p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conda install enum34</w:t>
      </w:r>
    </w:p>
    <w:p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pip install doxypypy</w:t>
      </w:r>
    </w:p>
    <w:p w:rsidR="006C01FC" w:rsidRPr="00271A05" w:rsidRDefault="006C01FC" w:rsidP="006C01FC">
      <w:pPr>
        <w:rPr>
          <w:rFonts w:ascii="Times New Roman" w:hAnsi="Times New Roman"/>
          <w:color w:val="000000"/>
        </w:rPr>
      </w:pPr>
    </w:p>
    <w:p w:rsidR="006C01FC" w:rsidRPr="00271A05" w:rsidRDefault="72736536" w:rsidP="72736536">
      <w:pPr>
        <w:numPr>
          <w:ilvl w:val="0"/>
          <w:numId w:val="49"/>
        </w:numPr>
        <w:rPr>
          <w:rFonts w:ascii="Times New Roman" w:hAnsi="Times New Roman"/>
          <w:color w:val="000000"/>
        </w:rPr>
      </w:pPr>
      <w:r w:rsidRPr="72736536">
        <w:rPr>
          <w:rFonts w:ascii="Times New Roman" w:hAnsi="Times New Roman"/>
          <w:color w:val="000000" w:themeColor="text1"/>
          <w:lang w:eastAsia="zh-CN"/>
        </w:rPr>
        <w:t>Python packages r</w:t>
      </w:r>
      <w:r w:rsidRPr="72736536">
        <w:rPr>
          <w:rFonts w:ascii="Times New Roman" w:hAnsi="Times New Roman"/>
          <w:color w:val="000000" w:themeColor="text1"/>
        </w:rPr>
        <w:t xml:space="preserve">equired for testing: </w:t>
      </w:r>
    </w:p>
    <w:p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pip install coverage</w:t>
      </w:r>
    </w:p>
    <w:p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pip install pycodestyle</w:t>
      </w:r>
    </w:p>
    <w:p w:rsidR="00271A05" w:rsidRPr="00876C76" w:rsidRDefault="00271A05" w:rsidP="00271A05">
      <w:pPr>
        <w:sectPr w:rsidR="00271A05" w:rsidRPr="00876C76" w:rsidSect="00DA08FB">
          <w:headerReference w:type="default" r:id="rId55"/>
          <w:footerReference w:type="default" r:id="rId56"/>
          <w:headerReference w:type="first" r:id="rId57"/>
          <w:footerReference w:type="first" r:id="rId58"/>
          <w:pgSz w:w="12240" w:h="15840" w:code="1"/>
          <w:pgMar w:top="1440" w:right="1440" w:bottom="1440" w:left="1440" w:header="720" w:footer="432" w:gutter="0"/>
          <w:pgNumType w:start="1"/>
          <w:cols w:space="720"/>
          <w:titlePg/>
          <w:docGrid w:linePitch="360"/>
        </w:sectPr>
      </w:pPr>
    </w:p>
    <w:p w:rsidR="00DA08FB" w:rsidRPr="00876C76" w:rsidRDefault="00DA08FB" w:rsidP="00DA08FB">
      <w:pPr>
        <w:jc w:val="center"/>
        <w:rPr>
          <w:i/>
        </w:rPr>
        <w:sectPr w:rsidR="00DA08FB" w:rsidRPr="00876C76" w:rsidSect="00C61432">
          <w:headerReference w:type="first" r:id="rId59"/>
          <w:footerReference w:type="first" r:id="rId60"/>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rsidR="00DA08FB" w:rsidRDefault="00564B94" w:rsidP="00DA08FB">
      <w:pPr>
        <w:jc w:val="center"/>
        <w:rPr>
          <w:b/>
          <w:sz w:val="32"/>
        </w:rPr>
      </w:pPr>
      <w:r w:rsidRPr="00564B94">
        <w:rPr>
          <w:b/>
          <w:sz w:val="32"/>
        </w:rPr>
        <w:lastRenderedPageBreak/>
        <w:t>APPENDIX B-1</w:t>
      </w:r>
    </w:p>
    <w:p w:rsidR="00DA08FB" w:rsidRDefault="00DA08FB" w:rsidP="00DA08FB">
      <w:pPr>
        <w:jc w:val="center"/>
        <w:rPr>
          <w:b/>
          <w:sz w:val="32"/>
        </w:rPr>
      </w:pPr>
    </w:p>
    <w:p w:rsidR="005F177A" w:rsidRPr="00564B94" w:rsidRDefault="00564B94" w:rsidP="00DA08FB">
      <w:pPr>
        <w:jc w:val="center"/>
        <w:rPr>
          <w:b/>
          <w:sz w:val="32"/>
        </w:rPr>
      </w:pPr>
      <w:r w:rsidRPr="00564B94">
        <w:rPr>
          <w:b/>
          <w:sz w:val="32"/>
        </w:rPr>
        <w:t>UNIT TEST REPORT: EPANET AND SWMM</w:t>
      </w:r>
    </w:p>
    <w:p w:rsidR="00DA08FB" w:rsidRDefault="00DA08FB" w:rsidP="00DA08FB">
      <w:pPr>
        <w:jc w:val="center"/>
        <w:rPr>
          <w:b/>
          <w:sz w:val="32"/>
        </w:rPr>
        <w:sectPr w:rsidR="00DA08FB" w:rsidSect="00DA08FB">
          <w:headerReference w:type="default" r:id="rId61"/>
          <w:headerReference w:type="first" r:id="rId62"/>
          <w:footerReference w:type="first" r:id="rId63"/>
          <w:pgSz w:w="12240" w:h="15840" w:code="1"/>
          <w:pgMar w:top="1440" w:right="1440" w:bottom="1440" w:left="1440" w:header="720" w:footer="432" w:gutter="0"/>
          <w:pgNumType w:start="1"/>
          <w:cols w:space="720"/>
          <w:vAlign w:val="center"/>
          <w:titlePg/>
          <w:docGrid w:linePitch="360"/>
        </w:sectPr>
      </w:pPr>
    </w:p>
    <w:p w:rsidR="000A7364" w:rsidRPr="00876C76" w:rsidRDefault="00DA08FB" w:rsidP="000A7364">
      <w:pPr>
        <w:jc w:val="center"/>
        <w:rPr>
          <w:i/>
        </w:rPr>
        <w:sectPr w:rsidR="000A7364" w:rsidRPr="00876C76" w:rsidSect="00C61432">
          <w:headerReference w:type="first" r:id="rId64"/>
          <w:footerReference w:type="first" r:id="rId65"/>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r w:rsidR="000A7364" w:rsidRPr="000A7364">
        <w:rPr>
          <w:i/>
          <w:iCs/>
        </w:rPr>
        <w:t xml:space="preserve"> </w:t>
      </w:r>
      <w:r w:rsidR="000A7364" w:rsidRPr="72736536">
        <w:rPr>
          <w:i/>
          <w:iCs/>
        </w:rPr>
        <w:t>.</w:t>
      </w:r>
    </w:p>
    <w:p w:rsidR="000A7364" w:rsidRPr="00BC0E93" w:rsidRDefault="000A7364" w:rsidP="00297D3F">
      <w:pPr>
        <w:rPr>
          <w:rFonts w:ascii="Verdana" w:hAnsi="Verdana"/>
        </w:rPr>
      </w:pPr>
      <w:r w:rsidRPr="00297D3F">
        <w:rPr>
          <w:rFonts w:ascii="Verdana" w:hAnsi="Verdana"/>
          <w:b/>
        </w:rPr>
        <w:lastRenderedPageBreak/>
        <w:t>SWMM-EPANET Core Test Report</w:t>
      </w:r>
    </w:p>
    <w:p w:rsidR="000A7364" w:rsidRDefault="000A7364" w:rsidP="000A7364">
      <w:pPr>
        <w:pStyle w:val="attribute1"/>
        <w:rPr>
          <w:rFonts w:ascii="Verdana" w:hAnsi="Verdana"/>
          <w:sz w:val="19"/>
          <w:szCs w:val="19"/>
        </w:rPr>
      </w:pPr>
      <w:r>
        <w:rPr>
          <w:rStyle w:val="Strong"/>
          <w:rFonts w:ascii="Verdana" w:hAnsi="Verdana"/>
          <w:sz w:val="19"/>
          <w:szCs w:val="19"/>
        </w:rPr>
        <w:t>Start Time:</w:t>
      </w:r>
      <w:r>
        <w:rPr>
          <w:rFonts w:ascii="Verdana" w:hAnsi="Verdana"/>
          <w:sz w:val="19"/>
          <w:szCs w:val="19"/>
        </w:rPr>
        <w:t xml:space="preserve"> 2016-06-07 19:56:29</w:t>
      </w:r>
    </w:p>
    <w:p w:rsidR="000A7364" w:rsidRDefault="000A7364" w:rsidP="000A7364">
      <w:pPr>
        <w:pStyle w:val="attribute1"/>
        <w:rPr>
          <w:rFonts w:ascii="Verdana" w:hAnsi="Verdana"/>
          <w:sz w:val="19"/>
          <w:szCs w:val="19"/>
        </w:rPr>
      </w:pPr>
      <w:r>
        <w:rPr>
          <w:rStyle w:val="Strong"/>
          <w:rFonts w:ascii="Verdana" w:hAnsi="Verdana"/>
          <w:sz w:val="19"/>
          <w:szCs w:val="19"/>
        </w:rPr>
        <w:t>Duration:</w:t>
      </w:r>
      <w:r>
        <w:rPr>
          <w:rFonts w:ascii="Verdana" w:hAnsi="Verdana"/>
          <w:sz w:val="19"/>
          <w:szCs w:val="19"/>
        </w:rPr>
        <w:t xml:space="preserve"> 0:00:00.130000</w:t>
      </w:r>
    </w:p>
    <w:p w:rsidR="000A7364" w:rsidRDefault="000A7364" w:rsidP="000A7364">
      <w:pPr>
        <w:pStyle w:val="attribute1"/>
        <w:rPr>
          <w:rFonts w:ascii="Verdana" w:hAnsi="Verdana"/>
          <w:sz w:val="19"/>
          <w:szCs w:val="19"/>
        </w:rPr>
      </w:pPr>
      <w:r>
        <w:rPr>
          <w:rStyle w:val="Strong"/>
          <w:rFonts w:ascii="Verdana" w:hAnsi="Verdana"/>
          <w:sz w:val="19"/>
          <w:szCs w:val="19"/>
        </w:rPr>
        <w:t>Status:</w:t>
      </w:r>
      <w:r>
        <w:rPr>
          <w:rFonts w:ascii="Verdana" w:hAnsi="Verdana"/>
          <w:sz w:val="19"/>
          <w:szCs w:val="19"/>
        </w:rPr>
        <w:t xml:space="preserve"> Pass 135 Failure 15</w:t>
      </w:r>
    </w:p>
    <w:p w:rsidR="000A7364" w:rsidRDefault="000A7364" w:rsidP="00297D3F">
      <w:pPr>
        <w:rPr>
          <w:rFonts w:ascii="Verdana" w:hAnsi="Verdana"/>
          <w:sz w:val="19"/>
          <w:szCs w:val="19"/>
        </w:rPr>
      </w:pPr>
      <w:r>
        <w:rPr>
          <w:rFonts w:ascii="Verdana" w:hAnsi="Verdana"/>
          <w:sz w:val="19"/>
          <w:szCs w:val="19"/>
        </w:rPr>
        <w:t>Unit test results</w:t>
      </w:r>
    </w:p>
    <w:p w:rsidR="000A7364" w:rsidRDefault="000A7364" w:rsidP="00297D3F">
      <w:pPr>
        <w:rPr>
          <w:rFonts w:ascii="Verdana" w:hAnsi="Verdana"/>
          <w:sz w:val="19"/>
          <w:szCs w:val="19"/>
        </w:rPr>
      </w:pPr>
      <w:r>
        <w:rPr>
          <w:rFonts w:ascii="Verdana" w:hAnsi="Verdana"/>
          <w:sz w:val="19"/>
          <w:szCs w:val="19"/>
        </w:rPr>
        <w:t xml:space="preserve">Show </w:t>
      </w:r>
      <w:hyperlink r:id="rId66" w:history="1">
        <w:r>
          <w:rPr>
            <w:rStyle w:val="Hyperlink"/>
            <w:rFonts w:ascii="Verdana" w:hAnsi="Verdana"/>
            <w:sz w:val="19"/>
            <w:szCs w:val="19"/>
          </w:rPr>
          <w:t>Summary</w:t>
        </w:r>
      </w:hyperlink>
      <w:r>
        <w:rPr>
          <w:rFonts w:ascii="Verdana" w:hAnsi="Verdana"/>
          <w:sz w:val="19"/>
          <w:szCs w:val="19"/>
        </w:rPr>
        <w:t xml:space="preserve"> </w:t>
      </w:r>
      <w:hyperlink r:id="rId67" w:history="1">
        <w:r>
          <w:rPr>
            <w:rStyle w:val="Hyperlink"/>
            <w:rFonts w:ascii="Verdana" w:hAnsi="Verdana"/>
            <w:sz w:val="19"/>
            <w:szCs w:val="19"/>
          </w:rPr>
          <w:t>Failed</w:t>
        </w:r>
      </w:hyperlink>
      <w:r>
        <w:rPr>
          <w:rFonts w:ascii="Verdana" w:hAnsi="Verdana"/>
          <w:sz w:val="19"/>
          <w:szCs w:val="19"/>
        </w:rPr>
        <w:t xml:space="preserve"> </w:t>
      </w:r>
      <w:hyperlink r:id="rId68" w:history="1">
        <w:r>
          <w:rPr>
            <w:rStyle w:val="Hyperlink"/>
            <w:rFonts w:ascii="Verdana" w:hAnsi="Verdana"/>
            <w:sz w:val="19"/>
            <w:szCs w:val="19"/>
          </w:rPr>
          <w:t>All</w:t>
        </w:r>
      </w:hyperlink>
      <w:r>
        <w:rPr>
          <w:rFonts w:ascii="Verdana" w:hAnsi="Verdana"/>
          <w:sz w:val="19"/>
          <w:szCs w:val="19"/>
        </w:rPr>
        <w:t xml:space="preserve"> </w:t>
      </w:r>
    </w:p>
    <w:tbl>
      <w:tblPr>
        <w:tblW w:w="5427" w:type="pct"/>
        <w:tblBorders>
          <w:top w:val="single" w:sz="6" w:space="0" w:color="777777"/>
          <w:left w:val="single" w:sz="6" w:space="0" w:color="777777"/>
          <w:bottom w:val="single" w:sz="6" w:space="0" w:color="777777"/>
          <w:right w:val="single" w:sz="6" w:space="0" w:color="777777"/>
        </w:tblBorders>
        <w:tblLayout w:type="fixed"/>
        <w:tblCellMar>
          <w:top w:w="15" w:type="dxa"/>
          <w:left w:w="15" w:type="dxa"/>
          <w:bottom w:w="15" w:type="dxa"/>
          <w:right w:w="15" w:type="dxa"/>
        </w:tblCellMar>
        <w:tblLook w:val="04A0" w:firstRow="1" w:lastRow="0" w:firstColumn="1" w:lastColumn="0" w:noHBand="0" w:noVBand="1"/>
      </w:tblPr>
      <w:tblGrid>
        <w:gridCol w:w="4000"/>
        <w:gridCol w:w="2554"/>
        <w:gridCol w:w="840"/>
        <w:gridCol w:w="1145"/>
        <w:gridCol w:w="847"/>
        <w:gridCol w:w="838"/>
      </w:tblGrid>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rsidR="000A7364" w:rsidRPr="00297D3F" w:rsidRDefault="000A7364">
            <w:pPr>
              <w:rPr>
                <w:rFonts w:ascii="Verdana" w:eastAsia="SimSun" w:hAnsi="Verdana" w:cs="SimSun"/>
                <w:b/>
                <w:bCs/>
                <w:color w:val="FFFFFF"/>
                <w:sz w:val="20"/>
                <w:szCs w:val="20"/>
              </w:rPr>
            </w:pPr>
            <w:r w:rsidRPr="00297D3F">
              <w:rPr>
                <w:rFonts w:ascii="Verdana" w:hAnsi="Verdana"/>
                <w:b/>
                <w:bCs/>
                <w:color w:val="FFFFFF"/>
                <w:sz w:val="20"/>
                <w:szCs w:val="20"/>
              </w:rPr>
              <w:t>Test Group/Test case</w:t>
            </w:r>
          </w:p>
        </w:tc>
        <w:tc>
          <w:tcPr>
            <w:tcW w:w="1249" w:type="pct"/>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rsidR="000A7364" w:rsidRPr="00297D3F" w:rsidRDefault="000A7364">
            <w:pPr>
              <w:rPr>
                <w:rFonts w:ascii="Verdana" w:eastAsia="SimSun" w:hAnsi="Verdana" w:cs="SimSun"/>
                <w:b/>
                <w:bCs/>
                <w:color w:val="FFFFFF"/>
                <w:sz w:val="20"/>
                <w:szCs w:val="20"/>
              </w:rPr>
            </w:pPr>
            <w:r w:rsidRPr="00297D3F">
              <w:rPr>
                <w:rFonts w:ascii="Verdana" w:hAnsi="Verdana"/>
                <w:b/>
                <w:bCs/>
                <w:color w:val="FFFFFF"/>
                <w:sz w:val="20"/>
                <w:szCs w:val="20"/>
              </w:rPr>
              <w:t>Count</w:t>
            </w:r>
          </w:p>
        </w:tc>
        <w:tc>
          <w:tcPr>
            <w:tcW w:w="411" w:type="pct"/>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rsidR="000A7364" w:rsidRPr="00297D3F" w:rsidRDefault="000A7364">
            <w:pPr>
              <w:rPr>
                <w:rFonts w:ascii="Verdana" w:eastAsia="SimSun" w:hAnsi="Verdana" w:cs="SimSun"/>
                <w:b/>
                <w:bCs/>
                <w:color w:val="FFFFFF"/>
                <w:sz w:val="20"/>
                <w:szCs w:val="20"/>
              </w:rPr>
            </w:pPr>
            <w:r w:rsidRPr="00297D3F">
              <w:rPr>
                <w:rFonts w:ascii="Verdana" w:hAnsi="Verdana"/>
                <w:b/>
                <w:bCs/>
                <w:color w:val="FFFFFF"/>
                <w:sz w:val="20"/>
                <w:szCs w:val="20"/>
              </w:rPr>
              <w:t>Pass</w:t>
            </w:r>
          </w:p>
        </w:tc>
        <w:tc>
          <w:tcPr>
            <w:tcW w:w="560" w:type="pct"/>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rsidR="000A7364" w:rsidRPr="00297D3F" w:rsidRDefault="000A7364">
            <w:pPr>
              <w:rPr>
                <w:rFonts w:ascii="Verdana" w:eastAsia="SimSun" w:hAnsi="Verdana" w:cs="SimSun"/>
                <w:b/>
                <w:bCs/>
                <w:color w:val="FFFFFF"/>
                <w:sz w:val="20"/>
                <w:szCs w:val="20"/>
              </w:rPr>
            </w:pPr>
            <w:r w:rsidRPr="00297D3F">
              <w:rPr>
                <w:rFonts w:ascii="Verdana" w:hAnsi="Verdana"/>
                <w:b/>
                <w:bCs/>
                <w:color w:val="FFFFFF"/>
                <w:sz w:val="20"/>
                <w:szCs w:val="20"/>
              </w:rPr>
              <w:t>Fail</w:t>
            </w:r>
          </w:p>
        </w:tc>
        <w:tc>
          <w:tcPr>
            <w:tcW w:w="414" w:type="pct"/>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rsidR="000A7364" w:rsidRPr="00297D3F" w:rsidRDefault="000A7364">
            <w:pPr>
              <w:rPr>
                <w:rFonts w:ascii="Verdana" w:eastAsia="SimSun" w:hAnsi="Verdana" w:cs="SimSun"/>
                <w:b/>
                <w:bCs/>
                <w:color w:val="FFFFFF"/>
                <w:sz w:val="20"/>
                <w:szCs w:val="20"/>
              </w:rPr>
            </w:pPr>
            <w:r w:rsidRPr="00297D3F">
              <w:rPr>
                <w:rFonts w:ascii="Verdana" w:hAnsi="Verdana"/>
                <w:b/>
                <w:bCs/>
                <w:color w:val="FFFFFF"/>
                <w:sz w:val="20"/>
                <w:szCs w:val="20"/>
              </w:rPr>
              <w:t>Error</w:t>
            </w:r>
          </w:p>
        </w:tc>
        <w:tc>
          <w:tcPr>
            <w:tcW w:w="411" w:type="pct"/>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rsidR="000A7364" w:rsidRPr="00297D3F" w:rsidRDefault="000A7364">
            <w:pPr>
              <w:rPr>
                <w:rFonts w:ascii="Verdana" w:eastAsia="SimSun" w:hAnsi="Verdana" w:cs="SimSun"/>
                <w:b/>
                <w:bCs/>
                <w:color w:val="FFFFFF"/>
                <w:sz w:val="20"/>
                <w:szCs w:val="20"/>
              </w:rPr>
            </w:pPr>
            <w:r w:rsidRPr="00297D3F">
              <w:rPr>
                <w:rFonts w:ascii="Verdana" w:hAnsi="Verdana"/>
                <w:b/>
                <w:bCs/>
                <w:color w:val="FFFFFF"/>
                <w:sz w:val="20"/>
                <w:szCs w:val="20"/>
              </w:rPr>
              <w:t>View</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test.core.epanet.test_title.SimpleTitleTest: Test Title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5</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5</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69"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test_bare: Bare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test_empty: Empty section (has section name)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test_one_row: One-row title with carriage return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test_multi_row: Multiple-row title include empty lines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test_rt_before_title: Carriage return before section title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test.core.epanet.test_options.SimpleOptionsTest: Test Options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70"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test_get: Test get_text using matches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test_setget: Test both set_text and get_text of Options, data from Net1.inp</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test.core.epanet.test_times.SimpleTimesTest: Test Times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71"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test_get: Test get_text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test_no_leading_space: Case 1. data from Net1.inp</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test_leading_space: Case 2. data from Net1.inp</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72" w:history="1">
              <w:r w:rsidR="000A7364" w:rsidRPr="00297D3F">
                <w:rPr>
                  <w:rStyle w:val="Hyperlink"/>
                  <w:rFonts w:ascii="Verdana" w:hAnsi="Verdana"/>
                  <w:vanish/>
                  <w:sz w:val="20"/>
                  <w:szCs w:val="20"/>
                </w:rPr>
                <w:t>pass</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pt3.3: Section.text skipped:  [TIMES]</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test.core.epanet.test_report.SimpleReportTest: Test Report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73"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test_simple: Test simple report options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test_page: Test simple report options with small variation in page setup</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test_all: Test all report options based on manual P162</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test.core.epanet.test_patterns.SimplePatternTest: Test one pattern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74"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test_pattern: Test one pattern based on EPANET2 manual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test_patterns: Test one Pattern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test.core.epanet.test_curves.SimpleCurveTest: Test Curves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75"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test_curve: Test one curve line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test_curves: Test Curves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test.core.epanet.test_energy.SimpleEnergyTest: Test Energy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76"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runTest: Test set_text and get_text of energy options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test.core.epanet.test_demands.SimpleDemandsTest: Test Demands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77"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runTest: Test set_text and get_text of demand options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test.core.epanet.test_quality.SimpleQualityTest: Test Quality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78"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test_get: Test get_text of quality sections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test_setget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test.core.epanet.test_reactions.SimpleReactionsTest: Test Reaction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79"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test_get: Test get_text through matches()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test_setget: Test set_text and get_text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test.core.epanet.test_sources.SimpleSourcesTest: Test Sources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80"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runTest: Test set_text and get_text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test.core.epanet.test_backdrop.SimpleBackdropTest: Test Backdrop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81"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runTest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test.core.swmm.test_backdrop.SimpleBackdropTest: Test BACKDROP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82"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test_bare: Test bare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test_backdrop: Test backdrop parameters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test.core.swmm.test_options_dates.OptionsDatesTest: Test OPTIONS: Dates</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83"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runTest: Test Dates portion in OPTIONS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test.core.swmm.test_options_dynamicwave.OptionsDynamicWaveTest: Test OPTIONS section: Dynamic Wave</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84"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runTest: Test OPTIONS: Dynamic Wave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test.core.swmm.test_files.SimpleFilesTest: Test FILES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6</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6</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85"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test_space_delimited: normal space delimited keyword and parameter</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test_more_space: Test more spaces beyond [:19]</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test_space_in_filename: Test space in file name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test_filename_with_path: Test filename with path</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test_all_options: Test all options of FILE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test_interface_files: Test FILES options using the Section class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test.core.swmm.test_options_general.OptionsGeneralTest: Test OPTIONS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86"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test_all_opts: Test all default values specified in 5.1</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test_current_text: Test setting from the current text array</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test.core.swmm.test_map.SimpleMapT</w:t>
            </w:r>
            <w:r w:rsidRPr="00297D3F">
              <w:rPr>
                <w:rFonts w:ascii="Verdana" w:hAnsi="Verdana"/>
                <w:sz w:val="20"/>
                <w:szCs w:val="20"/>
              </w:rPr>
              <w:lastRenderedPageBreak/>
              <w:t>est: Test MAP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lastRenderedPageBreak/>
              <w:t>1</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87"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runTest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test.core.swmm.test_report.SimpleReportTest</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88"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runTest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test.core.swmm.test_options_timesteps.OptionsTimestepTest: Test OPTIONS: Time steps</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89"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runTest: Test OPTIONS: Time steps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test.core.swmm.test_evaporation.EvaporationTest: Test all options provided in EVAPORATION section</w:t>
            </w:r>
          </w:p>
        </w:tc>
        <w:tc>
          <w:tcPr>
            <w:tcW w:w="1249"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10</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6</w:t>
            </w:r>
          </w:p>
        </w:tc>
        <w:tc>
          <w:tcPr>
            <w:tcW w:w="560"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4</w:t>
            </w:r>
          </w:p>
        </w:tc>
        <w:tc>
          <w:tcPr>
            <w:tcW w:w="414"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90"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test_bare: testing bare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test_constant_only: testing constant only without DRY_ONLY</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test_constant_wt_dry_only: Test constant with DRY_ONLY, consistent with most examples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test_monthly: Test monthly Example User2 and a few others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test_monthly_fail: MONTHLY - edge case missing a month</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test_timeseries: TIMESERIES Tseries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91"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ft21.6: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Li\Desktop\xwei\code\Pycharm\SWMM-EPANET_User_Interface\test\core\swmm\test_evaporation.py", line 99, in test_timeseries</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self.assertTrue(self.my_options.matches(test_text),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Set:[EVAPORATION]</w:t>
            </w:r>
          </w:p>
          <w:p w:rsidR="000A7364" w:rsidRPr="00297D3F" w:rsidRDefault="000A7364">
            <w:pPr>
              <w:pStyle w:val="HTMLPreformatted"/>
              <w:shd w:val="clear" w:color="auto" w:fill="E6E6D6"/>
              <w:rPr>
                <w:vanish/>
                <w:sz w:val="20"/>
                <w:szCs w:val="20"/>
              </w:rPr>
            </w:pPr>
            <w:r w:rsidRPr="00297D3F">
              <w:rPr>
                <w:vanish/>
                <w:sz w:val="20"/>
                <w:szCs w:val="20"/>
              </w:rPr>
              <w:t>;;Type         Parameters</w:t>
            </w:r>
          </w:p>
          <w:p w:rsidR="000A7364" w:rsidRPr="00297D3F" w:rsidRDefault="000A7364">
            <w:pPr>
              <w:pStyle w:val="HTMLPreformatted"/>
              <w:shd w:val="clear" w:color="auto" w:fill="E6E6D6"/>
              <w:rPr>
                <w:vanish/>
                <w:sz w:val="20"/>
                <w:szCs w:val="20"/>
              </w:rPr>
            </w:pPr>
            <w:r w:rsidRPr="00297D3F">
              <w:rPr>
                <w:vanish/>
                <w:sz w:val="20"/>
                <w:szCs w:val="20"/>
              </w:rPr>
              <w:t>;;-----------------------</w:t>
            </w:r>
          </w:p>
          <w:p w:rsidR="000A7364" w:rsidRPr="00297D3F" w:rsidRDefault="000A7364">
            <w:pPr>
              <w:pStyle w:val="HTMLPreformatted"/>
              <w:shd w:val="clear" w:color="auto" w:fill="E6E6D6"/>
              <w:rPr>
                <w:vanish/>
                <w:sz w:val="20"/>
                <w:szCs w:val="20"/>
              </w:rPr>
            </w:pPr>
            <w:r w:rsidRPr="00297D3F">
              <w:rPr>
                <w:vanish/>
                <w:sz w:val="20"/>
                <w:szCs w:val="20"/>
              </w:rPr>
              <w:t>TIMESERIES TS1</w:t>
            </w:r>
          </w:p>
          <w:p w:rsidR="000A7364" w:rsidRPr="00297D3F" w:rsidRDefault="000A7364">
            <w:pPr>
              <w:pStyle w:val="HTMLPreformatted"/>
              <w:shd w:val="clear" w:color="auto" w:fill="E6E6D6"/>
              <w:rPr>
                <w:vanish/>
                <w:sz w:val="20"/>
                <w:szCs w:val="20"/>
              </w:rPr>
            </w:pPr>
            <w:r w:rsidRPr="00297D3F">
              <w:rPr>
                <w:vanish/>
                <w:sz w:val="20"/>
                <w:szCs w:val="20"/>
              </w:rPr>
              <w:t>Get:[EVAPORATION]</w:t>
            </w:r>
          </w:p>
          <w:p w:rsidR="000A7364" w:rsidRPr="00297D3F" w:rsidRDefault="000A7364">
            <w:pPr>
              <w:pStyle w:val="HTMLPreformatted"/>
              <w:shd w:val="clear" w:color="auto" w:fill="E6E6D6"/>
              <w:rPr>
                <w:vanish/>
                <w:sz w:val="20"/>
                <w:szCs w:val="20"/>
              </w:rPr>
            </w:pPr>
            <w:r w:rsidRPr="00297D3F">
              <w:rPr>
                <w:vanish/>
                <w:sz w:val="20"/>
                <w:szCs w:val="20"/>
              </w:rPr>
              <w:t>;;Type         Parameters</w:t>
            </w:r>
          </w:p>
          <w:p w:rsidR="000A7364" w:rsidRPr="00297D3F" w:rsidRDefault="000A7364">
            <w:pPr>
              <w:pStyle w:val="HTMLPreformatted"/>
              <w:shd w:val="clear" w:color="auto" w:fill="E6E6D6"/>
              <w:rPr>
                <w:vanish/>
                <w:sz w:val="20"/>
                <w:szCs w:val="20"/>
              </w:rPr>
            </w:pPr>
            <w:r w:rsidRPr="00297D3F">
              <w:rPr>
                <w:vanish/>
                <w:sz w:val="20"/>
                <w:szCs w:val="20"/>
              </w:rPr>
              <w:t>;;-----------------------</w:t>
            </w:r>
          </w:p>
          <w:p w:rsidR="000A7364" w:rsidRPr="00297D3F" w:rsidRDefault="000A7364">
            <w:pPr>
              <w:pStyle w:val="HTMLPreformatted"/>
              <w:shd w:val="clear" w:color="auto" w:fill="E6E6D6"/>
              <w:rPr>
                <w:vanish/>
                <w:sz w:val="20"/>
                <w:szCs w:val="20"/>
              </w:rPr>
            </w:pPr>
            <w:r w:rsidRPr="00297D3F">
              <w:rPr>
                <w:vanish/>
                <w:sz w:val="20"/>
                <w:szCs w:val="20"/>
              </w:rPr>
              <w:t>TIMESERIES</w:t>
            </w:r>
            <w:r w:rsidRPr="00297D3F">
              <w:rPr>
                <w:vanish/>
                <w:sz w:val="20"/>
                <w:szCs w:val="20"/>
              </w:rPr>
              <w:tab/>
              <w:t>TS1</w:t>
            </w:r>
          </w:p>
          <w:p w:rsidR="000A7364" w:rsidRPr="00297D3F" w:rsidRDefault="000A7364">
            <w:pPr>
              <w:pStyle w:val="HTMLPreformatted"/>
              <w:shd w:val="clear" w:color="auto" w:fill="E6E6D6"/>
              <w:rPr>
                <w:vanish/>
                <w:sz w:val="20"/>
                <w:szCs w:val="20"/>
              </w:rPr>
            </w:pPr>
            <w:r w:rsidRPr="00297D3F">
              <w:rPr>
                <w:vanish/>
                <w:sz w:val="20"/>
                <w:szCs w:val="20"/>
              </w:rPr>
              <w:t>DRY_ONLY</w:t>
            </w:r>
            <w:r w:rsidRPr="00297D3F">
              <w:rPr>
                <w:vanish/>
                <w:sz w:val="20"/>
                <w:szCs w:val="20"/>
              </w:rPr>
              <w:tab/>
              <w:t>NO</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test_temperature: TEMPERATURE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92"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ft21.7: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Li\Desktop\xwei\code\Pycharm\SWMM-EPANET_User_Interface\test\core\swmm\test_evaporation.py", line 112, in test_temperature</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self.assertTrue(self.my_options.matches(test_text),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Set:[EVAPORATION]</w:t>
            </w:r>
          </w:p>
          <w:p w:rsidR="000A7364" w:rsidRPr="00297D3F" w:rsidRDefault="000A7364">
            <w:pPr>
              <w:pStyle w:val="HTMLPreformatted"/>
              <w:shd w:val="clear" w:color="auto" w:fill="E6E6D6"/>
              <w:rPr>
                <w:vanish/>
                <w:sz w:val="20"/>
                <w:szCs w:val="20"/>
              </w:rPr>
            </w:pPr>
            <w:r w:rsidRPr="00297D3F">
              <w:rPr>
                <w:vanish/>
                <w:sz w:val="20"/>
                <w:szCs w:val="20"/>
              </w:rPr>
              <w:t>;;Type         Parameters</w:t>
            </w:r>
          </w:p>
          <w:p w:rsidR="000A7364" w:rsidRPr="00297D3F" w:rsidRDefault="000A7364">
            <w:pPr>
              <w:pStyle w:val="HTMLPreformatted"/>
              <w:shd w:val="clear" w:color="auto" w:fill="E6E6D6"/>
              <w:rPr>
                <w:vanish/>
                <w:sz w:val="20"/>
                <w:szCs w:val="20"/>
              </w:rPr>
            </w:pPr>
            <w:r w:rsidRPr="00297D3F">
              <w:rPr>
                <w:vanish/>
                <w:sz w:val="20"/>
                <w:szCs w:val="20"/>
              </w:rPr>
              <w:t>;;-----------------------</w:t>
            </w:r>
          </w:p>
          <w:p w:rsidR="000A7364" w:rsidRPr="00297D3F" w:rsidRDefault="000A7364">
            <w:pPr>
              <w:pStyle w:val="HTMLPreformatted"/>
              <w:shd w:val="clear" w:color="auto" w:fill="E6E6D6"/>
              <w:rPr>
                <w:vanish/>
                <w:sz w:val="20"/>
                <w:szCs w:val="20"/>
              </w:rPr>
            </w:pPr>
            <w:r w:rsidRPr="00297D3F">
              <w:rPr>
                <w:vanish/>
                <w:sz w:val="20"/>
                <w:szCs w:val="20"/>
              </w:rPr>
              <w:t>TEMPERATURE</w:t>
            </w:r>
          </w:p>
          <w:p w:rsidR="000A7364" w:rsidRPr="00297D3F" w:rsidRDefault="000A7364">
            <w:pPr>
              <w:pStyle w:val="HTMLPreformatted"/>
              <w:shd w:val="clear" w:color="auto" w:fill="E6E6D6"/>
              <w:rPr>
                <w:vanish/>
                <w:sz w:val="20"/>
                <w:szCs w:val="20"/>
              </w:rPr>
            </w:pPr>
            <w:r w:rsidRPr="00297D3F">
              <w:rPr>
                <w:vanish/>
                <w:sz w:val="20"/>
                <w:szCs w:val="20"/>
              </w:rPr>
              <w:t>Get:</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test_file: FILE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93"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ft21.8: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Li\Desktop\xwei\code\Pycharm\SWMM-EPANET_User_Interface\test\core\swmm\test_evaporation.py", line 125, in test_file</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self.assertTrue(self.my_options.matches(test_text),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Set:[EVAPORATION]</w:t>
            </w:r>
          </w:p>
          <w:p w:rsidR="000A7364" w:rsidRPr="00297D3F" w:rsidRDefault="000A7364">
            <w:pPr>
              <w:pStyle w:val="HTMLPreformatted"/>
              <w:shd w:val="clear" w:color="auto" w:fill="E6E6D6"/>
              <w:rPr>
                <w:vanish/>
                <w:sz w:val="20"/>
                <w:szCs w:val="20"/>
              </w:rPr>
            </w:pPr>
            <w:r w:rsidRPr="00297D3F">
              <w:rPr>
                <w:vanish/>
                <w:sz w:val="20"/>
                <w:szCs w:val="20"/>
              </w:rPr>
              <w:t>;;Type         Parameters</w:t>
            </w:r>
          </w:p>
          <w:p w:rsidR="000A7364" w:rsidRPr="00297D3F" w:rsidRDefault="000A7364">
            <w:pPr>
              <w:pStyle w:val="HTMLPreformatted"/>
              <w:shd w:val="clear" w:color="auto" w:fill="E6E6D6"/>
              <w:rPr>
                <w:vanish/>
                <w:sz w:val="20"/>
                <w:szCs w:val="20"/>
              </w:rPr>
            </w:pPr>
            <w:r w:rsidRPr="00297D3F">
              <w:rPr>
                <w:vanish/>
                <w:sz w:val="20"/>
                <w:szCs w:val="20"/>
              </w:rPr>
              <w:t>;;-----------------------</w:t>
            </w:r>
          </w:p>
          <w:p w:rsidR="000A7364" w:rsidRPr="00297D3F" w:rsidRDefault="000A7364">
            <w:pPr>
              <w:pStyle w:val="HTMLPreformatted"/>
              <w:shd w:val="clear" w:color="auto" w:fill="E6E6D6"/>
              <w:rPr>
                <w:vanish/>
                <w:sz w:val="20"/>
                <w:szCs w:val="20"/>
              </w:rPr>
            </w:pPr>
            <w:r w:rsidRPr="00297D3F">
              <w:rPr>
                <w:vanish/>
                <w:sz w:val="20"/>
                <w:szCs w:val="20"/>
              </w:rPr>
              <w:t>FILE</w:t>
            </w:r>
          </w:p>
          <w:p w:rsidR="000A7364" w:rsidRPr="00297D3F" w:rsidRDefault="000A7364">
            <w:pPr>
              <w:pStyle w:val="HTMLPreformatted"/>
              <w:shd w:val="clear" w:color="auto" w:fill="E6E6D6"/>
              <w:rPr>
                <w:vanish/>
                <w:sz w:val="20"/>
                <w:szCs w:val="20"/>
              </w:rPr>
            </w:pPr>
            <w:r w:rsidRPr="00297D3F">
              <w:rPr>
                <w:vanish/>
                <w:sz w:val="20"/>
                <w:szCs w:val="20"/>
              </w:rPr>
              <w:t>Get:</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test_recovery: RECOVERY PatternID</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94"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ft21.9: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Li\Desktop\xwei\code\Pycharm\SWMM-EPANET_User_Interface\test\core\swmm\test_evaporation.py", line 138, in test_recovery</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self.assertTrue(self.my_options.matches(test_text),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Set:[EVAPORATION]</w:t>
            </w:r>
          </w:p>
          <w:p w:rsidR="000A7364" w:rsidRPr="00297D3F" w:rsidRDefault="000A7364">
            <w:pPr>
              <w:pStyle w:val="HTMLPreformatted"/>
              <w:shd w:val="clear" w:color="auto" w:fill="E6E6D6"/>
              <w:rPr>
                <w:vanish/>
                <w:sz w:val="20"/>
                <w:szCs w:val="20"/>
              </w:rPr>
            </w:pPr>
            <w:r w:rsidRPr="00297D3F">
              <w:rPr>
                <w:vanish/>
                <w:sz w:val="20"/>
                <w:szCs w:val="20"/>
              </w:rPr>
              <w:t>;;Type         Parameters</w:t>
            </w:r>
          </w:p>
          <w:p w:rsidR="000A7364" w:rsidRPr="00297D3F" w:rsidRDefault="000A7364">
            <w:pPr>
              <w:pStyle w:val="HTMLPreformatted"/>
              <w:shd w:val="clear" w:color="auto" w:fill="E6E6D6"/>
              <w:rPr>
                <w:vanish/>
                <w:sz w:val="20"/>
                <w:szCs w:val="20"/>
              </w:rPr>
            </w:pPr>
            <w:r w:rsidRPr="00297D3F">
              <w:rPr>
                <w:vanish/>
                <w:sz w:val="20"/>
                <w:szCs w:val="20"/>
              </w:rPr>
              <w:t>;;-----------------------</w:t>
            </w:r>
          </w:p>
          <w:p w:rsidR="000A7364" w:rsidRPr="00297D3F" w:rsidRDefault="000A7364">
            <w:pPr>
              <w:pStyle w:val="HTMLPreformatted"/>
              <w:shd w:val="clear" w:color="auto" w:fill="E6E6D6"/>
              <w:rPr>
                <w:vanish/>
                <w:sz w:val="20"/>
                <w:szCs w:val="20"/>
              </w:rPr>
            </w:pPr>
            <w:r w:rsidRPr="00297D3F">
              <w:rPr>
                <w:vanish/>
                <w:sz w:val="20"/>
                <w:szCs w:val="20"/>
              </w:rPr>
              <w:t>RECOVERY  pattern1</w:t>
            </w:r>
          </w:p>
          <w:p w:rsidR="000A7364" w:rsidRPr="00297D3F" w:rsidRDefault="000A7364">
            <w:pPr>
              <w:pStyle w:val="HTMLPreformatted"/>
              <w:shd w:val="clear" w:color="auto" w:fill="E6E6D6"/>
              <w:rPr>
                <w:vanish/>
                <w:sz w:val="20"/>
                <w:szCs w:val="20"/>
              </w:rPr>
            </w:pPr>
            <w:r w:rsidRPr="00297D3F">
              <w:rPr>
                <w:vanish/>
                <w:sz w:val="20"/>
                <w:szCs w:val="20"/>
              </w:rPr>
              <w:t>Get:</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test_project_section: Test EVAPORATION use project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test.core.swmm.test_temperature.TemperatureTest: Test TEMPERATURE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11</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11</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95"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test_default: Test default, default is empty string, no adjustments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test_timeseries: Test daily temperature in time series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test_file: Test daily temperature in file daily_temperature.txt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test_file_wt_date: Test daily temperature in tepmerature.txt(file name with space) and start date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test_windspeed_monthly: Test WindSpeed monthly</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test_windspeed_file_wt_temperature: Test windspeed file wt temperature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test_windspeed_file_fail: Test windspeed file - 2</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test_snowmelt: Test snowmelt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test_snowmelt_fail: Test snowmelt wo one ADC PERVIOUS, assert failed</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test_snowmelt_wo_adc: Test snowmelt -- Remove both ADCs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test_snowmelt_wo_temperature: Test snowmelt -- without temperature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test.core.swmm.test_adjustments.AdjustmentsTest: Test ADJUSTMENT section in climatology</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4</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4</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96"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test_default: Test default, default is empty string, no adjustments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test_all_opts: Test all options with Example 1g in SWMM 5.1.</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test_miss_col: Edge Case 1: Missing a column - did not pass, expected to fail.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test_miss_row: Edge Case 2: Missing a row - did not pass, expected to fail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test.core.swmm.test_aquifers.SimpleAquifersTest: Test AQUIFERS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97"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test_aquifer: Test one set of aquifer parameters in Example 5</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test_aquifers: Test AQUIFERS section using the Project class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test.core.swmm.test_lid_controls.SimpleLIDControlTest: Test LID_CONTROLS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98"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test_lid_surface: Test LID parameters from Example 4a, examined according to SWMM 5.1 manual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test_lid_control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test_example4a: Test LID parameters from Example 4a, examined according to SWMM 5.1 manual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test.core.swmm.test_snowpack.SimpleSnowPackTest</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99"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test_one_pack: Test one snow pack</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test_one_type: test only one type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test_snowpacks_section: Test SNOWPACKS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test.core.swmm.test_subcatchments.SimpleSubcatchmentTest: Test SUBCATCHMENTS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4</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4</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00"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test_pk: Test one set of subcatchment parameters with spack</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test_nopk: Test one set of subcatchment parameters without spack</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test_missing: Test one set of subcatchment parameters missing last two parameters Slope and Clength</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test_subcatchments: Test SUBCATCHMENTS section from Example 1</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test.core.swmm.test_infiltrations.InfiltrationTest: Test INFILTRATION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6</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6</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01"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test_horton: Test Horton infiltration created based on SWMM 5.1 manual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test_greenampt: Test GreenAmpt infiltration created based on SWMM 5.1 manual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test_curvenumber: Test Curver number infiltration created based on SWMM 5.1 manual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test_horton_infiltration_section: Test INFILTRATION section Horton type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test_greenampt_infiltration_section: Test INFILTRATION section Example 4a Green Ampt type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test_curvenumber_infiltration_section: Test INFILTRATION section curve_number type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test.core.swmm.test_groundwater.SimpleGroundwaterTest: Test GROUNDWATER section</w:t>
            </w:r>
          </w:p>
        </w:tc>
        <w:tc>
          <w:tcPr>
            <w:tcW w:w="1249"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4"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02"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test_groundwater: Test one set of groundwater parameters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test_groundwater_section: Test GROUNDWATER section through Project Class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03"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ft29.2: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Li\Desktop\xwei\code\Pycharm\SWMM-EPANET_User_Interface\test\core\swmm\test_groundwater.py", line 32, in test_groundwater_section</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self.assertTrue(project_section.matches(test_text),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 [GROUNDWATER]</w:t>
            </w:r>
          </w:p>
          <w:p w:rsidR="000A7364" w:rsidRPr="00297D3F" w:rsidRDefault="000A7364">
            <w:pPr>
              <w:pStyle w:val="HTMLPreformatted"/>
              <w:shd w:val="clear" w:color="auto" w:fill="E6E6D6"/>
              <w:rPr>
                <w:vanish/>
                <w:sz w:val="20"/>
                <w:szCs w:val="20"/>
              </w:rPr>
            </w:pPr>
            <w:r w:rsidRPr="00297D3F">
              <w:rPr>
                <w:vanish/>
                <w:sz w:val="20"/>
                <w:szCs w:val="20"/>
              </w:rPr>
              <w:t xml:space="preserve">;;Subcatchment  </w:t>
            </w:r>
            <w:r w:rsidRPr="00297D3F">
              <w:rPr>
                <w:vanish/>
                <w:sz w:val="20"/>
                <w:szCs w:val="20"/>
              </w:rPr>
              <w:tab/>
              <w:t xml:space="preserve">Aquifer         </w:t>
            </w:r>
            <w:r w:rsidRPr="00297D3F">
              <w:rPr>
                <w:vanish/>
                <w:sz w:val="20"/>
                <w:szCs w:val="20"/>
              </w:rPr>
              <w:tab/>
              <w:t xml:space="preserve">Node            </w:t>
            </w:r>
            <w:r w:rsidRPr="00297D3F">
              <w:rPr>
                <w:vanish/>
                <w:sz w:val="20"/>
                <w:szCs w:val="20"/>
              </w:rPr>
              <w:tab/>
              <w:t xml:space="preserve">Elev  </w:t>
            </w:r>
            <w:r w:rsidRPr="00297D3F">
              <w:rPr>
                <w:vanish/>
                <w:sz w:val="20"/>
                <w:szCs w:val="20"/>
              </w:rPr>
              <w:tab/>
              <w:t xml:space="preserve">A1    </w:t>
            </w:r>
            <w:r w:rsidRPr="00297D3F">
              <w:rPr>
                <w:vanish/>
                <w:sz w:val="20"/>
                <w:szCs w:val="20"/>
              </w:rPr>
              <w:tab/>
              <w:t xml:space="preserve">B1    </w:t>
            </w:r>
            <w:r w:rsidRPr="00297D3F">
              <w:rPr>
                <w:vanish/>
                <w:sz w:val="20"/>
                <w:szCs w:val="20"/>
              </w:rPr>
              <w:tab/>
              <w:t xml:space="preserve">A2    </w:t>
            </w:r>
            <w:r w:rsidRPr="00297D3F">
              <w:rPr>
                <w:vanish/>
                <w:sz w:val="20"/>
                <w:szCs w:val="20"/>
              </w:rPr>
              <w:tab/>
              <w:t xml:space="preserve">B2    </w:t>
            </w:r>
            <w:r w:rsidRPr="00297D3F">
              <w:rPr>
                <w:vanish/>
                <w:sz w:val="20"/>
                <w:szCs w:val="20"/>
              </w:rPr>
              <w:tab/>
              <w:t xml:space="preserve">A3    </w:t>
            </w:r>
            <w:r w:rsidRPr="00297D3F">
              <w:rPr>
                <w:vanish/>
                <w:sz w:val="20"/>
                <w:szCs w:val="20"/>
              </w:rPr>
              <w:tab/>
              <w:t xml:space="preserve">Hsw   </w:t>
            </w:r>
            <w:r w:rsidRPr="00297D3F">
              <w:rPr>
                <w:vanish/>
                <w:sz w:val="20"/>
                <w:szCs w:val="20"/>
              </w:rPr>
              <w:tab/>
              <w:t xml:space="preserve">Hcb   </w:t>
            </w:r>
            <w:r w:rsidRPr="00297D3F">
              <w:rPr>
                <w:vanish/>
                <w:sz w:val="20"/>
                <w:szCs w:val="20"/>
              </w:rPr>
              <w:tab/>
              <w:t xml:space="preserve">BEL   </w:t>
            </w:r>
            <w:r w:rsidRPr="00297D3F">
              <w:rPr>
                <w:vanish/>
                <w:sz w:val="20"/>
                <w:szCs w:val="20"/>
              </w:rPr>
              <w:tab/>
              <w:t xml:space="preserve">WTEL  </w:t>
            </w:r>
            <w:r w:rsidRPr="00297D3F">
              <w:rPr>
                <w:vanish/>
                <w:sz w:val="20"/>
                <w:szCs w:val="20"/>
              </w:rPr>
              <w:tab/>
              <w:t>UZM</w:t>
            </w:r>
          </w:p>
          <w:p w:rsidR="000A7364" w:rsidRPr="00297D3F" w:rsidRDefault="000A7364">
            <w:pPr>
              <w:pStyle w:val="HTMLPreformatted"/>
              <w:shd w:val="clear" w:color="auto" w:fill="E6E6D6"/>
              <w:rPr>
                <w:vanish/>
                <w:sz w:val="20"/>
                <w:szCs w:val="20"/>
              </w:rPr>
            </w:pPr>
            <w:r w:rsidRPr="00297D3F">
              <w:rPr>
                <w:vanish/>
                <w:sz w:val="20"/>
                <w:szCs w:val="20"/>
              </w:rPr>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p>
          <w:p w:rsidR="000A7364" w:rsidRPr="00297D3F" w:rsidRDefault="000A7364">
            <w:pPr>
              <w:pStyle w:val="HTMLPreformatted"/>
              <w:shd w:val="clear" w:color="auto" w:fill="E6E6D6"/>
              <w:rPr>
                <w:vanish/>
                <w:sz w:val="20"/>
                <w:szCs w:val="20"/>
              </w:rPr>
            </w:pPr>
            <w:r w:rsidRPr="00297D3F">
              <w:rPr>
                <w:vanish/>
                <w:sz w:val="20"/>
                <w:szCs w:val="20"/>
              </w:rPr>
              <w:t xml:space="preserve">1               </w:t>
            </w:r>
            <w:r w:rsidRPr="00297D3F">
              <w:rPr>
                <w:vanish/>
                <w:sz w:val="20"/>
                <w:szCs w:val="20"/>
              </w:rPr>
              <w:tab/>
              <w:t xml:space="preserve">1               </w:t>
            </w:r>
            <w:r w:rsidRPr="00297D3F">
              <w:rPr>
                <w:vanish/>
                <w:sz w:val="20"/>
                <w:szCs w:val="20"/>
              </w:rPr>
              <w:tab/>
              <w:t xml:space="preserve">2               </w:t>
            </w:r>
            <w:r w:rsidRPr="00297D3F">
              <w:rPr>
                <w:vanish/>
                <w:sz w:val="20"/>
                <w:szCs w:val="20"/>
              </w:rPr>
              <w:tab/>
              <w:t xml:space="preserve">6     </w:t>
            </w:r>
            <w:r w:rsidRPr="00297D3F">
              <w:rPr>
                <w:vanish/>
                <w:sz w:val="20"/>
                <w:szCs w:val="20"/>
              </w:rPr>
              <w:tab/>
              <w:t xml:space="preserve">0.1   </w:t>
            </w:r>
            <w:r w:rsidRPr="00297D3F">
              <w:rPr>
                <w:vanish/>
                <w:sz w:val="20"/>
                <w:szCs w:val="20"/>
              </w:rPr>
              <w:tab/>
              <w:t xml:space="preserve">1     </w:t>
            </w:r>
            <w:r w:rsidRPr="00297D3F">
              <w:rPr>
                <w:vanish/>
                <w:sz w:val="20"/>
                <w:szCs w:val="20"/>
              </w:rPr>
              <w:tab/>
              <w:t xml:space="preserve">0     </w:t>
            </w:r>
            <w:r w:rsidRPr="00297D3F">
              <w:rPr>
                <w:vanish/>
                <w:sz w:val="20"/>
                <w:szCs w:val="20"/>
              </w:rPr>
              <w:tab/>
              <w:t xml:space="preserve">0     </w:t>
            </w:r>
            <w:r w:rsidRPr="00297D3F">
              <w:rPr>
                <w:vanish/>
                <w:sz w:val="20"/>
                <w:szCs w:val="20"/>
              </w:rPr>
              <w:tab/>
              <w:t xml:space="preserve">0     </w:t>
            </w:r>
            <w:r w:rsidRPr="00297D3F">
              <w:rPr>
                <w:vanish/>
                <w:sz w:val="20"/>
                <w:szCs w:val="20"/>
              </w:rPr>
              <w:tab/>
              <w:t xml:space="preserve">0     </w:t>
            </w:r>
            <w:r w:rsidRPr="00297D3F">
              <w:rPr>
                <w:vanish/>
                <w:sz w:val="20"/>
                <w:szCs w:val="20"/>
              </w:rPr>
              <w:tab/>
              <w:t>4</w:t>
            </w:r>
          </w:p>
          <w:p w:rsidR="000A7364" w:rsidRPr="00297D3F" w:rsidRDefault="000A7364">
            <w:pPr>
              <w:pStyle w:val="HTMLPreformatted"/>
              <w:shd w:val="clear" w:color="auto" w:fill="E6E6D6"/>
              <w:rPr>
                <w:vanish/>
                <w:sz w:val="20"/>
                <w:szCs w:val="20"/>
              </w:rPr>
            </w:pPr>
            <w:r w:rsidRPr="00297D3F">
              <w:rPr>
                <w:vanish/>
                <w:sz w:val="20"/>
                <w:szCs w:val="20"/>
              </w:rPr>
              <w:t>Get:</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test.core.swmm.test_lid_usage.SimpleLIDUsageTest: Test LIDUSAGE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04"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test_lid_usage: Test aquifer parameters from SWMM 5.1 manual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test_lid_usage_section: Test LIDUSAGE section through Project class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test.core.swmm.test_coverages.SimpleCoverageTest: Test COVERAGES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4"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05"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test_coverage: Test one set of Coverage parameters from Example 5</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06"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ft31.1: Section.text skipped: S2      Residential_1    27</w:t>
            </w:r>
          </w:p>
          <w:p w:rsidR="000A7364" w:rsidRPr="00297D3F" w:rsidRDefault="000A7364">
            <w:pPr>
              <w:pStyle w:val="HTMLPreformatted"/>
              <w:shd w:val="clear" w:color="auto" w:fill="E6E6D6"/>
              <w:rPr>
                <w:vanish/>
                <w:sz w:val="20"/>
                <w:szCs w:val="20"/>
              </w:rPr>
            </w:pPr>
            <w:r w:rsidRPr="00297D3F">
              <w:rPr>
                <w:vanish/>
                <w:sz w:val="20"/>
                <w:szCs w:val="20"/>
              </w:rPr>
              <w:t>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Li\Desktop\xwei\code\Pycharm\SWMM-EPANET_User_Interface\test\core\swmm\test_coverages.py", line 20, in test_coverage</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self.assertTrue(self.my_options.matches(test_text),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Set:S2      Residential_1    27</w:t>
            </w:r>
          </w:p>
          <w:p w:rsidR="000A7364" w:rsidRPr="00297D3F" w:rsidRDefault="000A7364">
            <w:pPr>
              <w:pStyle w:val="HTMLPreformatted"/>
              <w:shd w:val="clear" w:color="auto" w:fill="E6E6D6"/>
              <w:rPr>
                <w:vanish/>
                <w:sz w:val="20"/>
                <w:szCs w:val="20"/>
              </w:rPr>
            </w:pPr>
            <w:r w:rsidRPr="00297D3F">
              <w:rPr>
                <w:vanish/>
                <w:sz w:val="20"/>
                <w:szCs w:val="20"/>
              </w:rPr>
              <w:t xml:space="preserve">Get:                </w:t>
            </w:r>
            <w:r w:rsidRPr="00297D3F">
              <w:rPr>
                <w:vanish/>
                <w:sz w:val="20"/>
                <w:szCs w:val="20"/>
              </w:rPr>
              <w:tab/>
              <w:t xml:space="preserve">                </w:t>
            </w:r>
            <w:r w:rsidRPr="00297D3F">
              <w:rPr>
                <w:vanish/>
                <w:sz w:val="20"/>
                <w:szCs w:val="20"/>
              </w:rPr>
              <w:tab/>
              <w:t xml:space="preserve">          </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test_default_coverages: Test default, empty string wo section name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test_coverages: Test aquifer parameters in Example 5</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test.core.swmm.test_loadings.SimpleLoadingTest: Test LOADINGS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560"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4"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07"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test_one_loading: Test all options of one Loading</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08"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ft32.1: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Li\Desktop\xwei\code\Pycharm\SWMM-EPANET_User_Interface\test\core\swmm\test_loadings.py", line 17, in test_one_loading</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self.assertTrue(self.my_options.matches(test_text),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 xml:space="preserve">Set:SB1   TSS         0.1      Lead         0.01 </w:t>
            </w:r>
          </w:p>
          <w:p w:rsidR="000A7364" w:rsidRPr="00297D3F" w:rsidRDefault="000A7364">
            <w:pPr>
              <w:pStyle w:val="HTMLPreformatted"/>
              <w:shd w:val="clear" w:color="auto" w:fill="E6E6D6"/>
              <w:rPr>
                <w:vanish/>
                <w:sz w:val="20"/>
                <w:szCs w:val="20"/>
              </w:rPr>
            </w:pPr>
            <w:r w:rsidRPr="00297D3F">
              <w:rPr>
                <w:vanish/>
                <w:sz w:val="20"/>
                <w:szCs w:val="20"/>
              </w:rPr>
              <w:t xml:space="preserve">Get:SB1             </w:t>
            </w:r>
            <w:r w:rsidRPr="00297D3F">
              <w:rPr>
                <w:vanish/>
                <w:sz w:val="20"/>
                <w:szCs w:val="20"/>
              </w:rPr>
              <w:tab/>
              <w:t xml:space="preserve">TSS             </w:t>
            </w:r>
            <w:r w:rsidRPr="00297D3F">
              <w:rPr>
                <w:vanish/>
                <w:sz w:val="20"/>
                <w:szCs w:val="20"/>
              </w:rPr>
              <w:tab/>
              <w:t xml:space="preserve">0.1       </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test_loading_section: Test LOADINGS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09"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ft32.2: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Li\Desktop\xwei\code\Pycharm\SWMM-EPANET_User_Interface\test\core\swmm\test_loadings.py", line 32, in test_loading_section</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self.assertTrue(project_section.matches(test_text),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w:t>
            </w:r>
          </w:p>
          <w:p w:rsidR="000A7364" w:rsidRPr="00297D3F" w:rsidRDefault="000A7364">
            <w:pPr>
              <w:pStyle w:val="HTMLPreformatted"/>
              <w:shd w:val="clear" w:color="auto" w:fill="E6E6D6"/>
              <w:rPr>
                <w:vanish/>
                <w:sz w:val="20"/>
                <w:szCs w:val="20"/>
              </w:rPr>
            </w:pPr>
            <w:r w:rsidRPr="00297D3F">
              <w:rPr>
                <w:vanish/>
                <w:sz w:val="20"/>
                <w:szCs w:val="20"/>
              </w:rPr>
              <w:t>[LOADINGS]</w:t>
            </w:r>
          </w:p>
          <w:p w:rsidR="000A7364" w:rsidRPr="00297D3F" w:rsidRDefault="000A7364">
            <w:pPr>
              <w:pStyle w:val="HTMLPreformatted"/>
              <w:shd w:val="clear" w:color="auto" w:fill="E6E6D6"/>
              <w:rPr>
                <w:vanish/>
                <w:sz w:val="20"/>
                <w:szCs w:val="20"/>
              </w:rPr>
            </w:pPr>
            <w:r w:rsidRPr="00297D3F">
              <w:rPr>
                <w:vanish/>
                <w:sz w:val="20"/>
                <w:szCs w:val="20"/>
              </w:rPr>
              <w:t>;;Subcatchment     Pollutant   Loading  Pollutant   Loading</w:t>
            </w:r>
          </w:p>
          <w:p w:rsidR="000A7364" w:rsidRPr="00297D3F" w:rsidRDefault="000A7364">
            <w:pPr>
              <w:pStyle w:val="HTMLPreformatted"/>
              <w:shd w:val="clear" w:color="auto" w:fill="E6E6D6"/>
              <w:rPr>
                <w:vanish/>
                <w:sz w:val="20"/>
                <w:szCs w:val="20"/>
              </w:rPr>
            </w:pPr>
            <w:r w:rsidRPr="00297D3F">
              <w:rPr>
                <w:vanish/>
                <w:sz w:val="20"/>
                <w:szCs w:val="20"/>
              </w:rPr>
              <w:t>;;----------------------------------------------------------</w:t>
            </w:r>
          </w:p>
          <w:p w:rsidR="000A7364" w:rsidRPr="00297D3F" w:rsidRDefault="000A7364">
            <w:pPr>
              <w:pStyle w:val="HTMLPreformatted"/>
              <w:shd w:val="clear" w:color="auto" w:fill="E6E6D6"/>
              <w:rPr>
                <w:vanish/>
                <w:sz w:val="20"/>
                <w:szCs w:val="20"/>
              </w:rPr>
            </w:pPr>
            <w:r w:rsidRPr="00297D3F">
              <w:rPr>
                <w:vanish/>
                <w:sz w:val="20"/>
                <w:szCs w:val="20"/>
              </w:rPr>
              <w:t>SB1                TSS         0.1      Lead         0.01</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Get:[LOADINGS]</w:t>
            </w:r>
          </w:p>
          <w:p w:rsidR="000A7364" w:rsidRPr="00297D3F" w:rsidRDefault="000A7364">
            <w:pPr>
              <w:pStyle w:val="HTMLPreformatted"/>
              <w:shd w:val="clear" w:color="auto" w:fill="E6E6D6"/>
              <w:rPr>
                <w:vanish/>
                <w:sz w:val="20"/>
                <w:szCs w:val="20"/>
              </w:rPr>
            </w:pPr>
            <w:r w:rsidRPr="00297D3F">
              <w:rPr>
                <w:vanish/>
                <w:sz w:val="20"/>
                <w:szCs w:val="20"/>
              </w:rPr>
              <w:t>;;Subcatchment     Pollutant   Loading  Pollutant   Loading</w:t>
            </w:r>
          </w:p>
          <w:p w:rsidR="000A7364" w:rsidRPr="00297D3F" w:rsidRDefault="000A7364">
            <w:pPr>
              <w:pStyle w:val="HTMLPreformatted"/>
              <w:shd w:val="clear" w:color="auto" w:fill="E6E6D6"/>
              <w:rPr>
                <w:vanish/>
                <w:sz w:val="20"/>
                <w:szCs w:val="20"/>
              </w:rPr>
            </w:pPr>
            <w:r w:rsidRPr="00297D3F">
              <w:rPr>
                <w:vanish/>
                <w:sz w:val="20"/>
                <w:szCs w:val="20"/>
              </w:rPr>
              <w:t>;;----------------------------------------------------------</w:t>
            </w:r>
          </w:p>
          <w:p w:rsidR="000A7364" w:rsidRPr="00297D3F" w:rsidRDefault="000A7364">
            <w:pPr>
              <w:pStyle w:val="HTMLPreformatted"/>
              <w:shd w:val="clear" w:color="auto" w:fill="E6E6D6"/>
              <w:rPr>
                <w:vanish/>
                <w:sz w:val="20"/>
                <w:szCs w:val="20"/>
              </w:rPr>
            </w:pPr>
            <w:r w:rsidRPr="00297D3F">
              <w:rPr>
                <w:vanish/>
                <w:sz w:val="20"/>
                <w:szCs w:val="20"/>
              </w:rPr>
              <w:t xml:space="preserve">SB1             </w:t>
            </w:r>
            <w:r w:rsidRPr="00297D3F">
              <w:rPr>
                <w:vanish/>
                <w:sz w:val="20"/>
                <w:szCs w:val="20"/>
              </w:rPr>
              <w:tab/>
              <w:t xml:space="preserve">TSS             </w:t>
            </w:r>
            <w:r w:rsidRPr="00297D3F">
              <w:rPr>
                <w:vanish/>
                <w:sz w:val="20"/>
                <w:szCs w:val="20"/>
              </w:rPr>
              <w:tab/>
              <w:t xml:space="preserve">0.1       </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lastRenderedPageBreak/>
              <w:t>test.core.swmm.test_hydrographs.SimpleHydrographsTest</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10"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test_hydrograph: Test one hydrograph based on SWMM 5.1 manual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test_hydrographs: Test HYDROGRAPHS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test.core.swmm.test_xsections.SimpleCrossSectionTest: Test XSECTIONS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7</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6</w:t>
            </w:r>
          </w:p>
        </w:tc>
        <w:tc>
          <w:tcPr>
            <w:tcW w:w="560"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4"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11"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test_geom: Predefined shapes with Geoms only</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test_geom_barrel: Predefined shapes with Geoms and Barrel only</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test_geom_barrel_culvert: Predefined shapes with Geoms, Barrel and culvert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test_custom_curve: CUSTOM with Curve only</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test_custom_curve_barrelnum: CUSTOM with Curve and number of barrels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12"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ft34.5: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Li\Desktop\xwei\code\Pycharm\SWMM-EPANET_User_Interface\test\core\swmm\test_xsections.py", line 54, in test_custom_curve_barrelnum</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self.assertTrue(self.my_options.matches(test_text),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Set:W1   CUSTOM    1.0  Curve1  1</w:t>
            </w:r>
          </w:p>
          <w:p w:rsidR="000A7364" w:rsidRPr="00297D3F" w:rsidRDefault="000A7364">
            <w:pPr>
              <w:pStyle w:val="HTMLPreformatted"/>
              <w:shd w:val="clear" w:color="auto" w:fill="E6E6D6"/>
              <w:rPr>
                <w:vanish/>
                <w:sz w:val="20"/>
                <w:szCs w:val="20"/>
              </w:rPr>
            </w:pPr>
            <w:r w:rsidRPr="00297D3F">
              <w:rPr>
                <w:vanish/>
                <w:sz w:val="20"/>
                <w:szCs w:val="20"/>
              </w:rPr>
              <w:t xml:space="preserve">Get:W1              </w:t>
            </w:r>
            <w:r w:rsidRPr="00297D3F">
              <w:rPr>
                <w:vanish/>
                <w:sz w:val="20"/>
                <w:szCs w:val="20"/>
              </w:rPr>
              <w:tab/>
              <w:t xml:space="preserve">CUSTOM      </w:t>
            </w:r>
            <w:r w:rsidRPr="00297D3F">
              <w:rPr>
                <w:vanish/>
                <w:sz w:val="20"/>
                <w:szCs w:val="20"/>
              </w:rPr>
              <w:tab/>
              <w:t xml:space="preserve">1.0             </w:t>
            </w:r>
            <w:r w:rsidRPr="00297D3F">
              <w:rPr>
                <w:vanish/>
                <w:sz w:val="20"/>
                <w:szCs w:val="20"/>
              </w:rPr>
              <w:tab/>
              <w:t xml:space="preserve">Curve1    </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test_irregular_tsectnum: IRREGULAR with Tsect number, example 7</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test_xsections_section: Test XSECTIONS: example 3</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test.core.swmm.test_transects.SimpleTransectTest: Test TRANSECTS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4"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13"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test_one_transect: Test one transect from Example-7-final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test_transects: Test transects:Example-7-final inp</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14"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ft35.2: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Li\Desktop\xwei\code\Pycharm\SWMM-EPANET_User_Interface\test\core\swmm\test_transects.py", line 41, in test_transects</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self.assertTrue(self.my_options.matches(test_text),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Set:[TRANSECTS]</w:t>
            </w:r>
          </w:p>
          <w:p w:rsidR="000A7364" w:rsidRPr="00297D3F" w:rsidRDefault="000A7364">
            <w:pPr>
              <w:pStyle w:val="HTMLPreformatted"/>
              <w:shd w:val="clear" w:color="auto" w:fill="E6E6D6"/>
              <w:rPr>
                <w:vanish/>
                <w:sz w:val="20"/>
                <w:szCs w:val="20"/>
              </w:rPr>
            </w:pPr>
            <w:r w:rsidRPr="00297D3F">
              <w:rPr>
                <w:vanish/>
                <w:sz w:val="20"/>
                <w:szCs w:val="20"/>
              </w:rPr>
              <w:t xml:space="preserve">        NC 0.015    0.015    0.015</w:t>
            </w:r>
          </w:p>
          <w:p w:rsidR="000A7364" w:rsidRPr="00297D3F" w:rsidRDefault="000A7364">
            <w:pPr>
              <w:pStyle w:val="HTMLPreformatted"/>
              <w:shd w:val="clear" w:color="auto" w:fill="E6E6D6"/>
              <w:rPr>
                <w:vanish/>
                <w:sz w:val="20"/>
                <w:szCs w:val="20"/>
              </w:rPr>
            </w:pPr>
            <w:r w:rsidRPr="00297D3F">
              <w:rPr>
                <w:vanish/>
                <w:sz w:val="20"/>
                <w:szCs w:val="20"/>
              </w:rPr>
              <w:t xml:space="preserve">        X1 Full_Street       7        0.0      0.0      0.0      0.0      0.0      0.0      0.0</w:t>
            </w:r>
          </w:p>
          <w:p w:rsidR="000A7364" w:rsidRPr="00297D3F" w:rsidRDefault="000A7364">
            <w:pPr>
              <w:pStyle w:val="HTMLPreformatted"/>
              <w:shd w:val="clear" w:color="auto" w:fill="E6E6D6"/>
              <w:rPr>
                <w:vanish/>
                <w:sz w:val="20"/>
                <w:szCs w:val="20"/>
              </w:rPr>
            </w:pPr>
            <w:r w:rsidRPr="00297D3F">
              <w:rPr>
                <w:vanish/>
                <w:sz w:val="20"/>
                <w:szCs w:val="20"/>
              </w:rPr>
              <w:t xml:space="preserve">        GR 1.3      -40      0.5      -20      0        -20      0.8      0        0        20</w:t>
            </w:r>
          </w:p>
          <w:p w:rsidR="000A7364" w:rsidRPr="00297D3F" w:rsidRDefault="000A7364">
            <w:pPr>
              <w:pStyle w:val="HTMLPreformatted"/>
              <w:shd w:val="clear" w:color="auto" w:fill="E6E6D6"/>
              <w:rPr>
                <w:vanish/>
                <w:sz w:val="20"/>
                <w:szCs w:val="20"/>
              </w:rPr>
            </w:pPr>
            <w:r w:rsidRPr="00297D3F">
              <w:rPr>
                <w:vanish/>
                <w:sz w:val="20"/>
                <w:szCs w:val="20"/>
              </w:rPr>
              <w:t xml:space="preserve">        GR 0.5      20       1.3      40</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NC 0.016    0.016    0.016</w:t>
            </w:r>
          </w:p>
          <w:p w:rsidR="000A7364" w:rsidRPr="00297D3F" w:rsidRDefault="000A7364">
            <w:pPr>
              <w:pStyle w:val="HTMLPreformatted"/>
              <w:shd w:val="clear" w:color="auto" w:fill="E6E6D6"/>
              <w:rPr>
                <w:vanish/>
                <w:sz w:val="20"/>
                <w:szCs w:val="20"/>
              </w:rPr>
            </w:pPr>
            <w:r w:rsidRPr="00297D3F">
              <w:rPr>
                <w:vanish/>
                <w:sz w:val="20"/>
                <w:szCs w:val="20"/>
              </w:rPr>
              <w:t xml:space="preserve">        X1 Half_Street       5        0.0      0.0      0.0      0.0      0.0      0.0      0.0</w:t>
            </w:r>
          </w:p>
          <w:p w:rsidR="000A7364" w:rsidRPr="00297D3F" w:rsidRDefault="000A7364">
            <w:pPr>
              <w:pStyle w:val="HTMLPreformatted"/>
              <w:shd w:val="clear" w:color="auto" w:fill="E6E6D6"/>
              <w:rPr>
                <w:vanish/>
                <w:sz w:val="20"/>
                <w:szCs w:val="20"/>
              </w:rPr>
            </w:pPr>
            <w:r w:rsidRPr="00297D3F">
              <w:rPr>
                <w:vanish/>
                <w:sz w:val="20"/>
                <w:szCs w:val="20"/>
              </w:rPr>
              <w:t xml:space="preserve">        GR 1.3      -40      0.5      -20      0        -20      0.8      0        1.3      0</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Get:[TRANSECTS]</w:t>
            </w:r>
          </w:p>
          <w:p w:rsidR="000A7364" w:rsidRPr="00297D3F" w:rsidRDefault="000A7364">
            <w:pPr>
              <w:pStyle w:val="HTMLPreformatted"/>
              <w:shd w:val="clear" w:color="auto" w:fill="E6E6D6"/>
              <w:rPr>
                <w:vanish/>
                <w:sz w:val="20"/>
                <w:szCs w:val="20"/>
              </w:rPr>
            </w:pPr>
            <w:r w:rsidRPr="00297D3F">
              <w:rPr>
                <w:vanish/>
                <w:sz w:val="20"/>
                <w:szCs w:val="20"/>
              </w:rPr>
              <w:t>;;Transect Data in HEC-2 format</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NC</w:t>
            </w:r>
            <w:r w:rsidRPr="00297D3F">
              <w:rPr>
                <w:vanish/>
                <w:sz w:val="20"/>
                <w:szCs w:val="20"/>
              </w:rPr>
              <w:tab/>
              <w:t xml:space="preserve">0.016   </w:t>
            </w:r>
            <w:r w:rsidRPr="00297D3F">
              <w:rPr>
                <w:vanish/>
                <w:sz w:val="20"/>
                <w:szCs w:val="20"/>
              </w:rPr>
              <w:tab/>
              <w:t xml:space="preserve">0.016   </w:t>
            </w:r>
            <w:r w:rsidRPr="00297D3F">
              <w:rPr>
                <w:vanish/>
                <w:sz w:val="20"/>
                <w:szCs w:val="20"/>
              </w:rPr>
              <w:tab/>
              <w:t xml:space="preserve">0.016   </w:t>
            </w:r>
          </w:p>
          <w:p w:rsidR="000A7364" w:rsidRPr="00297D3F" w:rsidRDefault="000A7364">
            <w:pPr>
              <w:pStyle w:val="HTMLPreformatted"/>
              <w:shd w:val="clear" w:color="auto" w:fill="E6E6D6"/>
              <w:rPr>
                <w:vanish/>
                <w:sz w:val="20"/>
                <w:szCs w:val="20"/>
              </w:rPr>
            </w:pPr>
            <w:r w:rsidRPr="00297D3F">
              <w:rPr>
                <w:vanish/>
                <w:sz w:val="20"/>
                <w:szCs w:val="20"/>
              </w:rPr>
              <w:t>X1</w:t>
            </w:r>
            <w:r w:rsidRPr="00297D3F">
              <w:rPr>
                <w:vanish/>
                <w:sz w:val="20"/>
                <w:szCs w:val="20"/>
              </w:rPr>
              <w:tab/>
              <w:t xml:space="preserve">Half_Street     </w:t>
            </w:r>
            <w:r w:rsidRPr="00297D3F">
              <w:rPr>
                <w:vanish/>
                <w:sz w:val="20"/>
                <w:szCs w:val="20"/>
              </w:rPr>
              <w:tab/>
              <w:t xml:space="preserve">      12</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0.0     </w:t>
            </w:r>
          </w:p>
          <w:p w:rsidR="000A7364" w:rsidRPr="00297D3F" w:rsidRDefault="000A7364">
            <w:pPr>
              <w:pStyle w:val="HTMLPreformatted"/>
              <w:shd w:val="clear" w:color="auto" w:fill="E6E6D6"/>
              <w:rPr>
                <w:vanish/>
                <w:sz w:val="20"/>
                <w:szCs w:val="20"/>
              </w:rPr>
            </w:pPr>
            <w:r w:rsidRPr="00297D3F">
              <w:rPr>
                <w:vanish/>
                <w:sz w:val="20"/>
                <w:szCs w:val="20"/>
              </w:rPr>
              <w:t>GR</w:t>
            </w:r>
            <w:r w:rsidRPr="00297D3F">
              <w:rPr>
                <w:vanish/>
                <w:sz w:val="20"/>
                <w:szCs w:val="20"/>
              </w:rPr>
              <w:tab/>
              <w:t xml:space="preserve">1.3     </w:t>
            </w:r>
            <w:r w:rsidRPr="00297D3F">
              <w:rPr>
                <w:vanish/>
                <w:sz w:val="20"/>
                <w:szCs w:val="20"/>
              </w:rPr>
              <w:tab/>
              <w:t xml:space="preserve">-40     </w:t>
            </w:r>
            <w:r w:rsidRPr="00297D3F">
              <w:rPr>
                <w:vanish/>
                <w:sz w:val="20"/>
                <w:szCs w:val="20"/>
              </w:rPr>
              <w:tab/>
              <w:t xml:space="preserve">0.5     </w:t>
            </w:r>
            <w:r w:rsidRPr="00297D3F">
              <w:rPr>
                <w:vanish/>
                <w:sz w:val="20"/>
                <w:szCs w:val="20"/>
              </w:rPr>
              <w:tab/>
              <w:t xml:space="preserve">-20     </w:t>
            </w:r>
            <w:r w:rsidRPr="00297D3F">
              <w:rPr>
                <w:vanish/>
                <w:sz w:val="20"/>
                <w:szCs w:val="20"/>
              </w:rPr>
              <w:tab/>
              <w:t xml:space="preserve">0       </w:t>
            </w:r>
            <w:r w:rsidRPr="00297D3F">
              <w:rPr>
                <w:vanish/>
                <w:sz w:val="20"/>
                <w:szCs w:val="20"/>
              </w:rPr>
              <w:tab/>
              <w:t xml:space="preserve">-20     </w:t>
            </w:r>
            <w:r w:rsidRPr="00297D3F">
              <w:rPr>
                <w:vanish/>
                <w:sz w:val="20"/>
                <w:szCs w:val="20"/>
              </w:rPr>
              <w:tab/>
              <w:t xml:space="preserve">0.8     </w:t>
            </w:r>
            <w:r w:rsidRPr="00297D3F">
              <w:rPr>
                <w:vanish/>
                <w:sz w:val="20"/>
                <w:szCs w:val="20"/>
              </w:rPr>
              <w:tab/>
              <w:t xml:space="preserve">0       </w:t>
            </w:r>
            <w:r w:rsidRPr="00297D3F">
              <w:rPr>
                <w:vanish/>
                <w:sz w:val="20"/>
                <w:szCs w:val="20"/>
              </w:rPr>
              <w:tab/>
              <w:t xml:space="preserve">0       </w:t>
            </w:r>
            <w:r w:rsidRPr="00297D3F">
              <w:rPr>
                <w:vanish/>
                <w:sz w:val="20"/>
                <w:szCs w:val="20"/>
              </w:rPr>
              <w:tab/>
              <w:t xml:space="preserve">20      </w:t>
            </w:r>
          </w:p>
          <w:p w:rsidR="000A7364" w:rsidRPr="00297D3F" w:rsidRDefault="000A7364">
            <w:pPr>
              <w:pStyle w:val="HTMLPreformatted"/>
              <w:shd w:val="clear" w:color="auto" w:fill="E6E6D6"/>
              <w:rPr>
                <w:vanish/>
                <w:sz w:val="20"/>
                <w:szCs w:val="20"/>
              </w:rPr>
            </w:pPr>
            <w:r w:rsidRPr="00297D3F">
              <w:rPr>
                <w:vanish/>
                <w:sz w:val="20"/>
                <w:szCs w:val="20"/>
              </w:rPr>
              <w:t>GR</w:t>
            </w:r>
            <w:r w:rsidRPr="00297D3F">
              <w:rPr>
                <w:vanish/>
                <w:sz w:val="20"/>
                <w:szCs w:val="20"/>
              </w:rPr>
              <w:tab/>
              <w:t xml:space="preserve">0.5     </w:t>
            </w:r>
            <w:r w:rsidRPr="00297D3F">
              <w:rPr>
                <w:vanish/>
                <w:sz w:val="20"/>
                <w:szCs w:val="20"/>
              </w:rPr>
              <w:tab/>
              <w:t xml:space="preserve">20      </w:t>
            </w:r>
            <w:r w:rsidRPr="00297D3F">
              <w:rPr>
                <w:vanish/>
                <w:sz w:val="20"/>
                <w:szCs w:val="20"/>
              </w:rPr>
              <w:tab/>
              <w:t xml:space="preserve">1.3     </w:t>
            </w:r>
            <w:r w:rsidRPr="00297D3F">
              <w:rPr>
                <w:vanish/>
                <w:sz w:val="20"/>
                <w:szCs w:val="20"/>
              </w:rPr>
              <w:tab/>
              <w:t xml:space="preserve">40      </w:t>
            </w:r>
            <w:r w:rsidRPr="00297D3F">
              <w:rPr>
                <w:vanish/>
                <w:sz w:val="20"/>
                <w:szCs w:val="20"/>
              </w:rPr>
              <w:tab/>
              <w:t xml:space="preserve">1.3     </w:t>
            </w:r>
            <w:r w:rsidRPr="00297D3F">
              <w:rPr>
                <w:vanish/>
                <w:sz w:val="20"/>
                <w:szCs w:val="20"/>
              </w:rPr>
              <w:tab/>
              <w:t xml:space="preserve">-40     </w:t>
            </w:r>
            <w:r w:rsidRPr="00297D3F">
              <w:rPr>
                <w:vanish/>
                <w:sz w:val="20"/>
                <w:szCs w:val="20"/>
              </w:rPr>
              <w:tab/>
              <w:t xml:space="preserve">0.5     </w:t>
            </w:r>
            <w:r w:rsidRPr="00297D3F">
              <w:rPr>
                <w:vanish/>
                <w:sz w:val="20"/>
                <w:szCs w:val="20"/>
              </w:rPr>
              <w:tab/>
              <w:t xml:space="preserve">-20     </w:t>
            </w:r>
            <w:r w:rsidRPr="00297D3F">
              <w:rPr>
                <w:vanish/>
                <w:sz w:val="20"/>
                <w:szCs w:val="20"/>
              </w:rPr>
              <w:tab/>
              <w:t xml:space="preserve">0       </w:t>
            </w:r>
            <w:r w:rsidRPr="00297D3F">
              <w:rPr>
                <w:vanish/>
                <w:sz w:val="20"/>
                <w:szCs w:val="20"/>
              </w:rPr>
              <w:tab/>
              <w:t xml:space="preserve">-20     </w:t>
            </w:r>
          </w:p>
          <w:p w:rsidR="000A7364" w:rsidRPr="00297D3F" w:rsidRDefault="000A7364">
            <w:pPr>
              <w:pStyle w:val="HTMLPreformatted"/>
              <w:shd w:val="clear" w:color="auto" w:fill="E6E6D6"/>
              <w:rPr>
                <w:vanish/>
                <w:sz w:val="20"/>
                <w:szCs w:val="20"/>
              </w:rPr>
            </w:pPr>
            <w:r w:rsidRPr="00297D3F">
              <w:rPr>
                <w:vanish/>
                <w:sz w:val="20"/>
                <w:szCs w:val="20"/>
              </w:rPr>
              <w:t>GR</w:t>
            </w:r>
            <w:r w:rsidRPr="00297D3F">
              <w:rPr>
                <w:vanish/>
                <w:sz w:val="20"/>
                <w:szCs w:val="20"/>
              </w:rPr>
              <w:tab/>
              <w:t xml:space="preserve">0.8     </w:t>
            </w:r>
            <w:r w:rsidRPr="00297D3F">
              <w:rPr>
                <w:vanish/>
                <w:sz w:val="20"/>
                <w:szCs w:val="20"/>
              </w:rPr>
              <w:tab/>
              <w:t xml:space="preserve">0       </w:t>
            </w:r>
            <w:r w:rsidRPr="00297D3F">
              <w:rPr>
                <w:vanish/>
                <w:sz w:val="20"/>
                <w:szCs w:val="20"/>
              </w:rPr>
              <w:tab/>
              <w:t xml:space="preserve">1.3     </w:t>
            </w:r>
            <w:r w:rsidRPr="00297D3F">
              <w:rPr>
                <w:vanish/>
                <w:sz w:val="20"/>
                <w:szCs w:val="20"/>
              </w:rPr>
              <w:tab/>
              <w:t xml:space="preserve">0       </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test_transect_section: Test transects: using Project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15"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ft35.3: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Li\Desktop\xwei\code\Pycharm\SWMM-EPANET_User_Interface\test\core\swmm\test_transects.py", line 61, in test_transect_section</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self.assertTrue(project_section.matches(test_text),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Set:[TRANSECTS]</w:t>
            </w:r>
          </w:p>
          <w:p w:rsidR="000A7364" w:rsidRPr="00297D3F" w:rsidRDefault="000A7364">
            <w:pPr>
              <w:pStyle w:val="HTMLPreformatted"/>
              <w:shd w:val="clear" w:color="auto" w:fill="E6E6D6"/>
              <w:rPr>
                <w:vanish/>
                <w:sz w:val="20"/>
                <w:szCs w:val="20"/>
              </w:rPr>
            </w:pPr>
            <w:r w:rsidRPr="00297D3F">
              <w:rPr>
                <w:vanish/>
                <w:sz w:val="20"/>
                <w:szCs w:val="20"/>
              </w:rPr>
              <w:t xml:space="preserve">        NC 0.015    0.015    0.015</w:t>
            </w:r>
          </w:p>
          <w:p w:rsidR="000A7364" w:rsidRPr="00297D3F" w:rsidRDefault="000A7364">
            <w:pPr>
              <w:pStyle w:val="HTMLPreformatted"/>
              <w:shd w:val="clear" w:color="auto" w:fill="E6E6D6"/>
              <w:rPr>
                <w:vanish/>
                <w:sz w:val="20"/>
                <w:szCs w:val="20"/>
              </w:rPr>
            </w:pPr>
            <w:r w:rsidRPr="00297D3F">
              <w:rPr>
                <w:vanish/>
                <w:sz w:val="20"/>
                <w:szCs w:val="20"/>
              </w:rPr>
              <w:t xml:space="preserve">        X1 Full_Street       7        0.0      0.0      0.0      0.0      0.0      0.0      0.0</w:t>
            </w:r>
          </w:p>
          <w:p w:rsidR="000A7364" w:rsidRPr="00297D3F" w:rsidRDefault="000A7364">
            <w:pPr>
              <w:pStyle w:val="HTMLPreformatted"/>
              <w:shd w:val="clear" w:color="auto" w:fill="E6E6D6"/>
              <w:rPr>
                <w:vanish/>
                <w:sz w:val="20"/>
                <w:szCs w:val="20"/>
              </w:rPr>
            </w:pPr>
            <w:r w:rsidRPr="00297D3F">
              <w:rPr>
                <w:vanish/>
                <w:sz w:val="20"/>
                <w:szCs w:val="20"/>
              </w:rPr>
              <w:t xml:space="preserve">        GR 1.3      -40      0.5      -20      0        -20      0.8      0        0        20</w:t>
            </w:r>
          </w:p>
          <w:p w:rsidR="000A7364" w:rsidRPr="00297D3F" w:rsidRDefault="000A7364">
            <w:pPr>
              <w:pStyle w:val="HTMLPreformatted"/>
              <w:shd w:val="clear" w:color="auto" w:fill="E6E6D6"/>
              <w:rPr>
                <w:vanish/>
                <w:sz w:val="20"/>
                <w:szCs w:val="20"/>
              </w:rPr>
            </w:pPr>
            <w:r w:rsidRPr="00297D3F">
              <w:rPr>
                <w:vanish/>
                <w:sz w:val="20"/>
                <w:szCs w:val="20"/>
              </w:rPr>
              <w:t xml:space="preserve">        GR 0.5      20       1.3      40</w:t>
            </w:r>
          </w:p>
          <w:p w:rsidR="000A7364" w:rsidRPr="00297D3F" w:rsidRDefault="000A7364">
            <w:pPr>
              <w:pStyle w:val="HTMLPreformatted"/>
              <w:shd w:val="clear" w:color="auto" w:fill="E6E6D6"/>
              <w:rPr>
                <w:vanish/>
                <w:sz w:val="20"/>
                <w:szCs w:val="20"/>
              </w:rPr>
            </w:pPr>
            <w:r w:rsidRPr="00297D3F">
              <w:rPr>
                <w:vanish/>
                <w:sz w:val="20"/>
                <w:szCs w:val="20"/>
              </w:rPr>
              <w:t xml:space="preserve">        NC 0.016    0.016    0.016</w:t>
            </w:r>
          </w:p>
          <w:p w:rsidR="000A7364" w:rsidRPr="00297D3F" w:rsidRDefault="000A7364">
            <w:pPr>
              <w:pStyle w:val="HTMLPreformatted"/>
              <w:shd w:val="clear" w:color="auto" w:fill="E6E6D6"/>
              <w:rPr>
                <w:vanish/>
                <w:sz w:val="20"/>
                <w:szCs w:val="20"/>
              </w:rPr>
            </w:pPr>
            <w:r w:rsidRPr="00297D3F">
              <w:rPr>
                <w:vanish/>
                <w:sz w:val="20"/>
                <w:szCs w:val="20"/>
              </w:rPr>
              <w:t xml:space="preserve">        X1 Half_Street       5        0.0      0.0      0.0      0.0      0.0      0.0      0.0</w:t>
            </w:r>
          </w:p>
          <w:p w:rsidR="000A7364" w:rsidRPr="00297D3F" w:rsidRDefault="000A7364">
            <w:pPr>
              <w:pStyle w:val="HTMLPreformatted"/>
              <w:shd w:val="clear" w:color="auto" w:fill="E6E6D6"/>
              <w:rPr>
                <w:vanish/>
                <w:sz w:val="20"/>
                <w:szCs w:val="20"/>
              </w:rPr>
            </w:pPr>
            <w:r w:rsidRPr="00297D3F">
              <w:rPr>
                <w:vanish/>
                <w:sz w:val="20"/>
                <w:szCs w:val="20"/>
              </w:rPr>
              <w:t xml:space="preserve">        GR 1.3      -40      0.5      -20      0        -20      0.8      0        1.3      0</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Get:[TRANSECTS]</w:t>
            </w:r>
          </w:p>
          <w:p w:rsidR="000A7364" w:rsidRPr="00297D3F" w:rsidRDefault="000A7364">
            <w:pPr>
              <w:pStyle w:val="HTMLPreformatted"/>
              <w:shd w:val="clear" w:color="auto" w:fill="E6E6D6"/>
              <w:rPr>
                <w:vanish/>
                <w:sz w:val="20"/>
                <w:szCs w:val="20"/>
              </w:rPr>
            </w:pPr>
            <w:r w:rsidRPr="00297D3F">
              <w:rPr>
                <w:vanish/>
                <w:sz w:val="20"/>
                <w:szCs w:val="20"/>
              </w:rPr>
              <w:t>;;Transect Data in HEC-2 format</w:t>
            </w:r>
          </w:p>
          <w:p w:rsidR="000A7364" w:rsidRPr="00297D3F" w:rsidRDefault="000A7364">
            <w:pPr>
              <w:pStyle w:val="HTMLPreformatted"/>
              <w:shd w:val="clear" w:color="auto" w:fill="E6E6D6"/>
              <w:rPr>
                <w:vanish/>
                <w:sz w:val="20"/>
                <w:szCs w:val="20"/>
              </w:rPr>
            </w:pPr>
            <w:r w:rsidRPr="00297D3F">
              <w:rPr>
                <w:vanish/>
                <w:sz w:val="20"/>
                <w:szCs w:val="20"/>
              </w:rPr>
              <w:t>NC</w:t>
            </w:r>
            <w:r w:rsidRPr="00297D3F">
              <w:rPr>
                <w:vanish/>
                <w:sz w:val="20"/>
                <w:szCs w:val="20"/>
              </w:rPr>
              <w:tab/>
              <w:t xml:space="preserve">0.016   </w:t>
            </w:r>
            <w:r w:rsidRPr="00297D3F">
              <w:rPr>
                <w:vanish/>
                <w:sz w:val="20"/>
                <w:szCs w:val="20"/>
              </w:rPr>
              <w:tab/>
              <w:t xml:space="preserve">0.016   </w:t>
            </w:r>
            <w:r w:rsidRPr="00297D3F">
              <w:rPr>
                <w:vanish/>
                <w:sz w:val="20"/>
                <w:szCs w:val="20"/>
              </w:rPr>
              <w:tab/>
              <w:t xml:space="preserve">0.016   </w:t>
            </w:r>
          </w:p>
          <w:p w:rsidR="000A7364" w:rsidRPr="00297D3F" w:rsidRDefault="000A7364">
            <w:pPr>
              <w:pStyle w:val="HTMLPreformatted"/>
              <w:shd w:val="clear" w:color="auto" w:fill="E6E6D6"/>
              <w:rPr>
                <w:vanish/>
                <w:sz w:val="20"/>
                <w:szCs w:val="20"/>
              </w:rPr>
            </w:pPr>
            <w:r w:rsidRPr="00297D3F">
              <w:rPr>
                <w:vanish/>
                <w:sz w:val="20"/>
                <w:szCs w:val="20"/>
              </w:rPr>
              <w:t>X1</w:t>
            </w:r>
            <w:r w:rsidRPr="00297D3F">
              <w:rPr>
                <w:vanish/>
                <w:sz w:val="20"/>
                <w:szCs w:val="20"/>
              </w:rPr>
              <w:tab/>
              <w:t xml:space="preserve">Half_Street     </w:t>
            </w:r>
            <w:r w:rsidRPr="00297D3F">
              <w:rPr>
                <w:vanish/>
                <w:sz w:val="20"/>
                <w:szCs w:val="20"/>
              </w:rPr>
              <w:tab/>
              <w:t xml:space="preserve">      12</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0.0     </w:t>
            </w:r>
          </w:p>
          <w:p w:rsidR="000A7364" w:rsidRPr="00297D3F" w:rsidRDefault="000A7364">
            <w:pPr>
              <w:pStyle w:val="HTMLPreformatted"/>
              <w:shd w:val="clear" w:color="auto" w:fill="E6E6D6"/>
              <w:rPr>
                <w:vanish/>
                <w:sz w:val="20"/>
                <w:szCs w:val="20"/>
              </w:rPr>
            </w:pPr>
            <w:r w:rsidRPr="00297D3F">
              <w:rPr>
                <w:vanish/>
                <w:sz w:val="20"/>
                <w:szCs w:val="20"/>
              </w:rPr>
              <w:t>GR</w:t>
            </w:r>
            <w:r w:rsidRPr="00297D3F">
              <w:rPr>
                <w:vanish/>
                <w:sz w:val="20"/>
                <w:szCs w:val="20"/>
              </w:rPr>
              <w:tab/>
              <w:t xml:space="preserve">1.3     </w:t>
            </w:r>
            <w:r w:rsidRPr="00297D3F">
              <w:rPr>
                <w:vanish/>
                <w:sz w:val="20"/>
                <w:szCs w:val="20"/>
              </w:rPr>
              <w:tab/>
              <w:t xml:space="preserve">-40     </w:t>
            </w:r>
            <w:r w:rsidRPr="00297D3F">
              <w:rPr>
                <w:vanish/>
                <w:sz w:val="20"/>
                <w:szCs w:val="20"/>
              </w:rPr>
              <w:tab/>
              <w:t xml:space="preserve">0.5     </w:t>
            </w:r>
            <w:r w:rsidRPr="00297D3F">
              <w:rPr>
                <w:vanish/>
                <w:sz w:val="20"/>
                <w:szCs w:val="20"/>
              </w:rPr>
              <w:tab/>
              <w:t xml:space="preserve">-20     </w:t>
            </w:r>
            <w:r w:rsidRPr="00297D3F">
              <w:rPr>
                <w:vanish/>
                <w:sz w:val="20"/>
                <w:szCs w:val="20"/>
              </w:rPr>
              <w:tab/>
              <w:t xml:space="preserve">0       </w:t>
            </w:r>
            <w:r w:rsidRPr="00297D3F">
              <w:rPr>
                <w:vanish/>
                <w:sz w:val="20"/>
                <w:szCs w:val="20"/>
              </w:rPr>
              <w:tab/>
              <w:t xml:space="preserve">-20     </w:t>
            </w:r>
            <w:r w:rsidRPr="00297D3F">
              <w:rPr>
                <w:vanish/>
                <w:sz w:val="20"/>
                <w:szCs w:val="20"/>
              </w:rPr>
              <w:tab/>
              <w:t xml:space="preserve">0.8     </w:t>
            </w:r>
            <w:r w:rsidRPr="00297D3F">
              <w:rPr>
                <w:vanish/>
                <w:sz w:val="20"/>
                <w:szCs w:val="20"/>
              </w:rPr>
              <w:tab/>
              <w:t xml:space="preserve">0       </w:t>
            </w:r>
            <w:r w:rsidRPr="00297D3F">
              <w:rPr>
                <w:vanish/>
                <w:sz w:val="20"/>
                <w:szCs w:val="20"/>
              </w:rPr>
              <w:tab/>
              <w:t xml:space="preserve">0       </w:t>
            </w:r>
            <w:r w:rsidRPr="00297D3F">
              <w:rPr>
                <w:vanish/>
                <w:sz w:val="20"/>
                <w:szCs w:val="20"/>
              </w:rPr>
              <w:tab/>
              <w:t xml:space="preserve">20      </w:t>
            </w:r>
          </w:p>
          <w:p w:rsidR="000A7364" w:rsidRPr="00297D3F" w:rsidRDefault="000A7364">
            <w:pPr>
              <w:pStyle w:val="HTMLPreformatted"/>
              <w:shd w:val="clear" w:color="auto" w:fill="E6E6D6"/>
              <w:rPr>
                <w:vanish/>
                <w:sz w:val="20"/>
                <w:szCs w:val="20"/>
              </w:rPr>
            </w:pPr>
            <w:r w:rsidRPr="00297D3F">
              <w:rPr>
                <w:vanish/>
                <w:sz w:val="20"/>
                <w:szCs w:val="20"/>
              </w:rPr>
              <w:t>GR</w:t>
            </w:r>
            <w:r w:rsidRPr="00297D3F">
              <w:rPr>
                <w:vanish/>
                <w:sz w:val="20"/>
                <w:szCs w:val="20"/>
              </w:rPr>
              <w:tab/>
              <w:t xml:space="preserve">0.5     </w:t>
            </w:r>
            <w:r w:rsidRPr="00297D3F">
              <w:rPr>
                <w:vanish/>
                <w:sz w:val="20"/>
                <w:szCs w:val="20"/>
              </w:rPr>
              <w:tab/>
              <w:t xml:space="preserve">20      </w:t>
            </w:r>
            <w:r w:rsidRPr="00297D3F">
              <w:rPr>
                <w:vanish/>
                <w:sz w:val="20"/>
                <w:szCs w:val="20"/>
              </w:rPr>
              <w:tab/>
              <w:t xml:space="preserve">1.3     </w:t>
            </w:r>
            <w:r w:rsidRPr="00297D3F">
              <w:rPr>
                <w:vanish/>
                <w:sz w:val="20"/>
                <w:szCs w:val="20"/>
              </w:rPr>
              <w:tab/>
              <w:t xml:space="preserve">40      </w:t>
            </w:r>
            <w:r w:rsidRPr="00297D3F">
              <w:rPr>
                <w:vanish/>
                <w:sz w:val="20"/>
                <w:szCs w:val="20"/>
              </w:rPr>
              <w:tab/>
              <w:t xml:space="preserve">1.3     </w:t>
            </w:r>
            <w:r w:rsidRPr="00297D3F">
              <w:rPr>
                <w:vanish/>
                <w:sz w:val="20"/>
                <w:szCs w:val="20"/>
              </w:rPr>
              <w:tab/>
              <w:t xml:space="preserve">-40     </w:t>
            </w:r>
            <w:r w:rsidRPr="00297D3F">
              <w:rPr>
                <w:vanish/>
                <w:sz w:val="20"/>
                <w:szCs w:val="20"/>
              </w:rPr>
              <w:tab/>
              <w:t xml:space="preserve">0.5     </w:t>
            </w:r>
            <w:r w:rsidRPr="00297D3F">
              <w:rPr>
                <w:vanish/>
                <w:sz w:val="20"/>
                <w:szCs w:val="20"/>
              </w:rPr>
              <w:tab/>
              <w:t xml:space="preserve">-20     </w:t>
            </w:r>
            <w:r w:rsidRPr="00297D3F">
              <w:rPr>
                <w:vanish/>
                <w:sz w:val="20"/>
                <w:szCs w:val="20"/>
              </w:rPr>
              <w:tab/>
              <w:t xml:space="preserve">0       </w:t>
            </w:r>
            <w:r w:rsidRPr="00297D3F">
              <w:rPr>
                <w:vanish/>
                <w:sz w:val="20"/>
                <w:szCs w:val="20"/>
              </w:rPr>
              <w:tab/>
              <w:t xml:space="preserve">-20     </w:t>
            </w:r>
          </w:p>
          <w:p w:rsidR="000A7364" w:rsidRPr="00297D3F" w:rsidRDefault="000A7364">
            <w:pPr>
              <w:pStyle w:val="HTMLPreformatted"/>
              <w:shd w:val="clear" w:color="auto" w:fill="E6E6D6"/>
              <w:rPr>
                <w:vanish/>
                <w:sz w:val="20"/>
                <w:szCs w:val="20"/>
              </w:rPr>
            </w:pPr>
            <w:r w:rsidRPr="00297D3F">
              <w:rPr>
                <w:vanish/>
                <w:sz w:val="20"/>
                <w:szCs w:val="20"/>
              </w:rPr>
              <w:t>GR</w:t>
            </w:r>
            <w:r w:rsidRPr="00297D3F">
              <w:rPr>
                <w:vanish/>
                <w:sz w:val="20"/>
                <w:szCs w:val="20"/>
              </w:rPr>
              <w:tab/>
              <w:t xml:space="preserve">0.8     </w:t>
            </w:r>
            <w:r w:rsidRPr="00297D3F">
              <w:rPr>
                <w:vanish/>
                <w:sz w:val="20"/>
                <w:szCs w:val="20"/>
              </w:rPr>
              <w:tab/>
              <w:t xml:space="preserve">0       </w:t>
            </w:r>
            <w:r w:rsidRPr="00297D3F">
              <w:rPr>
                <w:vanish/>
                <w:sz w:val="20"/>
                <w:szCs w:val="20"/>
              </w:rPr>
              <w:tab/>
              <w:t xml:space="preserve">1.3     </w:t>
            </w:r>
            <w:r w:rsidRPr="00297D3F">
              <w:rPr>
                <w:vanish/>
                <w:sz w:val="20"/>
                <w:szCs w:val="20"/>
              </w:rPr>
              <w:tab/>
              <w:t xml:space="preserve">0       </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test.core.swmm.test_junctions.SimpleJunctionTest: Test JUNCTIONS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16"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test_all_opts: Test junction with all options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test_selected_parameters: Test junction omit some parameters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test_junctions: Test JUNCTIONS section through Project class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test.core.swmm.test_outfalls.SimpleOutfallTest: Test OUTFALLS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17"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test_one_outfall: Test one outfall will all parameters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18" w:history="1">
              <w:r w:rsidR="000A7364" w:rsidRPr="00297D3F">
                <w:rPr>
                  <w:rStyle w:val="Hyperlink"/>
                  <w:rFonts w:ascii="Verdana" w:hAnsi="Verdana"/>
                  <w:vanish/>
                  <w:sz w:val="20"/>
                  <w:szCs w:val="20"/>
                </w:rPr>
                <w:t>pass</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pt37.1: Section.text skipped:  18      975    FREE      NO       xxx</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test.core.swmm.test_inflows.SimpleInflowTest: Test INFLOWS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5</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560"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4"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19"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test_flow_type: Test inflow: FLOW type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test_mass_type: Test inflow: mass type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test_flow_ts_type: Test inflow: flow time series type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test_inflows_flow: Test INFLOWS section with flow type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20"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ft38.4: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Li\Desktop\xwei\code\Pycharm\SWMM-EPANET_User_Interface\test\core\swmm\test_inflows.py", line 75, in test_inflows_flow</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self.assertTrue(project_section.matches(test_text),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w:t>
            </w:r>
          </w:p>
          <w:p w:rsidR="000A7364" w:rsidRPr="00297D3F" w:rsidRDefault="000A7364">
            <w:pPr>
              <w:pStyle w:val="HTMLPreformatted"/>
              <w:shd w:val="clear" w:color="auto" w:fill="E6E6D6"/>
              <w:rPr>
                <w:vanish/>
                <w:sz w:val="20"/>
                <w:szCs w:val="20"/>
              </w:rPr>
            </w:pPr>
            <w:r w:rsidRPr="00297D3F">
              <w:rPr>
                <w:vanish/>
                <w:sz w:val="20"/>
                <w:szCs w:val="20"/>
              </w:rPr>
              <w:t>[INFLOWS]</w:t>
            </w:r>
          </w:p>
          <w:p w:rsidR="000A7364" w:rsidRPr="00297D3F" w:rsidRDefault="000A7364">
            <w:pPr>
              <w:pStyle w:val="HTMLPreformatted"/>
              <w:shd w:val="clear" w:color="auto" w:fill="E6E6D6"/>
              <w:rPr>
                <w:vanish/>
                <w:sz w:val="20"/>
                <w:szCs w:val="20"/>
              </w:rPr>
            </w:pPr>
            <w:r w:rsidRPr="00297D3F">
              <w:rPr>
                <w:vanish/>
                <w:sz w:val="20"/>
                <w:szCs w:val="20"/>
              </w:rPr>
              <w:t>;;                                                   Concen   Conversion</w:t>
            </w:r>
          </w:p>
          <w:p w:rsidR="000A7364" w:rsidRPr="00297D3F" w:rsidRDefault="000A7364">
            <w:pPr>
              <w:pStyle w:val="HTMLPreformatted"/>
              <w:shd w:val="clear" w:color="auto" w:fill="E6E6D6"/>
              <w:rPr>
                <w:vanish/>
                <w:sz w:val="20"/>
                <w:szCs w:val="20"/>
              </w:rPr>
            </w:pPr>
            <w:r w:rsidRPr="00297D3F">
              <w:rPr>
                <w:vanish/>
                <w:sz w:val="20"/>
                <w:szCs w:val="20"/>
              </w:rPr>
              <w:t>;;Node             Parameter        Time Series      /Mass    Factor</w:t>
            </w:r>
          </w:p>
          <w:p w:rsidR="000A7364" w:rsidRPr="00297D3F" w:rsidRDefault="000A7364">
            <w:pPr>
              <w:pStyle w:val="HTMLPreformatted"/>
              <w:shd w:val="clear" w:color="auto" w:fill="E6E6D6"/>
              <w:rPr>
                <w:vanish/>
                <w:sz w:val="20"/>
                <w:szCs w:val="20"/>
              </w:rPr>
            </w:pPr>
            <w:r w:rsidRPr="00297D3F">
              <w:rPr>
                <w:vanish/>
                <w:sz w:val="20"/>
                <w:szCs w:val="20"/>
              </w:rPr>
              <w:t>;;----------------------------------------------------------------------</w:t>
            </w:r>
          </w:p>
          <w:p w:rsidR="000A7364" w:rsidRPr="00297D3F" w:rsidRDefault="000A7364">
            <w:pPr>
              <w:pStyle w:val="HTMLPreformatted"/>
              <w:shd w:val="clear" w:color="auto" w:fill="E6E6D6"/>
              <w:rPr>
                <w:vanish/>
                <w:sz w:val="20"/>
                <w:szCs w:val="20"/>
              </w:rPr>
            </w:pPr>
            <w:r w:rsidRPr="00297D3F">
              <w:rPr>
                <w:vanish/>
                <w:sz w:val="20"/>
                <w:szCs w:val="20"/>
              </w:rPr>
              <w:t xml:space="preserve">  80408            FLOW             80408</w:t>
            </w:r>
          </w:p>
          <w:p w:rsidR="000A7364" w:rsidRPr="00297D3F" w:rsidRDefault="000A7364">
            <w:pPr>
              <w:pStyle w:val="HTMLPreformatted"/>
              <w:shd w:val="clear" w:color="auto" w:fill="E6E6D6"/>
              <w:rPr>
                <w:vanish/>
                <w:sz w:val="20"/>
                <w:szCs w:val="20"/>
              </w:rPr>
            </w:pPr>
            <w:r w:rsidRPr="00297D3F">
              <w:rPr>
                <w:vanish/>
                <w:sz w:val="20"/>
                <w:szCs w:val="20"/>
              </w:rPr>
              <w:t xml:space="preserve">  81009            FLOW             81009</w:t>
            </w:r>
          </w:p>
          <w:p w:rsidR="000A7364" w:rsidRPr="00297D3F" w:rsidRDefault="000A7364">
            <w:pPr>
              <w:pStyle w:val="HTMLPreformatted"/>
              <w:shd w:val="clear" w:color="auto" w:fill="E6E6D6"/>
              <w:rPr>
                <w:vanish/>
                <w:sz w:val="20"/>
                <w:szCs w:val="20"/>
              </w:rPr>
            </w:pPr>
            <w:r w:rsidRPr="00297D3F">
              <w:rPr>
                <w:vanish/>
                <w:sz w:val="20"/>
                <w:szCs w:val="20"/>
              </w:rPr>
              <w:t xml:space="preserve">  82309            FLOW             82309</w:t>
            </w:r>
          </w:p>
          <w:p w:rsidR="000A7364" w:rsidRPr="00297D3F" w:rsidRDefault="000A7364">
            <w:pPr>
              <w:pStyle w:val="HTMLPreformatted"/>
              <w:shd w:val="clear" w:color="auto" w:fill="E6E6D6"/>
              <w:rPr>
                <w:vanish/>
                <w:sz w:val="20"/>
                <w:szCs w:val="20"/>
              </w:rPr>
            </w:pPr>
            <w:r w:rsidRPr="00297D3F">
              <w:rPr>
                <w:vanish/>
                <w:sz w:val="20"/>
                <w:szCs w:val="20"/>
              </w:rPr>
              <w:t>Get:[INFLOWS]</w:t>
            </w:r>
          </w:p>
          <w:p w:rsidR="000A7364" w:rsidRPr="00297D3F" w:rsidRDefault="000A7364">
            <w:pPr>
              <w:pStyle w:val="HTMLPreformatted"/>
              <w:shd w:val="clear" w:color="auto" w:fill="E6E6D6"/>
              <w:rPr>
                <w:vanish/>
                <w:sz w:val="20"/>
                <w:szCs w:val="20"/>
              </w:rPr>
            </w:pPr>
            <w:r w:rsidRPr="00297D3F">
              <w:rPr>
                <w:vanish/>
                <w:sz w:val="20"/>
                <w:szCs w:val="20"/>
              </w:rPr>
              <w:t>;;                                                   Concen   Conversion</w:t>
            </w:r>
          </w:p>
          <w:p w:rsidR="000A7364" w:rsidRPr="00297D3F" w:rsidRDefault="000A7364">
            <w:pPr>
              <w:pStyle w:val="HTMLPreformatted"/>
              <w:shd w:val="clear" w:color="auto" w:fill="E6E6D6"/>
              <w:rPr>
                <w:vanish/>
                <w:sz w:val="20"/>
                <w:szCs w:val="20"/>
              </w:rPr>
            </w:pPr>
            <w:r w:rsidRPr="00297D3F">
              <w:rPr>
                <w:vanish/>
                <w:sz w:val="20"/>
                <w:szCs w:val="20"/>
              </w:rPr>
              <w:t>;;Node             Parameter        Time Series      /Mass    Factor</w:t>
            </w:r>
          </w:p>
          <w:p w:rsidR="000A7364" w:rsidRPr="00297D3F" w:rsidRDefault="000A7364">
            <w:pPr>
              <w:pStyle w:val="HTMLPreformatted"/>
              <w:shd w:val="clear" w:color="auto" w:fill="E6E6D6"/>
              <w:rPr>
                <w:vanish/>
                <w:sz w:val="20"/>
                <w:szCs w:val="20"/>
              </w:rPr>
            </w:pPr>
            <w:r w:rsidRPr="00297D3F">
              <w:rPr>
                <w:vanish/>
                <w:sz w:val="20"/>
                <w:szCs w:val="20"/>
              </w:rPr>
              <w:t>;;----------------------------------------------------------------------</w:t>
            </w:r>
          </w:p>
          <w:p w:rsidR="000A7364" w:rsidRPr="00297D3F" w:rsidRDefault="000A7364">
            <w:pPr>
              <w:pStyle w:val="HTMLPreformatted"/>
              <w:shd w:val="clear" w:color="auto" w:fill="E6E6D6"/>
              <w:rPr>
                <w:vanish/>
                <w:sz w:val="20"/>
                <w:szCs w:val="20"/>
              </w:rPr>
            </w:pPr>
            <w:r w:rsidRPr="00297D3F">
              <w:rPr>
                <w:vanish/>
                <w:sz w:val="20"/>
                <w:szCs w:val="20"/>
              </w:rPr>
              <w:t xml:space="preserve">80408           </w:t>
            </w:r>
            <w:r w:rsidRPr="00297D3F">
              <w:rPr>
                <w:vanish/>
                <w:sz w:val="20"/>
                <w:szCs w:val="20"/>
              </w:rPr>
              <w:tab/>
              <w:t xml:space="preserve">FLOW            </w:t>
            </w:r>
            <w:r w:rsidRPr="00297D3F">
              <w:rPr>
                <w:vanish/>
                <w:sz w:val="20"/>
                <w:szCs w:val="20"/>
              </w:rPr>
              <w:tab/>
              <w:t xml:space="preserve">80408           </w:t>
            </w:r>
            <w:r w:rsidRPr="00297D3F">
              <w:rPr>
                <w:vanish/>
                <w:sz w:val="20"/>
                <w:szCs w:val="20"/>
              </w:rPr>
              <w:tab/>
              <w:t xml:space="preserve">FLOW    </w:t>
            </w:r>
            <w:r w:rsidRPr="00297D3F">
              <w:rPr>
                <w:vanish/>
                <w:sz w:val="20"/>
                <w:szCs w:val="20"/>
              </w:rPr>
              <w:tab/>
              <w:t xml:space="preserve">1.0     </w:t>
            </w:r>
            <w:r w:rsidRPr="00297D3F">
              <w:rPr>
                <w:vanish/>
                <w:sz w:val="20"/>
                <w:szCs w:val="20"/>
              </w:rPr>
              <w:tab/>
              <w:t xml:space="preserve">1.0     </w:t>
            </w:r>
            <w:r w:rsidRPr="00297D3F">
              <w:rPr>
                <w:vanish/>
                <w:sz w:val="20"/>
                <w:szCs w:val="20"/>
              </w:rPr>
              <w:tab/>
              <w:t xml:space="preserve">0.0     </w:t>
            </w:r>
            <w:r w:rsidRPr="00297D3F">
              <w:rPr>
                <w:vanish/>
                <w:sz w:val="20"/>
                <w:szCs w:val="20"/>
              </w:rPr>
              <w:tab/>
              <w:t xml:space="preserve">        </w:t>
            </w:r>
          </w:p>
          <w:p w:rsidR="000A7364" w:rsidRPr="00297D3F" w:rsidRDefault="000A7364">
            <w:pPr>
              <w:pStyle w:val="HTMLPreformatted"/>
              <w:shd w:val="clear" w:color="auto" w:fill="E6E6D6"/>
              <w:rPr>
                <w:vanish/>
                <w:sz w:val="20"/>
                <w:szCs w:val="20"/>
              </w:rPr>
            </w:pPr>
            <w:r w:rsidRPr="00297D3F">
              <w:rPr>
                <w:vanish/>
                <w:sz w:val="20"/>
                <w:szCs w:val="20"/>
              </w:rPr>
              <w:t xml:space="preserve">81009           </w:t>
            </w:r>
            <w:r w:rsidRPr="00297D3F">
              <w:rPr>
                <w:vanish/>
                <w:sz w:val="20"/>
                <w:szCs w:val="20"/>
              </w:rPr>
              <w:tab/>
              <w:t xml:space="preserve">FLOW            </w:t>
            </w:r>
            <w:r w:rsidRPr="00297D3F">
              <w:rPr>
                <w:vanish/>
                <w:sz w:val="20"/>
                <w:szCs w:val="20"/>
              </w:rPr>
              <w:tab/>
              <w:t xml:space="preserve">81009           </w:t>
            </w:r>
            <w:r w:rsidRPr="00297D3F">
              <w:rPr>
                <w:vanish/>
                <w:sz w:val="20"/>
                <w:szCs w:val="20"/>
              </w:rPr>
              <w:tab/>
              <w:t xml:space="preserve">FLOW    </w:t>
            </w:r>
            <w:r w:rsidRPr="00297D3F">
              <w:rPr>
                <w:vanish/>
                <w:sz w:val="20"/>
                <w:szCs w:val="20"/>
              </w:rPr>
              <w:tab/>
              <w:t xml:space="preserve">1.0     </w:t>
            </w:r>
            <w:r w:rsidRPr="00297D3F">
              <w:rPr>
                <w:vanish/>
                <w:sz w:val="20"/>
                <w:szCs w:val="20"/>
              </w:rPr>
              <w:tab/>
              <w:t xml:space="preserve">1.0     </w:t>
            </w:r>
            <w:r w:rsidRPr="00297D3F">
              <w:rPr>
                <w:vanish/>
                <w:sz w:val="20"/>
                <w:szCs w:val="20"/>
              </w:rPr>
              <w:tab/>
              <w:t xml:space="preserve">0.0     </w:t>
            </w:r>
            <w:r w:rsidRPr="00297D3F">
              <w:rPr>
                <w:vanish/>
                <w:sz w:val="20"/>
                <w:szCs w:val="20"/>
              </w:rPr>
              <w:tab/>
              <w:t xml:space="preserve">        </w:t>
            </w:r>
          </w:p>
          <w:p w:rsidR="000A7364" w:rsidRPr="00297D3F" w:rsidRDefault="000A7364">
            <w:pPr>
              <w:pStyle w:val="HTMLPreformatted"/>
              <w:shd w:val="clear" w:color="auto" w:fill="E6E6D6"/>
              <w:rPr>
                <w:vanish/>
                <w:sz w:val="20"/>
                <w:szCs w:val="20"/>
              </w:rPr>
            </w:pPr>
            <w:r w:rsidRPr="00297D3F">
              <w:rPr>
                <w:vanish/>
                <w:sz w:val="20"/>
                <w:szCs w:val="20"/>
              </w:rPr>
              <w:t xml:space="preserve">82309           </w:t>
            </w:r>
            <w:r w:rsidRPr="00297D3F">
              <w:rPr>
                <w:vanish/>
                <w:sz w:val="20"/>
                <w:szCs w:val="20"/>
              </w:rPr>
              <w:tab/>
              <w:t xml:space="preserve">FLOW            </w:t>
            </w:r>
            <w:r w:rsidRPr="00297D3F">
              <w:rPr>
                <w:vanish/>
                <w:sz w:val="20"/>
                <w:szCs w:val="20"/>
              </w:rPr>
              <w:tab/>
              <w:t xml:space="preserve">82309           </w:t>
            </w:r>
            <w:r w:rsidRPr="00297D3F">
              <w:rPr>
                <w:vanish/>
                <w:sz w:val="20"/>
                <w:szCs w:val="20"/>
              </w:rPr>
              <w:tab/>
              <w:t xml:space="preserve">FLOW    </w:t>
            </w:r>
            <w:r w:rsidRPr="00297D3F">
              <w:rPr>
                <w:vanish/>
                <w:sz w:val="20"/>
                <w:szCs w:val="20"/>
              </w:rPr>
              <w:tab/>
              <w:t xml:space="preserve">1.0     </w:t>
            </w:r>
            <w:r w:rsidRPr="00297D3F">
              <w:rPr>
                <w:vanish/>
                <w:sz w:val="20"/>
                <w:szCs w:val="20"/>
              </w:rPr>
              <w:tab/>
              <w:t xml:space="preserve">1.0     </w:t>
            </w:r>
            <w:r w:rsidRPr="00297D3F">
              <w:rPr>
                <w:vanish/>
                <w:sz w:val="20"/>
                <w:szCs w:val="20"/>
              </w:rPr>
              <w:tab/>
              <w:t xml:space="preserve">0.0     </w:t>
            </w:r>
            <w:r w:rsidRPr="00297D3F">
              <w:rPr>
                <w:vanish/>
                <w:sz w:val="20"/>
                <w:szCs w:val="20"/>
              </w:rPr>
              <w:tab/>
              <w:t xml:space="preserve">        </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test_inflows_flowts: Test INFLOWS section with FLOW TS type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21"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ft38.5: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Li\Desktop\xwei\code\Pycharm\SWMM-EPANET_User_Interface\test\core\swmm\test_inflows.py", line 90, in test_inflows_flowts</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self.assertTrue(project_section.matches(test_text),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w:t>
            </w:r>
          </w:p>
          <w:p w:rsidR="000A7364" w:rsidRPr="00297D3F" w:rsidRDefault="000A7364">
            <w:pPr>
              <w:pStyle w:val="HTMLPreformatted"/>
              <w:shd w:val="clear" w:color="auto" w:fill="E6E6D6"/>
              <w:rPr>
                <w:vanish/>
                <w:sz w:val="20"/>
                <w:szCs w:val="20"/>
              </w:rPr>
            </w:pPr>
            <w:r w:rsidRPr="00297D3F">
              <w:rPr>
                <w:vanish/>
                <w:sz w:val="20"/>
                <w:szCs w:val="20"/>
              </w:rPr>
              <w:t>[INFLOWS]</w:t>
            </w:r>
          </w:p>
          <w:p w:rsidR="000A7364" w:rsidRPr="00297D3F" w:rsidRDefault="000A7364">
            <w:pPr>
              <w:pStyle w:val="HTMLPreformatted"/>
              <w:shd w:val="clear" w:color="auto" w:fill="E6E6D6"/>
              <w:rPr>
                <w:vanish/>
                <w:sz w:val="20"/>
                <w:szCs w:val="20"/>
              </w:rPr>
            </w:pPr>
            <w:r w:rsidRPr="00297D3F">
              <w:rPr>
                <w:vanish/>
                <w:sz w:val="20"/>
                <w:szCs w:val="20"/>
              </w:rPr>
              <w:t xml:space="preserve">;;Node          </w:t>
            </w:r>
            <w:r w:rsidRPr="00297D3F">
              <w:rPr>
                <w:vanish/>
                <w:sz w:val="20"/>
                <w:szCs w:val="20"/>
              </w:rPr>
              <w:tab/>
              <w:t xml:space="preserve">Constituent     </w:t>
            </w:r>
            <w:r w:rsidRPr="00297D3F">
              <w:rPr>
                <w:vanish/>
                <w:sz w:val="20"/>
                <w:szCs w:val="20"/>
              </w:rPr>
              <w:tab/>
              <w:t xml:space="preserve">Time Series     </w:t>
            </w:r>
            <w:r w:rsidRPr="00297D3F">
              <w:rPr>
                <w:vanish/>
                <w:sz w:val="20"/>
                <w:szCs w:val="20"/>
              </w:rPr>
              <w:tab/>
              <w:t xml:space="preserve">Type    </w:t>
            </w:r>
            <w:r w:rsidRPr="00297D3F">
              <w:rPr>
                <w:vanish/>
                <w:sz w:val="20"/>
                <w:szCs w:val="20"/>
              </w:rPr>
              <w:tab/>
              <w:t xml:space="preserve">Mfactor </w:t>
            </w:r>
            <w:r w:rsidRPr="00297D3F">
              <w:rPr>
                <w:vanish/>
                <w:sz w:val="20"/>
                <w:szCs w:val="20"/>
              </w:rPr>
              <w:tab/>
              <w:t xml:space="preserve">Sfactor </w:t>
            </w:r>
            <w:r w:rsidRPr="00297D3F">
              <w:rPr>
                <w:vanish/>
                <w:sz w:val="20"/>
                <w:szCs w:val="20"/>
              </w:rPr>
              <w:tab/>
              <w:t>Baseline</w:t>
            </w:r>
            <w:r w:rsidRPr="00297D3F">
              <w:rPr>
                <w:vanish/>
                <w:sz w:val="20"/>
                <w:szCs w:val="20"/>
              </w:rPr>
              <w:tab/>
              <w:t>Pattern</w:t>
            </w:r>
          </w:p>
          <w:p w:rsidR="000A7364" w:rsidRPr="00297D3F" w:rsidRDefault="000A7364">
            <w:pPr>
              <w:pStyle w:val="HTMLPreformatted"/>
              <w:shd w:val="clear" w:color="auto" w:fill="E6E6D6"/>
              <w:rPr>
                <w:vanish/>
                <w:sz w:val="20"/>
                <w:szCs w:val="20"/>
              </w:rPr>
            </w:pPr>
            <w:r w:rsidRPr="00297D3F">
              <w:rPr>
                <w:vanish/>
                <w:sz w:val="20"/>
                <w:szCs w:val="20"/>
              </w:rPr>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p>
          <w:p w:rsidR="000A7364" w:rsidRPr="00297D3F" w:rsidRDefault="000A7364">
            <w:pPr>
              <w:pStyle w:val="HTMLPreformatted"/>
              <w:shd w:val="clear" w:color="auto" w:fill="E6E6D6"/>
              <w:rPr>
                <w:vanish/>
                <w:sz w:val="20"/>
                <w:szCs w:val="20"/>
              </w:rPr>
            </w:pPr>
            <w:r w:rsidRPr="00297D3F">
              <w:rPr>
                <w:vanish/>
                <w:sz w:val="20"/>
                <w:szCs w:val="20"/>
              </w:rPr>
              <w:t xml:space="preserve">Inlet           </w:t>
            </w:r>
            <w:r w:rsidRPr="00297D3F">
              <w:rPr>
                <w:vanish/>
                <w:sz w:val="20"/>
                <w:szCs w:val="20"/>
              </w:rPr>
              <w:tab/>
              <w:t xml:space="preserve">FLOW            </w:t>
            </w:r>
            <w:r w:rsidRPr="00297D3F">
              <w:rPr>
                <w:vanish/>
                <w:sz w:val="20"/>
                <w:szCs w:val="20"/>
              </w:rPr>
              <w:tab/>
              <w:t xml:space="preserve">Inflow          </w:t>
            </w:r>
            <w:r w:rsidRPr="00297D3F">
              <w:rPr>
                <w:vanish/>
                <w:sz w:val="20"/>
                <w:szCs w:val="20"/>
              </w:rPr>
              <w:tab/>
              <w:t xml:space="preserve">FLOW    </w:t>
            </w:r>
            <w:r w:rsidRPr="00297D3F">
              <w:rPr>
                <w:vanish/>
                <w:sz w:val="20"/>
                <w:szCs w:val="20"/>
              </w:rPr>
              <w:tab/>
              <w:t xml:space="preserve">1.0     </w:t>
            </w:r>
            <w:r w:rsidRPr="00297D3F">
              <w:rPr>
                <w:vanish/>
                <w:sz w:val="20"/>
                <w:szCs w:val="20"/>
              </w:rPr>
              <w:tab/>
              <w:t>1.0</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Get:[INFLOWS]</w:t>
            </w:r>
          </w:p>
          <w:p w:rsidR="000A7364" w:rsidRPr="00297D3F" w:rsidRDefault="000A7364">
            <w:pPr>
              <w:pStyle w:val="HTMLPreformatted"/>
              <w:shd w:val="clear" w:color="auto" w:fill="E6E6D6"/>
              <w:rPr>
                <w:vanish/>
                <w:sz w:val="20"/>
                <w:szCs w:val="20"/>
              </w:rPr>
            </w:pPr>
            <w:r w:rsidRPr="00297D3F">
              <w:rPr>
                <w:vanish/>
                <w:sz w:val="20"/>
                <w:szCs w:val="20"/>
              </w:rPr>
              <w:t xml:space="preserve">;;Node          </w:t>
            </w:r>
            <w:r w:rsidRPr="00297D3F">
              <w:rPr>
                <w:vanish/>
                <w:sz w:val="20"/>
                <w:szCs w:val="20"/>
              </w:rPr>
              <w:tab/>
              <w:t xml:space="preserve">Constituent     </w:t>
            </w:r>
            <w:r w:rsidRPr="00297D3F">
              <w:rPr>
                <w:vanish/>
                <w:sz w:val="20"/>
                <w:szCs w:val="20"/>
              </w:rPr>
              <w:tab/>
              <w:t xml:space="preserve">Time Series     </w:t>
            </w:r>
            <w:r w:rsidRPr="00297D3F">
              <w:rPr>
                <w:vanish/>
                <w:sz w:val="20"/>
                <w:szCs w:val="20"/>
              </w:rPr>
              <w:tab/>
              <w:t xml:space="preserve">Type    </w:t>
            </w:r>
            <w:r w:rsidRPr="00297D3F">
              <w:rPr>
                <w:vanish/>
                <w:sz w:val="20"/>
                <w:szCs w:val="20"/>
              </w:rPr>
              <w:tab/>
              <w:t xml:space="preserve">Mfactor </w:t>
            </w:r>
            <w:r w:rsidRPr="00297D3F">
              <w:rPr>
                <w:vanish/>
                <w:sz w:val="20"/>
                <w:szCs w:val="20"/>
              </w:rPr>
              <w:tab/>
              <w:t xml:space="preserve">Sfactor </w:t>
            </w:r>
            <w:r w:rsidRPr="00297D3F">
              <w:rPr>
                <w:vanish/>
                <w:sz w:val="20"/>
                <w:szCs w:val="20"/>
              </w:rPr>
              <w:tab/>
              <w:t>Baseline</w:t>
            </w:r>
            <w:r w:rsidRPr="00297D3F">
              <w:rPr>
                <w:vanish/>
                <w:sz w:val="20"/>
                <w:szCs w:val="20"/>
              </w:rPr>
              <w:tab/>
              <w:t>Pattern</w:t>
            </w:r>
          </w:p>
          <w:p w:rsidR="000A7364" w:rsidRPr="00297D3F" w:rsidRDefault="000A7364">
            <w:pPr>
              <w:pStyle w:val="HTMLPreformatted"/>
              <w:shd w:val="clear" w:color="auto" w:fill="E6E6D6"/>
              <w:rPr>
                <w:vanish/>
                <w:sz w:val="20"/>
                <w:szCs w:val="20"/>
              </w:rPr>
            </w:pPr>
            <w:r w:rsidRPr="00297D3F">
              <w:rPr>
                <w:vanish/>
                <w:sz w:val="20"/>
                <w:szCs w:val="20"/>
              </w:rPr>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r w:rsidRPr="00297D3F">
              <w:rPr>
                <w:vanish/>
                <w:sz w:val="20"/>
                <w:szCs w:val="20"/>
              </w:rPr>
              <w:tab/>
              <w:t>--------</w:t>
            </w:r>
          </w:p>
          <w:p w:rsidR="000A7364" w:rsidRPr="00297D3F" w:rsidRDefault="000A7364">
            <w:pPr>
              <w:pStyle w:val="HTMLPreformatted"/>
              <w:shd w:val="clear" w:color="auto" w:fill="E6E6D6"/>
              <w:rPr>
                <w:vanish/>
                <w:sz w:val="20"/>
                <w:szCs w:val="20"/>
              </w:rPr>
            </w:pPr>
            <w:r w:rsidRPr="00297D3F">
              <w:rPr>
                <w:vanish/>
                <w:sz w:val="20"/>
                <w:szCs w:val="20"/>
              </w:rPr>
              <w:t xml:space="preserve">Inlet           </w:t>
            </w:r>
            <w:r w:rsidRPr="00297D3F">
              <w:rPr>
                <w:vanish/>
                <w:sz w:val="20"/>
                <w:szCs w:val="20"/>
              </w:rPr>
              <w:tab/>
              <w:t xml:space="preserve">FLOW            </w:t>
            </w:r>
            <w:r w:rsidRPr="00297D3F">
              <w:rPr>
                <w:vanish/>
                <w:sz w:val="20"/>
                <w:szCs w:val="20"/>
              </w:rPr>
              <w:tab/>
              <w:t xml:space="preserve">Inflow          </w:t>
            </w:r>
            <w:r w:rsidRPr="00297D3F">
              <w:rPr>
                <w:vanish/>
                <w:sz w:val="20"/>
                <w:szCs w:val="20"/>
              </w:rPr>
              <w:tab/>
              <w:t xml:space="preserve">FLOW    </w:t>
            </w:r>
            <w:r w:rsidRPr="00297D3F">
              <w:rPr>
                <w:vanish/>
                <w:sz w:val="20"/>
                <w:szCs w:val="20"/>
              </w:rPr>
              <w:tab/>
              <w:t xml:space="preserve">1.0     </w:t>
            </w:r>
            <w:r w:rsidRPr="00297D3F">
              <w:rPr>
                <w:vanish/>
                <w:sz w:val="20"/>
                <w:szCs w:val="20"/>
              </w:rPr>
              <w:tab/>
              <w:t xml:space="preserve">1.0     </w:t>
            </w:r>
            <w:r w:rsidRPr="00297D3F">
              <w:rPr>
                <w:vanish/>
                <w:sz w:val="20"/>
                <w:szCs w:val="20"/>
              </w:rPr>
              <w:tab/>
              <w:t xml:space="preserve">0.0     </w:t>
            </w:r>
            <w:r w:rsidRPr="00297D3F">
              <w:rPr>
                <w:vanish/>
                <w:sz w:val="20"/>
                <w:szCs w:val="20"/>
              </w:rPr>
              <w:tab/>
              <w:t xml:space="preserve">        </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test.core.swmm.test_dwf.SimpleDWITest: Test DryWeatherInflow(DWF)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4</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4</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22"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test_example3: Test one set of DWI from example 3</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test_example8: Test one set of DWI from example 8</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test_dwf_section_example3: Test DWF section from example 3</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test_dwf_section_example8: Test DWF section from example 8</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test.core.swmm.test_RDII.SimpleRDIITest: Test RDII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23"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test_one_rdii: Test one set of rdii</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test_rdii_section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test.core.swmm.test_treatment.SimpleTreatmentTest</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24"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test_bod: BOD first order decay, from SWMM 5.1 manual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test_lead: Lead removal 20% of TSS removal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test_treatment_section: Test TREATMENT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test.core.swmm.test_pollutants.SimplePollutantTest: Test POLLUTANTS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560"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4"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25"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test_one_pollutant: Test one pollutant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test_pollutant_section: Test POLLUTANTS section through Project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26"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ft42.2: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Li\Desktop\xwei\code\Pycharm\SWMM-EPANET_User_Interface\test\core\swmm\test_pollutants.py", line 38, in test_pollutant_section</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self.assertTrue(project_section.matches(test_text),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w:t>
            </w:r>
          </w:p>
          <w:p w:rsidR="000A7364" w:rsidRPr="00297D3F" w:rsidRDefault="000A7364">
            <w:pPr>
              <w:pStyle w:val="HTMLPreformatted"/>
              <w:shd w:val="clear" w:color="auto" w:fill="E6E6D6"/>
              <w:rPr>
                <w:vanish/>
                <w:sz w:val="20"/>
                <w:szCs w:val="20"/>
              </w:rPr>
            </w:pPr>
            <w:r w:rsidRPr="00297D3F">
              <w:rPr>
                <w:vanish/>
                <w:sz w:val="20"/>
                <w:szCs w:val="20"/>
              </w:rPr>
              <w:t>[POLLUTANTS]</w:t>
            </w:r>
          </w:p>
          <w:p w:rsidR="000A7364" w:rsidRPr="00297D3F" w:rsidRDefault="000A7364">
            <w:pPr>
              <w:pStyle w:val="HTMLPreformatted"/>
              <w:shd w:val="clear" w:color="auto" w:fill="E6E6D6"/>
              <w:rPr>
                <w:vanish/>
                <w:sz w:val="20"/>
                <w:szCs w:val="20"/>
              </w:rPr>
            </w:pPr>
            <w:r w:rsidRPr="00297D3F">
              <w:rPr>
                <w:vanish/>
                <w:sz w:val="20"/>
                <w:szCs w:val="20"/>
              </w:rPr>
              <w:t>;;                 Mass   Rain       GW         I&amp;I        Decay      Snow</w:t>
            </w:r>
          </w:p>
          <w:p w:rsidR="000A7364" w:rsidRPr="00297D3F" w:rsidRDefault="000A7364">
            <w:pPr>
              <w:pStyle w:val="HTMLPreformatted"/>
              <w:shd w:val="clear" w:color="auto" w:fill="E6E6D6"/>
              <w:rPr>
                <w:vanish/>
                <w:sz w:val="20"/>
                <w:szCs w:val="20"/>
              </w:rPr>
            </w:pPr>
            <w:r w:rsidRPr="00297D3F">
              <w:rPr>
                <w:vanish/>
                <w:sz w:val="20"/>
                <w:szCs w:val="20"/>
              </w:rPr>
              <w:t>;;Name             Units  Conc.      Conc.      Conc.      Coeff.     Only  Co-Pollutant</w:t>
            </w:r>
          </w:p>
          <w:p w:rsidR="000A7364" w:rsidRPr="00297D3F" w:rsidRDefault="000A7364">
            <w:pPr>
              <w:pStyle w:val="HTMLPreformatted"/>
              <w:shd w:val="clear" w:color="auto" w:fill="E6E6D6"/>
              <w:rPr>
                <w:vanish/>
                <w:sz w:val="20"/>
                <w:szCs w:val="20"/>
              </w:rPr>
            </w:pPr>
            <w:r w:rsidRPr="00297D3F">
              <w:rPr>
                <w:vanish/>
                <w:sz w:val="20"/>
                <w:szCs w:val="20"/>
              </w:rPr>
              <w:t>;;------------------------------------------------------------------------------------------</w:t>
            </w:r>
          </w:p>
          <w:p w:rsidR="000A7364" w:rsidRPr="00297D3F" w:rsidRDefault="000A7364">
            <w:pPr>
              <w:pStyle w:val="HTMLPreformatted"/>
              <w:shd w:val="clear" w:color="auto" w:fill="E6E6D6"/>
              <w:rPr>
                <w:vanish/>
                <w:sz w:val="20"/>
                <w:szCs w:val="20"/>
              </w:rPr>
            </w:pPr>
            <w:r w:rsidRPr="00297D3F">
              <w:rPr>
                <w:vanish/>
                <w:sz w:val="20"/>
                <w:szCs w:val="20"/>
              </w:rPr>
              <w:t xml:space="preserve">  TSS              MG/L   0.0        0.0        0          0.0        NO</w:t>
            </w:r>
          </w:p>
          <w:p w:rsidR="000A7364" w:rsidRPr="00297D3F" w:rsidRDefault="000A7364">
            <w:pPr>
              <w:pStyle w:val="HTMLPreformatted"/>
              <w:shd w:val="clear" w:color="auto" w:fill="E6E6D6"/>
              <w:rPr>
                <w:vanish/>
                <w:sz w:val="20"/>
                <w:szCs w:val="20"/>
              </w:rPr>
            </w:pPr>
            <w:r w:rsidRPr="00297D3F">
              <w:rPr>
                <w:vanish/>
                <w:sz w:val="20"/>
                <w:szCs w:val="20"/>
              </w:rPr>
              <w:t xml:space="preserve">  Lead             UG/L   0.0        0.0        0          0.0        NO    TSS 0.2</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Get:[POLLUTANTS]</w:t>
            </w:r>
          </w:p>
          <w:p w:rsidR="000A7364" w:rsidRPr="00297D3F" w:rsidRDefault="000A7364">
            <w:pPr>
              <w:pStyle w:val="HTMLPreformatted"/>
              <w:shd w:val="clear" w:color="auto" w:fill="E6E6D6"/>
              <w:rPr>
                <w:vanish/>
                <w:sz w:val="20"/>
                <w:szCs w:val="20"/>
              </w:rPr>
            </w:pPr>
            <w:r w:rsidRPr="00297D3F">
              <w:rPr>
                <w:vanish/>
                <w:sz w:val="20"/>
                <w:szCs w:val="20"/>
              </w:rPr>
              <w:t>;;                 Mass   Rain       GW         I&amp;I        Decay      Snow</w:t>
            </w:r>
          </w:p>
          <w:p w:rsidR="000A7364" w:rsidRPr="00297D3F" w:rsidRDefault="000A7364">
            <w:pPr>
              <w:pStyle w:val="HTMLPreformatted"/>
              <w:shd w:val="clear" w:color="auto" w:fill="E6E6D6"/>
              <w:rPr>
                <w:vanish/>
                <w:sz w:val="20"/>
                <w:szCs w:val="20"/>
              </w:rPr>
            </w:pPr>
            <w:r w:rsidRPr="00297D3F">
              <w:rPr>
                <w:vanish/>
                <w:sz w:val="20"/>
                <w:szCs w:val="20"/>
              </w:rPr>
              <w:t>;;Name             Units  Conc.      Conc.      Conc.      Coeff.     Only  Co-Pollutant</w:t>
            </w:r>
          </w:p>
          <w:p w:rsidR="000A7364" w:rsidRPr="00297D3F" w:rsidRDefault="000A7364">
            <w:pPr>
              <w:pStyle w:val="HTMLPreformatted"/>
              <w:shd w:val="clear" w:color="auto" w:fill="E6E6D6"/>
              <w:rPr>
                <w:vanish/>
                <w:sz w:val="20"/>
                <w:szCs w:val="20"/>
              </w:rPr>
            </w:pPr>
            <w:r w:rsidRPr="00297D3F">
              <w:rPr>
                <w:vanish/>
                <w:sz w:val="20"/>
                <w:szCs w:val="20"/>
              </w:rPr>
              <w:t>;;------------------------------------------------------------------------------------------</w:t>
            </w:r>
          </w:p>
          <w:p w:rsidR="000A7364" w:rsidRPr="00297D3F" w:rsidRDefault="000A7364">
            <w:pPr>
              <w:pStyle w:val="HTMLPreformatted"/>
              <w:shd w:val="clear" w:color="auto" w:fill="E6E6D6"/>
              <w:rPr>
                <w:vanish/>
                <w:sz w:val="20"/>
                <w:szCs w:val="20"/>
              </w:rPr>
            </w:pPr>
            <w:r w:rsidRPr="00297D3F">
              <w:rPr>
                <w:vanish/>
                <w:sz w:val="20"/>
                <w:szCs w:val="20"/>
              </w:rPr>
              <w:t xml:space="preserve"> TSS             </w:t>
            </w:r>
            <w:r w:rsidRPr="00297D3F">
              <w:rPr>
                <w:vanish/>
                <w:sz w:val="20"/>
                <w:szCs w:val="20"/>
              </w:rPr>
              <w:tab/>
              <w:t xml:space="preserve">MG/L  </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         </w:t>
            </w:r>
            <w:r w:rsidRPr="00297D3F">
              <w:rPr>
                <w:vanish/>
                <w:sz w:val="20"/>
                <w:szCs w:val="20"/>
              </w:rPr>
              <w:tab/>
              <w:t xml:space="preserve">0.0       </w:t>
            </w:r>
            <w:r w:rsidRPr="00297D3F">
              <w:rPr>
                <w:vanish/>
                <w:sz w:val="20"/>
                <w:szCs w:val="20"/>
              </w:rPr>
              <w:tab/>
              <w:t xml:space="preserve">NO        </w:t>
            </w:r>
            <w:r w:rsidRPr="00297D3F">
              <w:rPr>
                <w:vanish/>
                <w:sz w:val="20"/>
                <w:szCs w:val="20"/>
              </w:rPr>
              <w:tab/>
              <w:t xml:space="preserve">*               </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0.0       </w:t>
            </w:r>
          </w:p>
          <w:p w:rsidR="000A7364" w:rsidRPr="00297D3F" w:rsidRDefault="000A7364">
            <w:pPr>
              <w:pStyle w:val="HTMLPreformatted"/>
              <w:shd w:val="clear" w:color="auto" w:fill="E6E6D6"/>
              <w:rPr>
                <w:vanish/>
                <w:sz w:val="20"/>
                <w:szCs w:val="20"/>
              </w:rPr>
            </w:pPr>
            <w:r w:rsidRPr="00297D3F">
              <w:rPr>
                <w:vanish/>
                <w:sz w:val="20"/>
                <w:szCs w:val="20"/>
              </w:rPr>
              <w:t xml:space="preserve"> Lead            </w:t>
            </w:r>
            <w:r w:rsidRPr="00297D3F">
              <w:rPr>
                <w:vanish/>
                <w:sz w:val="20"/>
                <w:szCs w:val="20"/>
              </w:rPr>
              <w:tab/>
              <w:t xml:space="preserve">UG/L  </w:t>
            </w:r>
            <w:r w:rsidRPr="00297D3F">
              <w:rPr>
                <w:vanish/>
                <w:sz w:val="20"/>
                <w:szCs w:val="20"/>
              </w:rPr>
              <w:tab/>
              <w:t xml:space="preserve">0.0       </w:t>
            </w:r>
            <w:r w:rsidRPr="00297D3F">
              <w:rPr>
                <w:vanish/>
                <w:sz w:val="20"/>
                <w:szCs w:val="20"/>
              </w:rPr>
              <w:tab/>
              <w:t xml:space="preserve">0.0       </w:t>
            </w:r>
            <w:r w:rsidRPr="00297D3F">
              <w:rPr>
                <w:vanish/>
                <w:sz w:val="20"/>
                <w:szCs w:val="20"/>
              </w:rPr>
              <w:tab/>
              <w:t xml:space="preserve">0         </w:t>
            </w:r>
            <w:r w:rsidRPr="00297D3F">
              <w:rPr>
                <w:vanish/>
                <w:sz w:val="20"/>
                <w:szCs w:val="20"/>
              </w:rPr>
              <w:tab/>
              <w:t xml:space="preserve">0.0       </w:t>
            </w:r>
            <w:r w:rsidRPr="00297D3F">
              <w:rPr>
                <w:vanish/>
                <w:sz w:val="20"/>
                <w:szCs w:val="20"/>
              </w:rPr>
              <w:tab/>
              <w:t xml:space="preserve">NO        </w:t>
            </w:r>
            <w:r w:rsidRPr="00297D3F">
              <w:rPr>
                <w:vanish/>
                <w:sz w:val="20"/>
                <w:szCs w:val="20"/>
              </w:rPr>
              <w:tab/>
              <w:t xml:space="preserve">TSS             </w:t>
            </w:r>
            <w:r w:rsidRPr="00297D3F">
              <w:rPr>
                <w:vanish/>
                <w:sz w:val="20"/>
                <w:szCs w:val="20"/>
              </w:rPr>
              <w:tab/>
              <w:t xml:space="preserve">0.2       </w:t>
            </w:r>
            <w:r w:rsidRPr="00297D3F">
              <w:rPr>
                <w:vanish/>
                <w:sz w:val="20"/>
                <w:szCs w:val="20"/>
              </w:rPr>
              <w:tab/>
              <w:t xml:space="preserve">0.0       </w:t>
            </w:r>
            <w:r w:rsidRPr="00297D3F">
              <w:rPr>
                <w:vanish/>
                <w:sz w:val="20"/>
                <w:szCs w:val="20"/>
              </w:rPr>
              <w:tab/>
              <w:t xml:space="preserve">0.0       </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test.core.swmm.test_buildup.SingleBuildupTest: Test BUILDUP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27"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test_buildup: Test all options of one Buildup type in SWMM5.1</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test_buildup_section: Test BUILDUP section using Project class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test.core.swmm.test_washoff.SimpleWashoffTest: Test WASHOFF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2</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28"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test_one_washoff: Test all options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test_washoff_section: Test WASHOFF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test.core.swmm.test_landuses.SimpleLanduseTest: Test LANDUSES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29"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test_default: Test default of one Landuse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test_all_opts: Test all options of one Landuse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test_landuses: Test LANDUSES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test.core.swmm.test_title.SimpleTitleTest: Test TITLE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6</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6</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30"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test_bare: Bare section read/write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test_empty: Empty section read/write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test_empty_wo_return: Empty section read/write wo ending carriage return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test_one_row_wt_return: One-row title wt ending carriage return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test_multiple_lines: Test multiple lines with empty lines</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test_return_before_title: Carriage return before Section title</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test.core.swmm.test_timeseries.SimpleTimeSeriesTest: Test TIMESERIES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4</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560"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1</w:t>
            </w:r>
          </w:p>
        </w:tc>
        <w:tc>
          <w:tcPr>
            <w:tcW w:w="414"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CC6600"/>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31"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test_file: Use external file, Created based on SWMM 5.1 manual Page335</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test_data: Time series data test, modified from SWMM 5.1 manual Page335</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test_multiple_lines: Test the multi-line input format</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b/>
                <w:bCs/>
                <w:vanish/>
                <w:color w:val="CC6600"/>
                <w:sz w:val="20"/>
                <w:szCs w:val="20"/>
              </w:rPr>
            </w:pPr>
            <w:r w:rsidRPr="00297D3F">
              <w:rPr>
                <w:rFonts w:ascii="Verdana" w:hAnsi="Verdana"/>
                <w:b/>
                <w:bCs/>
                <w:vanish/>
                <w:color w:val="CC6600"/>
                <w:sz w:val="20"/>
                <w:szCs w:val="20"/>
              </w:rPr>
              <w:t>test_timeseries_section: Test Example in SWMM 5.1 manual Page335</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1F6340">
            <w:pPr>
              <w:jc w:val="center"/>
              <w:rPr>
                <w:rFonts w:ascii="Verdana" w:hAnsi="Verdana"/>
                <w:vanish/>
                <w:sz w:val="20"/>
                <w:szCs w:val="20"/>
              </w:rPr>
            </w:pPr>
            <w:hyperlink r:id="rId132" w:history="1">
              <w:r w:rsidR="000A7364" w:rsidRPr="00297D3F">
                <w:rPr>
                  <w:rStyle w:val="Hyperlink"/>
                  <w:rFonts w:ascii="Verdana" w:hAnsi="Verdana"/>
                  <w:vanish/>
                  <w:sz w:val="20"/>
                  <w:szCs w:val="20"/>
                </w:rPr>
                <w:t>fail</w:t>
              </w:r>
            </w:hyperlink>
            <w:r w:rsidR="000A7364" w:rsidRPr="00297D3F">
              <w:rPr>
                <w:rFonts w:ascii="Verdana" w:hAnsi="Verdana"/>
                <w:vanish/>
                <w:sz w:val="20"/>
                <w:szCs w:val="20"/>
              </w:rPr>
              <w:t xml:space="preserve"> </w:t>
            </w:r>
          </w:p>
          <w:p w:rsidR="000A7364" w:rsidRPr="00297D3F" w:rsidRDefault="000A7364">
            <w:pPr>
              <w:shd w:val="clear" w:color="auto" w:fill="E6E6D6"/>
              <w:jc w:val="right"/>
              <w:rPr>
                <w:rFonts w:ascii="Lucida Console" w:hAnsi="Lucida Console"/>
                <w:vanish/>
                <w:color w:val="FF0000"/>
                <w:sz w:val="20"/>
                <w:szCs w:val="20"/>
              </w:rPr>
            </w:pPr>
            <w:r w:rsidRPr="00297D3F">
              <w:rPr>
                <w:rFonts w:ascii="Lucida Console" w:hAnsi="Lucida Console"/>
                <w:vanish/>
                <w:color w:val="FF0000"/>
                <w:sz w:val="20"/>
                <w:szCs w:val="20"/>
              </w:rPr>
              <w:t xml:space="preserve">[x] </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ft47.4: Traceback (most recent call last):</w:t>
            </w:r>
          </w:p>
          <w:p w:rsidR="000A7364" w:rsidRPr="00297D3F" w:rsidRDefault="000A7364">
            <w:pPr>
              <w:pStyle w:val="HTMLPreformatted"/>
              <w:shd w:val="clear" w:color="auto" w:fill="E6E6D6"/>
              <w:rPr>
                <w:vanish/>
                <w:sz w:val="20"/>
                <w:szCs w:val="20"/>
              </w:rPr>
            </w:pPr>
            <w:r w:rsidRPr="00297D3F">
              <w:rPr>
                <w:vanish/>
                <w:sz w:val="20"/>
                <w:szCs w:val="20"/>
              </w:rPr>
              <w:t xml:space="preserve">  File "C:\Users\Zhiqiang Li\Desktop\xwei\code\Pycharm\SWMM-EPANET_User_Interface\test\core\swmm\test_timeseries.py", line 60, in test_timeseries_section</w:t>
            </w:r>
          </w:p>
          <w:p w:rsidR="000A7364" w:rsidRPr="00297D3F" w:rsidRDefault="000A7364">
            <w:pPr>
              <w:pStyle w:val="HTMLPreformatted"/>
              <w:shd w:val="clear" w:color="auto" w:fill="E6E6D6"/>
              <w:rPr>
                <w:vanish/>
                <w:sz w:val="20"/>
                <w:szCs w:val="20"/>
              </w:rPr>
            </w:pPr>
            <w:r w:rsidRPr="00297D3F">
              <w:rPr>
                <w:vanish/>
                <w:sz w:val="20"/>
                <w:szCs w:val="20"/>
              </w:rPr>
              <w:t xml:space="preserve">    self.assertTrue(project_section.matches(test_text), msg)</w:t>
            </w:r>
          </w:p>
          <w:p w:rsidR="000A7364" w:rsidRPr="00297D3F" w:rsidRDefault="000A7364">
            <w:pPr>
              <w:pStyle w:val="HTMLPreformatted"/>
              <w:shd w:val="clear" w:color="auto" w:fill="E6E6D6"/>
              <w:rPr>
                <w:vanish/>
                <w:sz w:val="20"/>
                <w:szCs w:val="20"/>
              </w:rPr>
            </w:pPr>
            <w:r w:rsidRPr="00297D3F">
              <w:rPr>
                <w:vanish/>
                <w:sz w:val="20"/>
                <w:szCs w:val="20"/>
              </w:rPr>
              <w:t xml:space="preserve">AssertionError: </w:t>
            </w:r>
          </w:p>
          <w:p w:rsidR="000A7364" w:rsidRPr="00297D3F" w:rsidRDefault="000A7364">
            <w:pPr>
              <w:pStyle w:val="HTMLPreformatted"/>
              <w:shd w:val="clear" w:color="auto" w:fill="E6E6D6"/>
              <w:rPr>
                <w:vanish/>
                <w:sz w:val="20"/>
                <w:szCs w:val="20"/>
              </w:rPr>
            </w:pPr>
            <w:r w:rsidRPr="00297D3F">
              <w:rPr>
                <w:vanish/>
                <w:sz w:val="20"/>
                <w:szCs w:val="20"/>
              </w:rPr>
              <w:t>Set:</w:t>
            </w:r>
          </w:p>
          <w:p w:rsidR="000A7364" w:rsidRPr="00297D3F" w:rsidRDefault="000A7364">
            <w:pPr>
              <w:pStyle w:val="HTMLPreformatted"/>
              <w:shd w:val="clear" w:color="auto" w:fill="E6E6D6"/>
              <w:rPr>
                <w:vanish/>
                <w:sz w:val="20"/>
                <w:szCs w:val="20"/>
              </w:rPr>
            </w:pPr>
            <w:r w:rsidRPr="00297D3F">
              <w:rPr>
                <w:vanish/>
                <w:sz w:val="20"/>
                <w:szCs w:val="20"/>
              </w:rPr>
              <w:t xml:space="preserve">        [TIMESERIES]</w:t>
            </w:r>
          </w:p>
          <w:p w:rsidR="000A7364" w:rsidRPr="00297D3F" w:rsidRDefault="000A7364">
            <w:pPr>
              <w:pStyle w:val="HTMLPreformatted"/>
              <w:shd w:val="clear" w:color="auto" w:fill="E6E6D6"/>
              <w:rPr>
                <w:vanish/>
                <w:sz w:val="20"/>
                <w:szCs w:val="20"/>
              </w:rPr>
            </w:pPr>
            <w:r w:rsidRPr="00297D3F">
              <w:rPr>
                <w:vanish/>
                <w:sz w:val="20"/>
                <w:szCs w:val="20"/>
              </w:rPr>
              <w:t xml:space="preserve">        ;Rainfall time series with dates specified</w:t>
            </w:r>
          </w:p>
          <w:p w:rsidR="000A7364" w:rsidRPr="00297D3F" w:rsidRDefault="000A7364">
            <w:pPr>
              <w:pStyle w:val="HTMLPreformatted"/>
              <w:shd w:val="clear" w:color="auto" w:fill="E6E6D6"/>
              <w:rPr>
                <w:vanish/>
                <w:sz w:val="20"/>
                <w:szCs w:val="20"/>
              </w:rPr>
            </w:pPr>
            <w:r w:rsidRPr="00297D3F">
              <w:rPr>
                <w:vanish/>
                <w:sz w:val="20"/>
                <w:szCs w:val="20"/>
              </w:rPr>
              <w:t xml:space="preserve">        TS1 6-15-2001 7:00 0.1 8:00 0.2 9:00 0.05 10:00 0</w:t>
            </w:r>
          </w:p>
          <w:p w:rsidR="000A7364" w:rsidRPr="00297D3F" w:rsidRDefault="000A7364">
            <w:pPr>
              <w:pStyle w:val="HTMLPreformatted"/>
              <w:shd w:val="clear" w:color="auto" w:fill="E6E6D6"/>
              <w:rPr>
                <w:vanish/>
                <w:sz w:val="20"/>
                <w:szCs w:val="20"/>
              </w:rPr>
            </w:pPr>
            <w:r w:rsidRPr="00297D3F">
              <w:rPr>
                <w:vanish/>
                <w:sz w:val="20"/>
                <w:szCs w:val="20"/>
              </w:rPr>
              <w:t xml:space="preserve">        TS1 6-21-2001 4:00 0.2 5:00 0 14:00 0.1 15:00 0</w:t>
            </w:r>
          </w:p>
          <w:p w:rsidR="000A7364" w:rsidRPr="00297D3F" w:rsidRDefault="000A7364">
            <w:pPr>
              <w:pStyle w:val="HTMLPreformatted"/>
              <w:shd w:val="clear" w:color="auto" w:fill="E6E6D6"/>
              <w:rPr>
                <w:vanish/>
                <w:sz w:val="20"/>
                <w:szCs w:val="20"/>
              </w:rPr>
            </w:pPr>
            <w:r w:rsidRPr="00297D3F">
              <w:rPr>
                <w:vanish/>
                <w:sz w:val="20"/>
                <w:szCs w:val="20"/>
              </w:rPr>
              <w:t xml:space="preserve">        ;Inflow hydrograph - time relative to start of simulation</w:t>
            </w:r>
          </w:p>
          <w:p w:rsidR="000A7364" w:rsidRPr="00297D3F" w:rsidRDefault="000A7364">
            <w:pPr>
              <w:pStyle w:val="HTMLPreformatted"/>
              <w:shd w:val="clear" w:color="auto" w:fill="E6E6D6"/>
              <w:rPr>
                <w:vanish/>
                <w:sz w:val="20"/>
                <w:szCs w:val="20"/>
              </w:rPr>
            </w:pPr>
            <w:r w:rsidRPr="00297D3F">
              <w:rPr>
                <w:vanish/>
                <w:sz w:val="20"/>
                <w:szCs w:val="20"/>
              </w:rPr>
              <w:t xml:space="preserve">        HY1 0 0 1.25 100 2:30 150 3.0 120 4.5 0</w:t>
            </w:r>
          </w:p>
          <w:p w:rsidR="000A7364" w:rsidRPr="00297D3F" w:rsidRDefault="000A7364">
            <w:pPr>
              <w:pStyle w:val="HTMLPreformatted"/>
              <w:shd w:val="clear" w:color="auto" w:fill="E6E6D6"/>
              <w:rPr>
                <w:vanish/>
                <w:sz w:val="20"/>
                <w:szCs w:val="20"/>
              </w:rPr>
            </w:pPr>
            <w:r w:rsidRPr="00297D3F">
              <w:rPr>
                <w:vanish/>
                <w:sz w:val="20"/>
                <w:szCs w:val="20"/>
              </w:rPr>
              <w:t xml:space="preserve">        HY1 32:10 0 34.0 57 35.33 85 48.67 24 50 0</w:t>
            </w:r>
          </w:p>
          <w:p w:rsidR="000A7364" w:rsidRPr="00297D3F" w:rsidRDefault="000A7364">
            <w:pPr>
              <w:pStyle w:val="HTMLPreformatted"/>
              <w:shd w:val="clear" w:color="auto" w:fill="E6E6D6"/>
              <w:rPr>
                <w:vanish/>
                <w:sz w:val="20"/>
                <w:szCs w:val="20"/>
              </w:rPr>
            </w:pPr>
            <w:r w:rsidRPr="00297D3F">
              <w:rPr>
                <w:vanish/>
                <w:sz w:val="20"/>
                <w:szCs w:val="20"/>
              </w:rPr>
              <w:t xml:space="preserve">        </w:t>
            </w:r>
          </w:p>
          <w:p w:rsidR="000A7364" w:rsidRPr="00297D3F" w:rsidRDefault="000A7364">
            <w:pPr>
              <w:pStyle w:val="HTMLPreformatted"/>
              <w:shd w:val="clear" w:color="auto" w:fill="E6E6D6"/>
              <w:rPr>
                <w:vanish/>
                <w:sz w:val="20"/>
                <w:szCs w:val="20"/>
              </w:rPr>
            </w:pPr>
            <w:r w:rsidRPr="00297D3F">
              <w:rPr>
                <w:vanish/>
                <w:sz w:val="20"/>
                <w:szCs w:val="20"/>
              </w:rPr>
              <w:t>Get:</w:t>
            </w: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p>
          <w:p w:rsidR="000A7364" w:rsidRPr="00297D3F" w:rsidRDefault="000A7364">
            <w:pPr>
              <w:pStyle w:val="HTMLPreformatted"/>
              <w:shd w:val="clear" w:color="auto" w:fill="E6E6D6"/>
              <w:rPr>
                <w:vanish/>
                <w:sz w:val="20"/>
                <w:szCs w:val="20"/>
              </w:rPr>
            </w:pPr>
            <w:r w:rsidRPr="00297D3F">
              <w:rPr>
                <w:vanish/>
                <w:sz w:val="20"/>
                <w:szCs w:val="20"/>
              </w:rPr>
              <w:t xml:space="preserve">        </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test.core.swmm.test_patterns.SimplePatternTest: Test PATTERNS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6</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6</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33"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test_hourly: Test Pattern: Hourly total 24 per year</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test_daily: Test Pattern: Daily total 7 per week</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test_monthly: Test Pattern: Monthly total 12 per year</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test_weekly: Test Pattern: Weekend total 24 per day</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test_design: Test Pattern: Design pattern, no flag</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test_pattern_section: test PATTERNS section</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c>
          <w:tcPr>
            <w:tcW w:w="1956"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test.core.swmm.test_curves.SimpleCu</w:t>
            </w:r>
            <w:r w:rsidRPr="00297D3F">
              <w:rPr>
                <w:rFonts w:ascii="Verdana" w:hAnsi="Verdana"/>
                <w:sz w:val="20"/>
                <w:szCs w:val="20"/>
              </w:rPr>
              <w:lastRenderedPageBreak/>
              <w:t>rveTest: Test CURVERS section</w:t>
            </w:r>
          </w:p>
        </w:tc>
        <w:tc>
          <w:tcPr>
            <w:tcW w:w="1249"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lastRenderedPageBreak/>
              <w:t>3</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3</w:t>
            </w:r>
          </w:p>
        </w:tc>
        <w:tc>
          <w:tcPr>
            <w:tcW w:w="560"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4"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0A7364">
            <w:pPr>
              <w:rPr>
                <w:rFonts w:ascii="Verdana" w:eastAsia="SimSun" w:hAnsi="Verdana" w:cs="SimSun"/>
                <w:sz w:val="20"/>
                <w:szCs w:val="20"/>
              </w:rPr>
            </w:pPr>
            <w:r w:rsidRPr="00297D3F">
              <w:rPr>
                <w:rFonts w:ascii="Verdana" w:hAnsi="Verdana"/>
                <w:sz w:val="20"/>
                <w:szCs w:val="20"/>
              </w:rPr>
              <w:t>0</w:t>
            </w:r>
          </w:p>
        </w:tc>
        <w:tc>
          <w:tcPr>
            <w:tcW w:w="411" w:type="pct"/>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rsidR="000A7364" w:rsidRPr="00297D3F" w:rsidRDefault="001F6340">
            <w:pPr>
              <w:rPr>
                <w:rFonts w:ascii="Verdana" w:eastAsia="SimSun" w:hAnsi="Verdana" w:cs="SimSun"/>
                <w:sz w:val="20"/>
                <w:szCs w:val="20"/>
              </w:rPr>
            </w:pPr>
            <w:hyperlink r:id="rId134" w:history="1">
              <w:r w:rsidR="000A7364" w:rsidRPr="00297D3F">
                <w:rPr>
                  <w:rStyle w:val="Hyperlink"/>
                  <w:rFonts w:ascii="Verdana" w:hAnsi="Verdana"/>
                  <w:sz w:val="20"/>
                  <w:szCs w:val="20"/>
                </w:rPr>
                <w:t>Detail</w:t>
              </w:r>
            </w:hyperlink>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test_storage_curve: Test one set of Storage curve (SWMM 5.1 manual Page334)</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test_pump_curve: Test one set of Type 1 Pump curve (SWMM 5.1 manual Page334)</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0A7364">
        <w:trPr>
          <w:hidden/>
        </w:trPr>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rsidP="000A7364">
            <w:pPr>
              <w:rPr>
                <w:rFonts w:ascii="Verdana" w:eastAsia="SimSun" w:hAnsi="Verdana" w:cs="SimSun"/>
                <w:vanish/>
                <w:sz w:val="20"/>
                <w:szCs w:val="20"/>
              </w:rPr>
            </w:pPr>
            <w:r w:rsidRPr="00297D3F">
              <w:rPr>
                <w:rFonts w:ascii="Verdana" w:hAnsi="Verdana"/>
                <w:vanish/>
                <w:sz w:val="20"/>
                <w:szCs w:val="20"/>
              </w:rPr>
              <w:t>test_curves_section: Test CURVES section using Project class, Example6-Initial</w:t>
            </w:r>
          </w:p>
        </w:tc>
        <w:tc>
          <w:tcPr>
            <w:tcW w:w="3044" w:type="pct"/>
            <w:gridSpan w:val="5"/>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jc w:val="center"/>
              <w:rPr>
                <w:rFonts w:ascii="Verdana" w:eastAsia="SimSun" w:hAnsi="Verdana" w:cs="SimSun"/>
                <w:vanish/>
                <w:sz w:val="20"/>
                <w:szCs w:val="20"/>
              </w:rPr>
            </w:pPr>
            <w:r w:rsidRPr="00297D3F">
              <w:rPr>
                <w:rFonts w:ascii="Verdana" w:hAnsi="Verdana"/>
                <w:vanish/>
                <w:sz w:val="20"/>
                <w:szCs w:val="20"/>
              </w:rPr>
              <w:t>pass</w:t>
            </w:r>
          </w:p>
        </w:tc>
      </w:tr>
      <w:tr w:rsidR="000A7364" w:rsidRPr="000A7364" w:rsidTr="00297D3F">
        <w:tc>
          <w:tcPr>
            <w:tcW w:w="1956"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rPr>
                <w:rFonts w:ascii="Verdana" w:eastAsia="SimSun" w:hAnsi="Verdana" w:cs="SimSun"/>
                <w:b/>
                <w:bCs/>
                <w:sz w:val="20"/>
                <w:szCs w:val="20"/>
              </w:rPr>
            </w:pPr>
            <w:r w:rsidRPr="00297D3F">
              <w:rPr>
                <w:rFonts w:ascii="Verdana" w:hAnsi="Verdana"/>
                <w:b/>
                <w:bCs/>
                <w:sz w:val="20"/>
                <w:szCs w:val="20"/>
              </w:rPr>
              <w:t>Total</w:t>
            </w:r>
          </w:p>
        </w:tc>
        <w:tc>
          <w:tcPr>
            <w:tcW w:w="1249"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rPr>
                <w:rFonts w:ascii="Verdana" w:eastAsia="SimSun" w:hAnsi="Verdana" w:cs="SimSun"/>
                <w:b/>
                <w:bCs/>
                <w:sz w:val="20"/>
                <w:szCs w:val="20"/>
              </w:rPr>
            </w:pPr>
            <w:r w:rsidRPr="00297D3F">
              <w:rPr>
                <w:rFonts w:ascii="Verdana" w:hAnsi="Verdana"/>
                <w:b/>
                <w:bCs/>
                <w:sz w:val="20"/>
                <w:szCs w:val="20"/>
              </w:rPr>
              <w:t>150</w:t>
            </w:r>
          </w:p>
        </w:tc>
        <w:tc>
          <w:tcPr>
            <w:tcW w:w="411"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rPr>
                <w:rFonts w:ascii="Verdana" w:eastAsia="SimSun" w:hAnsi="Verdana" w:cs="SimSun"/>
                <w:b/>
                <w:bCs/>
                <w:sz w:val="20"/>
                <w:szCs w:val="20"/>
              </w:rPr>
            </w:pPr>
            <w:r w:rsidRPr="00297D3F">
              <w:rPr>
                <w:rFonts w:ascii="Verdana" w:hAnsi="Verdana"/>
                <w:b/>
                <w:bCs/>
                <w:sz w:val="20"/>
                <w:szCs w:val="20"/>
              </w:rPr>
              <w:t>135</w:t>
            </w:r>
          </w:p>
        </w:tc>
        <w:tc>
          <w:tcPr>
            <w:tcW w:w="560"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rPr>
                <w:rFonts w:ascii="Verdana" w:eastAsia="SimSun" w:hAnsi="Verdana" w:cs="SimSun"/>
                <w:b/>
                <w:bCs/>
                <w:sz w:val="20"/>
                <w:szCs w:val="20"/>
              </w:rPr>
            </w:pPr>
            <w:r w:rsidRPr="00297D3F">
              <w:rPr>
                <w:rFonts w:ascii="Verdana" w:hAnsi="Verdana"/>
                <w:b/>
                <w:bCs/>
                <w:sz w:val="20"/>
                <w:szCs w:val="20"/>
              </w:rPr>
              <w:t>15</w:t>
            </w:r>
          </w:p>
        </w:tc>
        <w:tc>
          <w:tcPr>
            <w:tcW w:w="414"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rPr>
                <w:rFonts w:ascii="Verdana" w:eastAsia="SimSun" w:hAnsi="Verdana" w:cs="SimSun"/>
                <w:b/>
                <w:bCs/>
                <w:sz w:val="20"/>
                <w:szCs w:val="20"/>
              </w:rPr>
            </w:pPr>
            <w:r w:rsidRPr="00297D3F">
              <w:rPr>
                <w:rFonts w:ascii="Verdana" w:hAnsi="Verdana"/>
                <w:b/>
                <w:bCs/>
                <w:sz w:val="20"/>
                <w:szCs w:val="20"/>
              </w:rPr>
              <w:t>0</w:t>
            </w:r>
          </w:p>
        </w:tc>
        <w:tc>
          <w:tcPr>
            <w:tcW w:w="411" w:type="pct"/>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rsidR="000A7364" w:rsidRPr="00297D3F" w:rsidRDefault="000A7364">
            <w:pPr>
              <w:rPr>
                <w:rFonts w:ascii="Verdana" w:eastAsia="SimSun" w:hAnsi="Verdana" w:cs="SimSun"/>
                <w:b/>
                <w:bCs/>
                <w:sz w:val="20"/>
                <w:szCs w:val="20"/>
              </w:rPr>
            </w:pPr>
            <w:r w:rsidRPr="00297D3F">
              <w:rPr>
                <w:rFonts w:ascii="Verdana" w:hAnsi="Verdana"/>
                <w:b/>
                <w:bCs/>
                <w:sz w:val="20"/>
                <w:szCs w:val="20"/>
              </w:rPr>
              <w:t> </w:t>
            </w:r>
          </w:p>
        </w:tc>
      </w:tr>
    </w:tbl>
    <w:p w:rsidR="000A7364" w:rsidRDefault="000A7364" w:rsidP="000A7364">
      <w:pPr>
        <w:rPr>
          <w:rFonts w:ascii="Verdana" w:hAnsi="Verdana"/>
          <w:sz w:val="19"/>
          <w:szCs w:val="19"/>
        </w:rPr>
      </w:pPr>
      <w:r>
        <w:rPr>
          <w:rFonts w:ascii="Verdana" w:hAnsi="Verdana"/>
          <w:sz w:val="19"/>
          <w:szCs w:val="19"/>
        </w:rPr>
        <w:t> </w:t>
      </w:r>
    </w:p>
    <w:p w:rsidR="00DA08FB" w:rsidRPr="00876C76" w:rsidRDefault="00DA08FB" w:rsidP="00DA08FB">
      <w:pPr>
        <w:jc w:val="center"/>
        <w:rPr>
          <w:i/>
        </w:rPr>
        <w:sectPr w:rsidR="00DA08FB" w:rsidRPr="00876C76" w:rsidSect="00C61432">
          <w:headerReference w:type="first" r:id="rId135"/>
          <w:footerReference w:type="first" r:id="rId136"/>
          <w:pgSz w:w="12240" w:h="15840" w:code="1"/>
          <w:pgMar w:top="1440" w:right="1440" w:bottom="1440" w:left="1440" w:header="720" w:footer="432" w:gutter="0"/>
          <w:pgNumType w:start="1"/>
          <w:cols w:space="720"/>
          <w:vAlign w:val="center"/>
          <w:titlePg/>
          <w:docGrid w:linePitch="360"/>
        </w:sectPr>
      </w:pPr>
    </w:p>
    <w:p w:rsidR="00DA08FB" w:rsidRDefault="00564B94" w:rsidP="00DA08FB">
      <w:pPr>
        <w:jc w:val="center"/>
        <w:rPr>
          <w:b/>
          <w:sz w:val="32"/>
        </w:rPr>
      </w:pPr>
      <w:r w:rsidRPr="00564B94">
        <w:rPr>
          <w:b/>
          <w:sz w:val="32"/>
        </w:rPr>
        <w:lastRenderedPageBreak/>
        <w:t>APPENDIX B-2</w:t>
      </w:r>
    </w:p>
    <w:p w:rsidR="00DA08FB" w:rsidRDefault="00DA08FB" w:rsidP="00DA08FB">
      <w:pPr>
        <w:jc w:val="center"/>
        <w:rPr>
          <w:b/>
          <w:sz w:val="32"/>
        </w:rPr>
      </w:pPr>
    </w:p>
    <w:p w:rsidR="00BC0E93" w:rsidRPr="00564B94" w:rsidRDefault="00564B94" w:rsidP="00BC0E93">
      <w:pPr>
        <w:jc w:val="center"/>
        <w:rPr>
          <w:i/>
          <w:sz w:val="32"/>
        </w:rPr>
        <w:sectPr w:rsidR="00BC0E93" w:rsidRPr="00564B94" w:rsidSect="00C61432">
          <w:pgSz w:w="12240" w:h="15840" w:code="1"/>
          <w:pgMar w:top="1440" w:right="1440" w:bottom="1440" w:left="1440" w:header="720" w:footer="432" w:gutter="0"/>
          <w:pgNumType w:start="1"/>
          <w:cols w:space="720"/>
          <w:vAlign w:val="center"/>
          <w:titlePg/>
          <w:docGrid w:linePitch="360"/>
        </w:sectPr>
      </w:pPr>
      <w:r w:rsidRPr="00564B94">
        <w:rPr>
          <w:b/>
          <w:sz w:val="32"/>
        </w:rPr>
        <w:t>SAMPLE BUG REPORT</w:t>
      </w:r>
      <w:r w:rsidR="00BC0E93" w:rsidRPr="00BC0E93">
        <w:rPr>
          <w:i/>
          <w:sz w:val="32"/>
        </w:rPr>
        <w:t xml:space="preserve"> </w:t>
      </w:r>
    </w:p>
    <w:p w:rsidR="00BC0E93" w:rsidRPr="00876C76" w:rsidRDefault="00BC0E93" w:rsidP="00BC0E93">
      <w:pPr>
        <w:jc w:val="center"/>
        <w:rPr>
          <w:i/>
        </w:rPr>
        <w:sectPr w:rsidR="00BC0E93" w:rsidRPr="00876C76" w:rsidSect="00C61432">
          <w:headerReference w:type="first" r:id="rId137"/>
          <w:footerReference w:type="first" r:id="rId138"/>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tbl>
      <w:tblPr>
        <w:tblW w:w="17469" w:type="dxa"/>
        <w:tblInd w:w="93" w:type="dxa"/>
        <w:tblLayout w:type="fixed"/>
        <w:tblLook w:val="04A0" w:firstRow="1" w:lastRow="0" w:firstColumn="1" w:lastColumn="0" w:noHBand="0" w:noVBand="1"/>
      </w:tblPr>
      <w:tblGrid>
        <w:gridCol w:w="582"/>
        <w:gridCol w:w="831"/>
        <w:gridCol w:w="2025"/>
        <w:gridCol w:w="4941"/>
        <w:gridCol w:w="3118"/>
        <w:gridCol w:w="1721"/>
        <w:gridCol w:w="709"/>
        <w:gridCol w:w="1276"/>
        <w:gridCol w:w="1150"/>
        <w:gridCol w:w="1116"/>
      </w:tblGrid>
      <w:tr w:rsidR="0013637E" w:rsidRPr="0013637E" w:rsidTr="00297D3F">
        <w:trPr>
          <w:trHeight w:val="570"/>
          <w:tblHeader/>
        </w:trPr>
        <w:tc>
          <w:tcPr>
            <w:tcW w:w="582" w:type="dxa"/>
            <w:tcBorders>
              <w:top w:val="single" w:sz="4" w:space="0" w:color="auto"/>
              <w:left w:val="single" w:sz="4" w:space="0" w:color="auto"/>
              <w:bottom w:val="single" w:sz="4" w:space="0" w:color="auto"/>
              <w:right w:val="single" w:sz="4" w:space="0" w:color="auto"/>
            </w:tcBorders>
            <w:shd w:val="clear" w:color="000000" w:fill="BCD6EE"/>
            <w:vAlign w:val="bottom"/>
            <w:hideMark/>
          </w:tcPr>
          <w:p w:rsidR="0013637E" w:rsidRPr="00297D3F" w:rsidRDefault="0013637E" w:rsidP="0013637E">
            <w:pPr>
              <w:jc w:val="left"/>
              <w:rPr>
                <w:rFonts w:ascii="DengXian" w:eastAsia="DengXian" w:hAnsi="SimSun" w:cs="SimSun"/>
                <w:color w:val="000000"/>
                <w:sz w:val="20"/>
                <w:szCs w:val="20"/>
                <w:lang w:eastAsia="zh-CN"/>
              </w:rPr>
            </w:pPr>
            <w:r>
              <w:rPr>
                <w:rFonts w:ascii="DengXian" w:eastAsia="DengXian" w:hAnsi="SimSun" w:cs="SimSun"/>
                <w:color w:val="000000"/>
                <w:sz w:val="20"/>
                <w:szCs w:val="20"/>
                <w:lang w:eastAsia="zh-CN"/>
              </w:rPr>
              <w:lastRenderedPageBreak/>
              <w:t>M</w:t>
            </w:r>
            <w:r>
              <w:rPr>
                <w:rFonts w:ascii="DengXian" w:eastAsia="DengXian" w:hAnsi="SimSun" w:cs="SimSun" w:hint="eastAsia"/>
                <w:color w:val="000000"/>
                <w:sz w:val="20"/>
                <w:szCs w:val="20"/>
                <w:lang w:eastAsia="zh-CN"/>
              </w:rPr>
              <w:t>TP</w:t>
            </w:r>
          </w:p>
        </w:tc>
        <w:tc>
          <w:tcPr>
            <w:tcW w:w="831" w:type="dxa"/>
            <w:tcBorders>
              <w:top w:val="single" w:sz="4" w:space="0" w:color="auto"/>
              <w:left w:val="nil"/>
              <w:bottom w:val="single" w:sz="4" w:space="0" w:color="auto"/>
              <w:right w:val="single" w:sz="4" w:space="0" w:color="auto"/>
            </w:tcBorders>
            <w:shd w:val="clear" w:color="000000" w:fill="BCD6EE"/>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Tested Class</w:t>
            </w:r>
          </w:p>
        </w:tc>
        <w:tc>
          <w:tcPr>
            <w:tcW w:w="2025" w:type="dxa"/>
            <w:tcBorders>
              <w:top w:val="single" w:sz="4" w:space="0" w:color="auto"/>
              <w:left w:val="nil"/>
              <w:bottom w:val="single" w:sz="4" w:space="0" w:color="auto"/>
              <w:right w:val="single" w:sz="4" w:space="0" w:color="auto"/>
            </w:tcBorders>
            <w:shd w:val="clear" w:color="000000" w:fill="BCD6EE"/>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Tested functions/features</w:t>
            </w:r>
          </w:p>
        </w:tc>
        <w:tc>
          <w:tcPr>
            <w:tcW w:w="4941" w:type="dxa"/>
            <w:tcBorders>
              <w:top w:val="single" w:sz="4" w:space="0" w:color="auto"/>
              <w:left w:val="nil"/>
              <w:bottom w:val="single" w:sz="4" w:space="0" w:color="auto"/>
              <w:right w:val="single" w:sz="4" w:space="0" w:color="auto"/>
            </w:tcBorders>
            <w:shd w:val="clear" w:color="000000" w:fill="BCD6EE"/>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Procedures</w:t>
            </w:r>
          </w:p>
        </w:tc>
        <w:tc>
          <w:tcPr>
            <w:tcW w:w="3118" w:type="dxa"/>
            <w:tcBorders>
              <w:top w:val="single" w:sz="4" w:space="0" w:color="auto"/>
              <w:left w:val="nil"/>
              <w:bottom w:val="single" w:sz="4" w:space="0" w:color="auto"/>
              <w:right w:val="single" w:sz="4" w:space="0" w:color="auto"/>
            </w:tcBorders>
            <w:shd w:val="clear" w:color="000000" w:fill="BCD6EE"/>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Results</w:t>
            </w:r>
          </w:p>
        </w:tc>
        <w:tc>
          <w:tcPr>
            <w:tcW w:w="1721" w:type="dxa"/>
            <w:tcBorders>
              <w:top w:val="single" w:sz="4" w:space="0" w:color="auto"/>
              <w:left w:val="nil"/>
              <w:bottom w:val="single" w:sz="4" w:space="0" w:color="auto"/>
              <w:right w:val="single" w:sz="4" w:space="0" w:color="auto"/>
            </w:tcBorders>
            <w:shd w:val="clear" w:color="000000" w:fill="BCD6EE"/>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Expected Results (if different from text_test)</w:t>
            </w:r>
          </w:p>
        </w:tc>
        <w:tc>
          <w:tcPr>
            <w:tcW w:w="709" w:type="dxa"/>
            <w:tcBorders>
              <w:top w:val="single" w:sz="4" w:space="0" w:color="auto"/>
              <w:left w:val="nil"/>
              <w:bottom w:val="single" w:sz="4" w:space="0" w:color="auto"/>
              <w:right w:val="single" w:sz="4" w:space="0" w:color="auto"/>
            </w:tcBorders>
            <w:shd w:val="clear" w:color="000000" w:fill="BCD6EE"/>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Pass?</w:t>
            </w:r>
          </w:p>
        </w:tc>
        <w:tc>
          <w:tcPr>
            <w:tcW w:w="1276" w:type="dxa"/>
            <w:tcBorders>
              <w:top w:val="single" w:sz="4" w:space="0" w:color="auto"/>
              <w:left w:val="nil"/>
              <w:bottom w:val="single" w:sz="4" w:space="0" w:color="auto"/>
              <w:right w:val="single" w:sz="4" w:space="0" w:color="auto"/>
            </w:tcBorders>
            <w:shd w:val="clear" w:color="000000" w:fill="BCD6EE"/>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If Bug, Bug Severity</w:t>
            </w:r>
          </w:p>
        </w:tc>
        <w:tc>
          <w:tcPr>
            <w:tcW w:w="1150" w:type="dxa"/>
            <w:tcBorders>
              <w:top w:val="single" w:sz="4" w:space="0" w:color="auto"/>
              <w:left w:val="nil"/>
              <w:bottom w:val="single" w:sz="4" w:space="0" w:color="auto"/>
              <w:right w:val="single" w:sz="4" w:space="0" w:color="auto"/>
            </w:tcBorders>
            <w:shd w:val="clear" w:color="000000" w:fill="BCD6EE"/>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Date</w:t>
            </w:r>
          </w:p>
        </w:tc>
        <w:tc>
          <w:tcPr>
            <w:tcW w:w="1116" w:type="dxa"/>
            <w:tcBorders>
              <w:top w:val="single" w:sz="4" w:space="0" w:color="auto"/>
              <w:left w:val="nil"/>
              <w:bottom w:val="single" w:sz="4" w:space="0" w:color="auto"/>
              <w:right w:val="single" w:sz="4" w:space="0" w:color="auto"/>
            </w:tcBorders>
            <w:shd w:val="clear" w:color="000000" w:fill="BCD6EE"/>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Bug Status</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MTP2</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Curve</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Storage curve</w:t>
            </w:r>
          </w:p>
        </w:tc>
        <w:tc>
          <w:tcPr>
            <w:tcW w:w="4941" w:type="dxa"/>
            <w:tcBorders>
              <w:top w:val="nil"/>
              <w:left w:val="nil"/>
              <w:bottom w:val="single" w:sz="4" w:space="0" w:color="auto"/>
              <w:right w:val="single" w:sz="4" w:space="0" w:color="auto"/>
            </w:tcBorders>
            <w:shd w:val="clear" w:color="auto" w:fill="auto"/>
            <w:vAlign w:val="center"/>
            <w:hideMark/>
          </w:tcPr>
          <w:p w:rsidR="0013637E" w:rsidRPr="00297D3F" w:rsidRDefault="0013637E" w:rsidP="0013637E">
            <w:pPr>
              <w:jc w:val="left"/>
              <w:rPr>
                <w:rFonts w:ascii="Courier New" w:eastAsia="DengXian" w:hAnsi="Courier New" w:cs="Courier New"/>
                <w:color w:val="000000"/>
                <w:sz w:val="20"/>
                <w:szCs w:val="20"/>
                <w:lang w:eastAsia="zh-CN"/>
              </w:rPr>
            </w:pPr>
            <w:r w:rsidRPr="00297D3F">
              <w:rPr>
                <w:rFonts w:ascii="Courier New" w:eastAsia="DengXian" w:hAnsi="Courier New" w:cs="Courier New"/>
                <w:color w:val="000000"/>
                <w:sz w:val="20"/>
                <w:szCs w:val="20"/>
                <w:lang w:eastAsia="zh-CN"/>
              </w:rPr>
              <w:t xml:space="preserve">test_text = </w:t>
            </w:r>
            <w:r w:rsidRPr="00297D3F">
              <w:rPr>
                <w:rFonts w:ascii="Courier New" w:eastAsia="DengXian" w:hAnsi="Courier New" w:cs="Courier New"/>
                <w:b/>
                <w:bCs/>
                <w:color w:val="008000"/>
                <w:sz w:val="20"/>
                <w:szCs w:val="20"/>
                <w:lang w:eastAsia="zh-CN"/>
              </w:rPr>
              <w:t>"AC1 STORAGE 0 1000 2 2000 4 3500 6 4200 8 5000"</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"AC1 STORAGE 0 1000"</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C000"/>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Severe</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2016/5/5</w:t>
            </w:r>
          </w:p>
        </w:tc>
        <w:tc>
          <w:tcPr>
            <w:tcW w:w="1116" w:type="dxa"/>
            <w:tcBorders>
              <w:top w:val="nil"/>
              <w:left w:val="nil"/>
              <w:bottom w:val="single" w:sz="4" w:space="0" w:color="auto"/>
              <w:right w:val="single" w:sz="4" w:space="0" w:color="auto"/>
            </w:tcBorders>
            <w:shd w:val="clear" w:color="000000" w:fill="70AD47"/>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Fixed, 5/12/2016</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Pump1 curve</w:t>
            </w:r>
          </w:p>
        </w:tc>
        <w:tc>
          <w:tcPr>
            <w:tcW w:w="4941" w:type="dxa"/>
            <w:tcBorders>
              <w:top w:val="nil"/>
              <w:left w:val="nil"/>
              <w:bottom w:val="single" w:sz="4" w:space="0" w:color="auto"/>
              <w:right w:val="single" w:sz="4" w:space="0" w:color="auto"/>
            </w:tcBorders>
            <w:shd w:val="clear" w:color="auto" w:fill="auto"/>
            <w:vAlign w:val="center"/>
            <w:hideMark/>
          </w:tcPr>
          <w:p w:rsidR="0013637E" w:rsidRPr="00297D3F" w:rsidRDefault="0013637E" w:rsidP="0013637E">
            <w:pPr>
              <w:jc w:val="left"/>
              <w:rPr>
                <w:rFonts w:ascii="Courier New" w:eastAsia="DengXian" w:hAnsi="Courier New" w:cs="Courier New"/>
                <w:color w:val="000000"/>
                <w:sz w:val="20"/>
                <w:szCs w:val="20"/>
                <w:lang w:eastAsia="zh-CN"/>
              </w:rPr>
            </w:pPr>
            <w:r w:rsidRPr="00297D3F">
              <w:rPr>
                <w:rFonts w:ascii="Courier New" w:eastAsia="DengXian" w:hAnsi="Courier New" w:cs="Courier New"/>
                <w:color w:val="000000"/>
                <w:sz w:val="20"/>
                <w:szCs w:val="20"/>
                <w:lang w:eastAsia="zh-CN"/>
              </w:rPr>
              <w:t xml:space="preserve">test_text = </w:t>
            </w:r>
            <w:r w:rsidRPr="00297D3F">
              <w:rPr>
                <w:rFonts w:ascii="Courier New" w:eastAsia="DengXian" w:hAnsi="Courier New" w:cs="Courier New"/>
                <w:b/>
                <w:bCs/>
                <w:color w:val="008000"/>
                <w:sz w:val="20"/>
                <w:szCs w:val="20"/>
                <w:lang w:eastAsia="zh-CN"/>
              </w:rPr>
              <w:t>"PC1 PUMP1</w:t>
            </w:r>
            <w:r w:rsidRPr="00297D3F">
              <w:rPr>
                <w:rFonts w:ascii="Courier New" w:eastAsia="DengXian" w:hAnsi="Courier New" w:cs="Courier New"/>
                <w:b/>
                <w:bCs/>
                <w:color w:val="000080"/>
                <w:sz w:val="20"/>
                <w:szCs w:val="20"/>
                <w:lang w:eastAsia="zh-CN"/>
              </w:rPr>
              <w:t>\n</w:t>
            </w:r>
            <w:r w:rsidRPr="00297D3F">
              <w:rPr>
                <w:rFonts w:ascii="Courier New" w:eastAsia="DengXian" w:hAnsi="Courier New" w:cs="Courier New"/>
                <w:b/>
                <w:bCs/>
                <w:color w:val="008000"/>
                <w:sz w:val="20"/>
                <w:szCs w:val="20"/>
                <w:lang w:eastAsia="zh-CN"/>
              </w:rPr>
              <w:t>PC1 100 5 300 10 500 20"</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"PC1 PUMP1\nPC1 100 5"</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142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MTP2</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TimeSerie</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Time Series data</w:t>
            </w:r>
          </w:p>
        </w:tc>
        <w:tc>
          <w:tcPr>
            <w:tcW w:w="4941"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"TS1 6-15-2001 7:00 0.1 8:00 0.2\nTS1 6-21-2001 4:00 0.2 5:00 0.0"</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Exported as the multi-line input format.  actual = '"TS1              6-15-2001  7:00       0.1       </w:t>
            </w:r>
            <w:r w:rsidRPr="00297D3F">
              <w:rPr>
                <w:rFonts w:ascii="DengXian" w:eastAsia="DengXian" w:hAnsi="SimSun" w:cs="SimSun"/>
                <w:color w:val="000000"/>
                <w:sz w:val="20"/>
                <w:szCs w:val="20"/>
                <w:lang w:eastAsia="zh-CN"/>
              </w:rPr>
              <w:br/>
              <w:t xml:space="preserve">TS1                         8:00       0.2       </w:t>
            </w:r>
            <w:r w:rsidRPr="00297D3F">
              <w:rPr>
                <w:rFonts w:ascii="DengXian" w:eastAsia="DengXian" w:hAnsi="SimSun" w:cs="SimSun"/>
                <w:color w:val="000000"/>
                <w:sz w:val="20"/>
                <w:szCs w:val="20"/>
                <w:lang w:eastAsia="zh-CN"/>
              </w:rPr>
              <w:br/>
              <w:t xml:space="preserve">TS1              6-21-2001  4:00       0.2       </w:t>
            </w:r>
            <w:r w:rsidRPr="00297D3F">
              <w:rPr>
                <w:rFonts w:ascii="DengXian" w:eastAsia="DengXian" w:hAnsi="SimSun" w:cs="SimSun"/>
                <w:color w:val="000000"/>
                <w:sz w:val="20"/>
                <w:szCs w:val="20"/>
                <w:lang w:eastAsia="zh-CN"/>
              </w:rPr>
              <w:br/>
              <w:t>TS1                         5:00       0.0       '"</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Yes?</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According to manual, this is OK</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Not match</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0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Input using the multi-line input format.   Compare actual_text produced by get_text() but removing the white spaces     test_text = "TS1\t6-15-2001\t7:00\t0.1\n" \</w:t>
            </w:r>
            <w:r w:rsidRPr="00297D3F">
              <w:rPr>
                <w:rFonts w:ascii="DengXian" w:eastAsia="DengXian" w:hAnsi="SimSun" w:cs="SimSun"/>
                <w:color w:val="000000"/>
                <w:sz w:val="20"/>
                <w:szCs w:val="20"/>
                <w:lang w:eastAsia="zh-CN"/>
              </w:rPr>
              <w:br/>
              <w:t xml:space="preserve">                    "TS1\t\t8:00\t0.2\n" \</w:t>
            </w:r>
            <w:r w:rsidRPr="00297D3F">
              <w:rPr>
                <w:rFonts w:ascii="DengXian" w:eastAsia="DengXian" w:hAnsi="SimSun" w:cs="SimSun"/>
                <w:color w:val="000000"/>
                <w:sz w:val="20"/>
                <w:szCs w:val="20"/>
                <w:lang w:eastAsia="zh-CN"/>
              </w:rPr>
              <w:br/>
              <w:t xml:space="preserve">                    "TS1\t6-21-2001\t4:00\t0.2\n" \</w:t>
            </w:r>
            <w:r w:rsidRPr="00297D3F">
              <w:rPr>
                <w:rFonts w:ascii="DengXian" w:eastAsia="DengXian" w:hAnsi="SimSun" w:cs="SimSun"/>
                <w:color w:val="000000"/>
                <w:sz w:val="20"/>
                <w:szCs w:val="20"/>
                <w:lang w:eastAsia="zh-CN"/>
              </w:rPr>
              <w:br/>
              <w:t xml:space="preserve">                    "TS1\t\t5:00\t0.0"</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Compare actual_text produced by get_text() but removing the white spaces, same</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Yes</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Not match</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000000" w:fill="FFF3CB"/>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Moderate, issue is in match(), not in data model of </w:t>
            </w:r>
            <w:r w:rsidRPr="00297D3F">
              <w:rPr>
                <w:rFonts w:ascii="DengXian" w:eastAsia="DengXian" w:hAnsi="SimSun" w:cs="SimSun"/>
                <w:color w:val="000000"/>
                <w:sz w:val="20"/>
                <w:szCs w:val="20"/>
                <w:lang w:eastAsia="zh-CN"/>
              </w:rPr>
              <w:lastRenderedPageBreak/>
              <w:t>TimeSerie</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lastRenderedPageBreak/>
              <w:t>2016/5/5</w:t>
            </w:r>
          </w:p>
        </w:tc>
        <w:tc>
          <w:tcPr>
            <w:tcW w:w="1116" w:type="dxa"/>
            <w:tcBorders>
              <w:top w:val="nil"/>
              <w:left w:val="nil"/>
              <w:bottom w:val="single" w:sz="4" w:space="0" w:color="auto"/>
              <w:right w:val="single" w:sz="4" w:space="0" w:color="auto"/>
            </w:tcBorders>
            <w:shd w:val="clear" w:color="000000" w:fill="70AD47"/>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Fixed, 5/12/2016</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Time Series from file</w:t>
            </w:r>
          </w:p>
        </w:tc>
        <w:tc>
          <w:tcPr>
            <w:tcW w:w="4941" w:type="dxa"/>
            <w:tcBorders>
              <w:top w:val="nil"/>
              <w:left w:val="nil"/>
              <w:bottom w:val="single" w:sz="4" w:space="0" w:color="auto"/>
              <w:right w:val="single" w:sz="4" w:space="0" w:color="auto"/>
            </w:tcBorders>
            <w:shd w:val="clear" w:color="auto" w:fill="auto"/>
            <w:noWrap/>
            <w:vAlign w:val="center"/>
            <w:hideMark/>
          </w:tcPr>
          <w:p w:rsidR="0013637E" w:rsidRPr="00297D3F" w:rsidRDefault="0013637E" w:rsidP="0013637E">
            <w:pPr>
              <w:jc w:val="left"/>
              <w:rPr>
                <w:rFonts w:ascii="Courier New" w:eastAsia="DengXian" w:hAnsi="Courier New" w:cs="Courier New"/>
                <w:color w:val="000000"/>
                <w:sz w:val="20"/>
                <w:szCs w:val="20"/>
                <w:lang w:eastAsia="zh-CN"/>
              </w:rPr>
            </w:pPr>
            <w:r w:rsidRPr="00297D3F">
              <w:rPr>
                <w:rFonts w:ascii="Courier New" w:eastAsia="DengXian" w:hAnsi="Courier New" w:cs="Courier New"/>
                <w:color w:val="000000"/>
                <w:sz w:val="20"/>
                <w:szCs w:val="20"/>
                <w:lang w:eastAsia="zh-CN"/>
              </w:rPr>
              <w:t xml:space="preserve">test_text = </w:t>
            </w:r>
            <w:r w:rsidRPr="00297D3F">
              <w:rPr>
                <w:rFonts w:ascii="Courier New" w:eastAsia="DengXian" w:hAnsi="Courier New" w:cs="Courier New"/>
                <w:b/>
                <w:bCs/>
                <w:color w:val="008000"/>
                <w:sz w:val="20"/>
                <w:szCs w:val="20"/>
                <w:lang w:eastAsia="zh-CN"/>
              </w:rPr>
              <w:t>"TS1 FILE myfile.txt"</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Match</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Yes</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MTP2</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Pattern</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not found</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000000" w:fill="FFF3CB"/>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It is not inherited from Section, do not have the Match method</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2016/5/5</w:t>
            </w:r>
          </w:p>
        </w:tc>
        <w:tc>
          <w:tcPr>
            <w:tcW w:w="1116" w:type="dxa"/>
            <w:tcBorders>
              <w:top w:val="nil"/>
              <w:left w:val="nil"/>
              <w:bottom w:val="single" w:sz="4" w:space="0" w:color="auto"/>
              <w:right w:val="single" w:sz="4" w:space="0" w:color="auto"/>
            </w:tcBorders>
            <w:shd w:val="clear" w:color="000000" w:fill="70AD47"/>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Fixed, 5/12/2016</w:t>
            </w:r>
          </w:p>
        </w:tc>
      </w:tr>
      <w:tr w:rsidR="0013637E" w:rsidRPr="0013637E"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DAILY</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"D1\tDAILY\t1.0\t1.0\t1.0\t1.0\t1.0\t0.5\t0.5"</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D1              DAILY      1.0   1.0   1.0   1.0   1.0   0.5  </w:t>
            </w:r>
            <w:r w:rsidRPr="00297D3F">
              <w:rPr>
                <w:rFonts w:ascii="DengXian" w:eastAsia="DengXian" w:hAnsi="SimSun" w:cs="SimSun"/>
                <w:color w:val="000000"/>
                <w:sz w:val="20"/>
                <w:szCs w:val="20"/>
                <w:lang w:eastAsia="zh-CN"/>
              </w:rPr>
              <w:br/>
              <w:t xml:space="preserve"> D1                         0.5  '</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F3CB"/>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Moderate tab between D1 and DAILY is being replaced by spaces</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2016/5/5</w:t>
            </w:r>
          </w:p>
        </w:tc>
        <w:tc>
          <w:tcPr>
            <w:tcW w:w="1116" w:type="dxa"/>
            <w:tcBorders>
              <w:top w:val="nil"/>
              <w:left w:val="nil"/>
              <w:bottom w:val="single" w:sz="4" w:space="0" w:color="auto"/>
              <w:right w:val="single" w:sz="4" w:space="0" w:color="auto"/>
            </w:tcBorders>
            <w:shd w:val="clear" w:color="000000" w:fill="70AD47"/>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Fixed, 5/12/2016</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MONTHLY</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Data cross multiple rows</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Same as above</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144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Hydrograph</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test_text = "UH101\tRG1\n" \</w:t>
            </w:r>
            <w:r w:rsidRPr="00297D3F">
              <w:rPr>
                <w:rFonts w:ascii="DengXian" w:eastAsia="DengXian" w:hAnsi="SimSun" w:cs="SimSun"/>
                <w:color w:val="000000"/>
                <w:sz w:val="20"/>
                <w:szCs w:val="20"/>
                <w:lang w:eastAsia="zh-CN"/>
              </w:rPr>
              <w:br/>
              <w:t xml:space="preserve">                    "UH101\tALL\tSHORT\t0.033\t1.0\t2.0\t0.033\t1.0\t2.0\n" \</w:t>
            </w:r>
            <w:r w:rsidRPr="00297D3F">
              <w:rPr>
                <w:rFonts w:ascii="DengXian" w:eastAsia="DengXian" w:hAnsi="SimSun" w:cs="SimSun"/>
                <w:color w:val="000000"/>
                <w:sz w:val="20"/>
                <w:szCs w:val="20"/>
                <w:lang w:eastAsia="zh-CN"/>
              </w:rPr>
              <w:br/>
              <w:t xml:space="preserve">                    "UH101\tALL\tMEDIUM\t0.300\t3.0\t2.0\t0.033\t1.0\t2.0\n" \</w:t>
            </w:r>
            <w:r w:rsidRPr="00297D3F">
              <w:rPr>
                <w:rFonts w:ascii="DengXian" w:eastAsia="DengXian" w:hAnsi="SimSun" w:cs="SimSun"/>
                <w:color w:val="000000"/>
                <w:sz w:val="20"/>
                <w:szCs w:val="20"/>
                <w:lang w:eastAsia="zh-CN"/>
              </w:rPr>
              <w:br/>
            </w:r>
            <w:r w:rsidRPr="00297D3F">
              <w:rPr>
                <w:rFonts w:ascii="DengXian" w:eastAsia="DengXian" w:hAnsi="SimSun" w:cs="SimSun"/>
                <w:color w:val="000000"/>
                <w:sz w:val="20"/>
                <w:szCs w:val="20"/>
                <w:lang w:eastAsia="zh-CN"/>
              </w:rPr>
              <w:lastRenderedPageBreak/>
              <w:t xml:space="preserve">                    "UH101\tALL\tLONG\t0.033\t10.0\t2.0\t0.033\t1.0\t2.0\n" \</w:t>
            </w:r>
            <w:r w:rsidRPr="00297D3F">
              <w:rPr>
                <w:rFonts w:ascii="DengXian" w:eastAsia="DengXian" w:hAnsi="SimSun" w:cs="SimSun"/>
                <w:color w:val="000000"/>
                <w:sz w:val="20"/>
                <w:szCs w:val="20"/>
                <w:lang w:eastAsia="zh-CN"/>
              </w:rPr>
              <w:br/>
              <w:t xml:space="preserve">                    "UH101\tJUL\tSHORT\t0.033\t0.5\t2.0\t0.033\t1.0\t2.0\n" \</w:t>
            </w:r>
            <w:r w:rsidRPr="00297D3F">
              <w:rPr>
                <w:rFonts w:ascii="DengXian" w:eastAsia="DengXian" w:hAnsi="SimSun" w:cs="SimSun"/>
                <w:color w:val="000000"/>
                <w:sz w:val="20"/>
                <w:szCs w:val="20"/>
                <w:lang w:eastAsia="zh-CN"/>
              </w:rPr>
              <w:br/>
              <w:t xml:space="preserve">                    "UH101\tJUL\tMEDIUM\t0.011\t2.0\t2.0\t0.033\t1.0\t2.0"</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lastRenderedPageBreak/>
              <w:t>Compare actual_text produced by get_text() but removing the white spaces , same</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Yes</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Match</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96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Transect</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Normal input with GR on two lines</w:t>
            </w:r>
          </w:p>
        </w:tc>
        <w:tc>
          <w:tcPr>
            <w:tcW w:w="4941"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test_text ="NC\t0.016\t0.016\t0.016\n" \</w:t>
            </w:r>
            <w:r w:rsidRPr="00297D3F">
              <w:rPr>
                <w:rFonts w:ascii="DengXian" w:eastAsia="DengXian" w:hAnsi="SimSun" w:cs="SimSun"/>
                <w:color w:val="000000"/>
                <w:sz w:val="20"/>
                <w:szCs w:val="20"/>
                <w:lang w:eastAsia="zh-CN"/>
              </w:rPr>
              <w:br/>
              <w:t xml:space="preserve">           "X1\tFull_Street\t7\t0.0\t0.0\t0.0\t0.0\t0.0\t0.0\t0.0\n" \</w:t>
            </w:r>
            <w:r w:rsidRPr="00297D3F">
              <w:rPr>
                <w:rFonts w:ascii="DengXian" w:eastAsia="DengXian" w:hAnsi="SimSun" w:cs="SimSun"/>
                <w:color w:val="000000"/>
                <w:sz w:val="20"/>
                <w:szCs w:val="20"/>
                <w:lang w:eastAsia="zh-CN"/>
              </w:rPr>
              <w:br/>
              <w:t xml:space="preserve">           "GR\t1.3\t-40\t0.5\t-20\t0\t-20\t0.8\t0\t0\t20\n" \</w:t>
            </w:r>
            <w:r w:rsidRPr="00297D3F">
              <w:rPr>
                <w:rFonts w:ascii="DengXian" w:eastAsia="DengXian" w:hAnsi="SimSun" w:cs="SimSun"/>
                <w:color w:val="000000"/>
                <w:sz w:val="20"/>
                <w:szCs w:val="20"/>
                <w:lang w:eastAsia="zh-CN"/>
              </w:rPr>
              <w:br/>
              <w:t xml:space="preserve">           "GR\t0.5\t20\t1.3\t40"</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Match</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Yes</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142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Transects</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Normal input with two transects</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Does not match and failed visual inspection</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C000"/>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Severe, Output does not match input, only one transect was kept and GRs gets combined</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2016/5/5</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lastRenderedPageBreak/>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Coverages</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Single coverage test</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"S2               Residential_1    27"</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 each field</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C000"/>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Severe, set_text set the input test to value, not individual field</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2016/5/16</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does not match</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114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Loading</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Single loading test</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"SB1   TSS         0.1      Lead         0.01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does not match</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C000"/>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Severe, set_text missing the second pair of chemical/initial build up</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2016/5/16</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Inflow</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Single inflow test</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"NODE2  FLOW  N2FLOW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 each field, the fourth field - I have trouble finding the parameter FLOW</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F3CB"/>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Moderate, need to find the field for the fourth field</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2016/5/16</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does not match, because defaults not provided in test_text, but written in output</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"NODE65 BOD N65BOD MASS 126"</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 each field, the fourth field - I have trouble finding the parameter</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lastRenderedPageBreak/>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does not match, because defaults not provided in test_text, but written in output</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"N176 FLOW FLOW176 FLOW 1.0 0.5 12.7 FlowPat"</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 each field, the fourth field - I have trouble finding the parameter</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match</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Dividers</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Single divider test</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"NODE10   0      LK1    OVERFLOW   0      0     0     0"</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actual_text = 'NODE10           0          LK1        OVERFLOW   0          0'</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w:t>
            </w:r>
          </w:p>
        </w:tc>
        <w:tc>
          <w:tcPr>
            <w:tcW w:w="1276" w:type="dxa"/>
            <w:tcBorders>
              <w:top w:val="nil"/>
              <w:left w:val="nil"/>
              <w:bottom w:val="single" w:sz="4" w:space="0" w:color="auto"/>
              <w:right w:val="single" w:sz="4" w:space="0" w:color="auto"/>
            </w:tcBorders>
            <w:shd w:val="clear" w:color="000000" w:fill="FFC000"/>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Severe, set_text missing the DivLink field.</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2016/5/16</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match each field. Missing DivLink field, then everything gets shifted. </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no</w:t>
            </w:r>
          </w:p>
        </w:tc>
        <w:tc>
          <w:tcPr>
            <w:tcW w:w="1721"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w:t>
            </w:r>
          </w:p>
        </w:tc>
        <w:tc>
          <w:tcPr>
            <w:tcW w:w="1276" w:type="dxa"/>
            <w:tcBorders>
              <w:top w:val="nil"/>
              <w:left w:val="nil"/>
              <w:bottom w:val="single" w:sz="4" w:space="0" w:color="auto"/>
              <w:right w:val="single" w:sz="4" w:space="0" w:color="auto"/>
            </w:tcBorders>
            <w:shd w:val="clear" w:color="auto" w:fill="auto"/>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bl>
    <w:p w:rsidR="00DA08FB" w:rsidRDefault="00DA08FB" w:rsidP="00DA08FB">
      <w:pPr>
        <w:jc w:val="center"/>
        <w:rPr>
          <w:b/>
          <w:sz w:val="32"/>
        </w:rPr>
        <w:sectPr w:rsidR="00DA08FB" w:rsidSect="00297D3F">
          <w:pgSz w:w="20160" w:h="12240" w:orient="landscape" w:code="5"/>
          <w:pgMar w:top="1440" w:right="1440" w:bottom="1440" w:left="1440" w:header="720" w:footer="431" w:gutter="0"/>
          <w:pgNumType w:start="1"/>
          <w:cols w:space="720"/>
          <w:titlePg/>
          <w:docGrid w:linePitch="360"/>
        </w:sectPr>
      </w:pPr>
    </w:p>
    <w:p w:rsidR="00DA08FB" w:rsidRDefault="00564B94" w:rsidP="00DA08FB">
      <w:pPr>
        <w:jc w:val="center"/>
        <w:rPr>
          <w:b/>
          <w:sz w:val="32"/>
        </w:rPr>
      </w:pPr>
      <w:r w:rsidRPr="00564B94">
        <w:rPr>
          <w:b/>
          <w:sz w:val="32"/>
        </w:rPr>
        <w:lastRenderedPageBreak/>
        <w:t>APPENDIX C-1</w:t>
      </w:r>
    </w:p>
    <w:p w:rsidR="00DA08FB" w:rsidRDefault="00DA08FB" w:rsidP="00DA08FB">
      <w:pPr>
        <w:jc w:val="center"/>
        <w:rPr>
          <w:b/>
          <w:sz w:val="32"/>
        </w:rPr>
      </w:pPr>
    </w:p>
    <w:p w:rsidR="00DA08FB" w:rsidRDefault="00564B94" w:rsidP="00DA08FB">
      <w:pPr>
        <w:jc w:val="center"/>
        <w:rPr>
          <w:b/>
          <w:sz w:val="32"/>
        </w:rPr>
        <w:sectPr w:rsidR="00DA08FB" w:rsidSect="00DA08FB">
          <w:headerReference w:type="first" r:id="rId139"/>
          <w:footerReference w:type="first" r:id="rId140"/>
          <w:pgSz w:w="12240" w:h="15840" w:code="1"/>
          <w:pgMar w:top="1440" w:right="1440" w:bottom="1440" w:left="1440" w:header="720" w:footer="432" w:gutter="0"/>
          <w:pgNumType w:start="1"/>
          <w:cols w:space="720"/>
          <w:vAlign w:val="center"/>
          <w:titlePg/>
          <w:docGrid w:linePitch="360"/>
        </w:sectPr>
      </w:pPr>
      <w:r w:rsidRPr="00564B94">
        <w:rPr>
          <w:b/>
          <w:sz w:val="32"/>
        </w:rPr>
        <w:t>REGRESSION TEST REPORT: EPANET</w:t>
      </w:r>
    </w:p>
    <w:p w:rsidR="009320A1" w:rsidRPr="00876C76" w:rsidRDefault="00DA08FB" w:rsidP="009320A1">
      <w:pPr>
        <w:jc w:val="center"/>
        <w:rPr>
          <w:i/>
        </w:rPr>
        <w:sectPr w:rsidR="009320A1" w:rsidRPr="00876C76" w:rsidSect="00C61432">
          <w:headerReference w:type="first" r:id="rId141"/>
          <w:footerReference w:type="first" r:id="rId142"/>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r w:rsidR="009320A1" w:rsidRPr="009320A1">
        <w:rPr>
          <w:i/>
        </w:rPr>
        <w:t xml:space="preserve"> </w:t>
      </w:r>
    </w:p>
    <w:p w:rsidR="009320A1" w:rsidRDefault="009320A1" w:rsidP="00297D3F">
      <w:r>
        <w:rPr>
          <w:rFonts w:hint="eastAsia"/>
          <w:lang w:eastAsia="zh-CN"/>
        </w:rPr>
        <w:lastRenderedPageBreak/>
        <w:t xml:space="preserve">EPANET REGRESSION </w:t>
      </w:r>
      <w:r>
        <w:t>TEST REPORT: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92"/>
        <w:gridCol w:w="997"/>
        <w:gridCol w:w="4891"/>
      </w:tblGrid>
      <w:tr w:rsidR="009320A1" w:rsidTr="00932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lang w:eastAsia="zh-CN"/>
              </w:rPr>
            </w:pPr>
            <w:r>
              <w:rPr>
                <w:rFonts w:hint="eastAsia"/>
                <w:lang w:eastAsia="zh-CN"/>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Pr="00297D3F" w:rsidRDefault="009320A1">
            <w:pPr>
              <w:rPr>
                <w:rFonts w:eastAsiaTheme="minorEastAsia"/>
                <w:lang w:eastAsia="zh-CN"/>
              </w:rPr>
            </w:pPr>
            <w:r>
              <w:rPr>
                <w:rFonts w:hint="eastAsia"/>
                <w:lang w:eastAsia="zh-CN"/>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Pr="00297D3F" w:rsidRDefault="009320A1">
            <w:pPr>
              <w:rPr>
                <w:rFonts w:eastAsiaTheme="minorEastAsia"/>
                <w:lang w:eastAsia="zh-CN"/>
              </w:rPr>
            </w:pPr>
            <w:r>
              <w:rPr>
                <w:rFonts w:hint="eastAsia"/>
                <w:lang w:eastAsia="zh-CN"/>
              </w:rPr>
              <w:t>COMMENT</w:t>
            </w:r>
          </w:p>
        </w:tc>
      </w:tr>
      <w:tr w:rsidR="009320A1" w:rsidTr="00932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\Net1.rpt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Pass</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 xml:space="preserve">Net1.rpt successful matching </w:t>
            </w:r>
          </w:p>
        </w:tc>
      </w:tr>
      <w:tr w:rsidR="009320A1" w:rsidTr="00932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\Net2.rpt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Pass</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 xml:space="preserve">Net2.rpt successful matching </w:t>
            </w:r>
          </w:p>
        </w:tc>
      </w:tr>
      <w:tr w:rsidR="009320A1" w:rsidTr="00932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\Net2_Morph.rpt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Pass</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 xml:space="preserve">Net2_Morph.rpt successful matching </w:t>
            </w:r>
          </w:p>
        </w:tc>
      </w:tr>
      <w:tr w:rsidR="009320A1" w:rsidTr="00932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\Net3.rpt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Pass</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 xml:space="preserve">Net3.rpt successful matching </w:t>
            </w:r>
          </w:p>
        </w:tc>
      </w:tr>
      <w:tr w:rsidR="009320A1" w:rsidTr="00932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\Net3_(BWSN-2)_Morph_Error_Free.rpt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Pass</w:t>
            </w:r>
          </w:p>
        </w:tc>
        <w:tc>
          <w:tcPr>
            <w:tcW w:w="0" w:type="auto"/>
            <w:tcBorders>
              <w:top w:val="outset" w:sz="6" w:space="0" w:color="auto"/>
              <w:left w:val="outset" w:sz="6" w:space="0" w:color="auto"/>
              <w:bottom w:val="outset" w:sz="6" w:space="0" w:color="auto"/>
              <w:right w:val="outset" w:sz="6" w:space="0" w:color="auto"/>
            </w:tcBorders>
            <w:vAlign w:val="center"/>
            <w:hideMark/>
          </w:tcPr>
          <w:p w:rsidR="009320A1" w:rsidRDefault="009320A1">
            <w:pPr>
              <w:rPr>
                <w:rFonts w:ascii="SimSun" w:eastAsia="SimSun" w:hAnsi="SimSun" w:cs="SimSun"/>
              </w:rPr>
            </w:pPr>
            <w:r>
              <w:t xml:space="preserve">Net3_(BWSN-2)_Morph_Error_Free.rpt successful matching </w:t>
            </w:r>
          </w:p>
        </w:tc>
      </w:tr>
    </w:tbl>
    <w:p w:rsidR="00DA08FB" w:rsidRPr="00876C76" w:rsidRDefault="00DA08FB" w:rsidP="00DA08FB">
      <w:pPr>
        <w:jc w:val="center"/>
        <w:rPr>
          <w:i/>
        </w:rPr>
        <w:sectPr w:rsidR="00DA08FB" w:rsidRPr="00876C76" w:rsidSect="00297D3F">
          <w:headerReference w:type="first" r:id="rId143"/>
          <w:footerReference w:type="first" r:id="rId144"/>
          <w:pgSz w:w="12240" w:h="15840" w:code="1"/>
          <w:pgMar w:top="1440" w:right="1440" w:bottom="1440" w:left="1440" w:header="720" w:footer="431" w:gutter="0"/>
          <w:pgNumType w:start="1"/>
          <w:cols w:space="720"/>
          <w:titlePg/>
          <w:docGrid w:linePitch="360"/>
        </w:sectPr>
      </w:pPr>
    </w:p>
    <w:p w:rsidR="00DA08FB" w:rsidRDefault="00564B94" w:rsidP="00DA08FB">
      <w:pPr>
        <w:jc w:val="center"/>
        <w:rPr>
          <w:b/>
          <w:sz w:val="32"/>
        </w:rPr>
      </w:pPr>
      <w:r w:rsidRPr="00564B94">
        <w:rPr>
          <w:b/>
          <w:sz w:val="32"/>
        </w:rPr>
        <w:lastRenderedPageBreak/>
        <w:t>APPENDIX C-2</w:t>
      </w:r>
    </w:p>
    <w:p w:rsidR="00DA08FB" w:rsidRDefault="00DA08FB" w:rsidP="00DA08FB">
      <w:pPr>
        <w:jc w:val="center"/>
        <w:rPr>
          <w:b/>
          <w:sz w:val="32"/>
        </w:rPr>
      </w:pPr>
    </w:p>
    <w:p w:rsidR="00DA08FB" w:rsidRDefault="00564B94" w:rsidP="00DA08FB">
      <w:pPr>
        <w:jc w:val="center"/>
        <w:rPr>
          <w:b/>
          <w:sz w:val="32"/>
        </w:rPr>
        <w:sectPr w:rsidR="00DA08FB" w:rsidSect="00DA08FB">
          <w:pgSz w:w="12240" w:h="15840" w:code="1"/>
          <w:pgMar w:top="1440" w:right="1440" w:bottom="1440" w:left="1440" w:header="720" w:footer="432" w:gutter="0"/>
          <w:pgNumType w:start="1"/>
          <w:cols w:space="720"/>
          <w:vAlign w:val="center"/>
          <w:titlePg/>
          <w:docGrid w:linePitch="360"/>
        </w:sectPr>
      </w:pPr>
      <w:r w:rsidRPr="00564B94">
        <w:rPr>
          <w:b/>
          <w:sz w:val="32"/>
        </w:rPr>
        <w:t>REGRESSION TEST REPORT: SWMM</w:t>
      </w:r>
    </w:p>
    <w:p w:rsidR="00F27835" w:rsidRPr="00876C76" w:rsidRDefault="00DA08FB" w:rsidP="00F27835">
      <w:pPr>
        <w:jc w:val="center"/>
        <w:rPr>
          <w:i/>
        </w:rPr>
        <w:sectPr w:rsidR="00F27835" w:rsidRPr="00876C76" w:rsidSect="00C61432">
          <w:headerReference w:type="first" r:id="rId145"/>
          <w:footerReference w:type="first" r:id="rId146"/>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r w:rsidR="00F27835" w:rsidRPr="00F27835">
        <w:rPr>
          <w:i/>
        </w:rPr>
        <w:t xml:space="preserve"> </w:t>
      </w:r>
    </w:p>
    <w:p w:rsidR="00F27835" w:rsidRDefault="00F27835" w:rsidP="00297D3F">
      <w:pPr>
        <w:rPr>
          <w:rFonts w:eastAsiaTheme="minorEastAsia"/>
          <w:lang w:eastAsia="zh-CN"/>
        </w:rPr>
      </w:pPr>
      <w:r>
        <w:rPr>
          <w:rFonts w:hint="eastAsia"/>
          <w:lang w:eastAsia="zh-CN"/>
        </w:rPr>
        <w:lastRenderedPageBreak/>
        <w:t>S</w:t>
      </w:r>
      <w:r>
        <w:rPr>
          <w:rFonts w:eastAsiaTheme="minorEastAsia" w:hint="eastAsia"/>
          <w:lang w:eastAsia="zh-CN"/>
        </w:rPr>
        <w:t>WMM REGRESSION</w:t>
      </w:r>
      <w:r>
        <w:t xml:space="preserve"> TEST REPORT:</w:t>
      </w:r>
    </w:p>
    <w:tbl>
      <w:tblPr>
        <w:tblW w:w="969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612"/>
        <w:gridCol w:w="1276"/>
        <w:gridCol w:w="5811"/>
      </w:tblGrid>
      <w:tr w:rsidR="009320A1"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9320A1" w:rsidRDefault="009320A1">
            <w:pPr>
              <w:rPr>
                <w:lang w:eastAsia="zh-CN"/>
              </w:rPr>
            </w:pPr>
            <w:r>
              <w:rPr>
                <w:rFonts w:hint="eastAsia"/>
                <w:lang w:eastAsia="zh-CN"/>
              </w:rPr>
              <w:t>TEST</w:t>
            </w:r>
          </w:p>
        </w:tc>
        <w:tc>
          <w:tcPr>
            <w:tcW w:w="1246" w:type="dxa"/>
            <w:tcBorders>
              <w:top w:val="outset" w:sz="6" w:space="0" w:color="auto"/>
              <w:left w:val="outset" w:sz="6" w:space="0" w:color="auto"/>
              <w:bottom w:val="outset" w:sz="6" w:space="0" w:color="auto"/>
              <w:right w:val="outset" w:sz="6" w:space="0" w:color="auto"/>
            </w:tcBorders>
            <w:vAlign w:val="center"/>
            <w:hideMark/>
          </w:tcPr>
          <w:p w:rsidR="009320A1" w:rsidRDefault="009320A1">
            <w:pPr>
              <w:rPr>
                <w:lang w:eastAsia="zh-CN"/>
              </w:rPr>
            </w:pPr>
            <w:r>
              <w:rPr>
                <w:rFonts w:hint="eastAsia"/>
                <w:lang w:eastAsia="zh-CN"/>
              </w:rPr>
              <w:t>RESULT</w:t>
            </w:r>
          </w:p>
        </w:tc>
        <w:tc>
          <w:tcPr>
            <w:tcW w:w="5766" w:type="dxa"/>
            <w:tcBorders>
              <w:top w:val="outset" w:sz="6" w:space="0" w:color="auto"/>
              <w:left w:val="outset" w:sz="6" w:space="0" w:color="auto"/>
              <w:bottom w:val="outset" w:sz="6" w:space="0" w:color="auto"/>
              <w:right w:val="outset" w:sz="6" w:space="0" w:color="auto"/>
            </w:tcBorders>
            <w:vAlign w:val="center"/>
            <w:hideMark/>
          </w:tcPr>
          <w:p w:rsidR="009320A1" w:rsidRDefault="009320A1">
            <w:pPr>
              <w:rPr>
                <w:lang w:eastAsia="zh-CN"/>
              </w:rPr>
            </w:pPr>
            <w:r>
              <w:rPr>
                <w:rFonts w:hint="eastAsia"/>
                <w:lang w:eastAsia="zh-CN"/>
              </w:rPr>
              <w:t>COMMENT</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\Example1a.out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Example1a.out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\Example1a.rpt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Example1a.rpt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\Example1b.out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Example1b.out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\Example1b.rpt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Example1b.rpt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\Example1c.out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Example1c.out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\Example1c.rpt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Example1c.rpt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\Example1d.out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Example1d.out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\Example1d.rpt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Example1d.rpt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\Example1e.out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Example1e.out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\Example1e.rpt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Example1e.rpt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\Example1f.out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Example1f.out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\Example1f.rpt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Example1f.rpt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\Example1g.out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Example1g.out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\Example1g.rpt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Example1g.rpt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\Example1h.out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Example1h.out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\Example1h.rpt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Example1h.rpt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\Example1X.out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Example1X.out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\Example1X.rpt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Example1X.rpt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\Example1Y.out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Example1Y.out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\Example1Y.rpt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Example1Y.rpt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\Example1z1.out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Example1z1.out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\Example1z1.rpt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Example1z1.rpt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\Example1z2.out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Example1z2.out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\Example1z2.rpt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Example1z2.rpt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\Example1z3.out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Example1z3.out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\Example1z3.rpt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Example1z3.rpt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\Example1z4.out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Example1z4.out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\Example1z4.rpt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Example1z4.rpt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\Example2.out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Example2.out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\Example2.rpt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Example2.rpt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\Example3.out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Example3.out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lastRenderedPageBreak/>
              <w:t>\Example3.rpt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Example3.rpt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\Example4.out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Example4.out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\Example4.rpt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Example4.rpt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\Example4a.out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Example4a.out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\Example4a.rpt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Example4a.rpt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\Example5.out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Example5.out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\Example5.rpt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Example5.rpt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\Example6.out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Example6.out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\Example6.rpt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Example6.rpt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\extran1\extran1.out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extran1.out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\extran1\extran1.rpt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extran1.rpt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\extran10\extran10.out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extran10.out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\extran10\extran10.rpt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extran10.rpt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\extran2\extran2.out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extran2.out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\extran2\extran2.rpt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extran2.rpt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\extran3\extran3.out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extran3.out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\extran3\extran3.rpt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extran3.rpt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\extran4\extran4.out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extran4.out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\extran4\extran4.rpt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extran4.rpt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\extran6\extran6.out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extran6.out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\extran6\extran6.rpt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extran6.rpt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\extran7\extran7.out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extran7.out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\extran7\extran7.rpt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extran7.rpt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\extran8\extran8a.out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extran8a_copy.out does not exist, original ran but modified did not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\extran8\extran8a.rpt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extran8a.rpt:results of modified differ from results of original </w:t>
            </w:r>
            <w:r>
              <w:br/>
              <w:t>[old]Line-5:Example8ofExtranManual-</w:t>
            </w:r>
            <w:r>
              <w:br/>
              <w:t>[new]Line-6:ERROR209:undefinedobject91atline93of[XSECT]section:</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\extran8\extran8b.out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extran8b_copy.out does not exist, original ran but modified did not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\extran8\extran8b.rpt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extran8b.rpt:results of modified differ from results of original </w:t>
            </w:r>
            <w:r>
              <w:br/>
              <w:t>[old]Line-5:Example8ofExtranManual-</w:t>
            </w:r>
            <w:r>
              <w:br/>
              <w:t>[new]Line-6:ERROR209:undefinedobject91atline93of[XSECT]sectio</w:t>
            </w:r>
            <w:r>
              <w:lastRenderedPageBreak/>
              <w:t>n:</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lastRenderedPageBreak/>
              <w:t>\extran9\extran9.out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extran9.out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\extran9\extran9.rpt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extran9.rpt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\test1\test1.out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test1.out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\test1\test1.rpt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test1.rpt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\test2\test2.out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test2.out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\test2\test2.rpt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test2.rpt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\test3\test3.out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test3.out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\test3\test3.rpt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test3.rpt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\test4\test4.out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test4.out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\test4\test4.rpt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test4.rpt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\test5\test5.out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test5.out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\test5\test5.rpt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test5.rpt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\user1\user1.out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user1.out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\user1\user1.rpt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user1.rpt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\user2\user2.out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user2_copy.out does not exist, original ran but modified did not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\user2\user2.rpt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user2.rpt:results of modified differ from results of original </w:t>
            </w:r>
            <w:r>
              <w:br/>
              <w:t>[old]Line-5:EXAMPLEUSER2</w:t>
            </w:r>
            <w:r>
              <w:br/>
              <w:t>[new]Line-6:ERROR209:undefinedobject101020atline362of[XSECT]section:</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\user3\user3.out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user3.out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\user3\user3.rpt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user3.rpt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\user4\user4.out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user4.out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\user4\user4.rpt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user4.rpt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\user5\user5.out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user5_copy.out does not exist, original ran but modified did not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\user5\user5.rpt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user5.rpt:results of modified differ from results of original </w:t>
            </w:r>
            <w:r>
              <w:br/>
              <w:t>[old]Line-5:ExampleUser5</w:t>
            </w:r>
            <w:r>
              <w:br/>
              <w:t>[new]Line-6:ERROR209:undefinedobject1atline1008of[XSECT]section:</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\web\Example1-Adjustments.out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Example1-Adjustments.out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\web\Example1-Adjustments.rpt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Example1-Adjustments.rpt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\web\Example1-</w:t>
            </w:r>
            <w:r>
              <w:lastRenderedPageBreak/>
              <w:t>DirectInflow-DryInflow-RDII-InitBuildup.out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lastRenderedPageBreak/>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Example1-DirectInflow-DryInflow-RDII-InitBuildup.out </w:t>
            </w:r>
            <w:r>
              <w:lastRenderedPageBreak/>
              <w:t xml:space="preserve">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lastRenderedPageBreak/>
              <w:t>\web\Example1-DirectInflow-DryInflow-RDII-InitBuildup.rpt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Example1-DirectInflow-DryInflow-RDII-InitBuildup.rpt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\web\Example1-Post.out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Example1-Post.out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\web\Example1-Post.rpt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Example1-Post.rpt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\web\Example1-Pre.out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Example1-Pre.out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\web\Example1-Pre.rpt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Example1-Pre.rpt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\web\Example1-Transect.out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Example1-Transect.out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\web\Example1-Transect.rpt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Example1-Transect.rpt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\web\Example1-Treatment.out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Example1-Treatment.out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\web\Example1-Treatment.rpt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Example1-Treatment.rpt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\web\Example2-Post.out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Example2-Post.out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\web\Example2-Post.rpt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Example2-Post.rpt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\web\Example3.out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Example3.out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\web\Example3.rpt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Example3.rpt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\web\Example4.out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Example4.out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\web\Example4.rpt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Example4.rpt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\web\Example5-3Aquifers.out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Example5-3Aquifers.out does not exist, original input did not run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\web\Example5-3Aquifers.rpt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Example5-3Aquifers.rpt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\web\Example5-EMC.out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Example5-EMC.out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\web\Example5-EMC.rpt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Example5-EMC.rpt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\web\Example5-EXP.out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Example5-EXP.out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\web\Example5-EXP.rpt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Example5-EXP.rpt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\web\Example6-Final.out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Example6-Final.out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\web\Example6-Final.rpt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Example6-Final.rpt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\web\Example6-Initial.out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Example6-Initial.out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\web\Example6-Initial.rpt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Example6-Initial.rpt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\web\Example7-Final.out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Example7-Final_copy.out does not exist, original ran but modified did not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lastRenderedPageBreak/>
              <w:t>\web\Example7-Final.rpt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Example7-Final.rpt:results of modified differ from results of original </w:t>
            </w:r>
            <w:r>
              <w:br/>
              <w:t>[old]Line-5:Example7</w:t>
            </w:r>
            <w:r>
              <w:br/>
              <w:t>[new]Line-6:ERROR209:undefinedobjectFull_Streetatline160of[XSECT]section:</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\web\Example7-Initial.out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Example7-Initial_copy.out does not exist, original ran but modified did not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\web\Example7-Initial.rpt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rPr>
                <w:color w:val="FF0000"/>
              </w:rPr>
              <w:t>Fail</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Example7-Initial.rpt:results of modified differ from results of original </w:t>
            </w:r>
            <w:r>
              <w:br/>
              <w:t>[old]Line-5:Example7</w:t>
            </w:r>
            <w:r>
              <w:br/>
              <w:t>[new]Line-6:ERROR209:undefinedobjectFull_Streetatline160of[XSECT]section:</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\web\Example8.out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Example8.out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\web\Example8.rpt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Example8.rpt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\web\Example9.out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Example9.out successful matching </w:t>
            </w:r>
          </w:p>
        </w:tc>
      </w:tr>
      <w:tr w:rsidR="00F27835" w:rsidTr="00297D3F">
        <w:trPr>
          <w:tblCellSpacing w:w="15" w:type="dxa"/>
        </w:trPr>
        <w:tc>
          <w:tcPr>
            <w:tcW w:w="2567"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\web\Example9.rpt</w:t>
            </w:r>
          </w:p>
        </w:tc>
        <w:tc>
          <w:tcPr>
            <w:tcW w:w="124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Pass</w:t>
            </w:r>
          </w:p>
        </w:tc>
        <w:tc>
          <w:tcPr>
            <w:tcW w:w="5766" w:type="dxa"/>
            <w:tcBorders>
              <w:top w:val="outset" w:sz="6" w:space="0" w:color="auto"/>
              <w:left w:val="outset" w:sz="6" w:space="0" w:color="auto"/>
              <w:bottom w:val="outset" w:sz="6" w:space="0" w:color="auto"/>
              <w:right w:val="outset" w:sz="6" w:space="0" w:color="auto"/>
            </w:tcBorders>
            <w:vAlign w:val="center"/>
            <w:hideMark/>
          </w:tcPr>
          <w:p w:rsidR="00F27835" w:rsidRDefault="00F27835">
            <w:pPr>
              <w:rPr>
                <w:rFonts w:ascii="SimSun" w:eastAsia="SimSun" w:hAnsi="SimSun" w:cs="SimSun"/>
              </w:rPr>
            </w:pPr>
            <w:r>
              <w:t xml:space="preserve">Example9.rpt successful matching </w:t>
            </w:r>
          </w:p>
        </w:tc>
      </w:tr>
    </w:tbl>
    <w:p w:rsidR="00DA08FB" w:rsidRPr="00876C76" w:rsidRDefault="00DA08FB" w:rsidP="00DA08FB">
      <w:pPr>
        <w:jc w:val="center"/>
        <w:rPr>
          <w:i/>
        </w:rPr>
        <w:sectPr w:rsidR="00DA08FB" w:rsidRPr="00876C76" w:rsidSect="00297D3F">
          <w:headerReference w:type="first" r:id="rId147"/>
          <w:footerReference w:type="first" r:id="rId148"/>
          <w:pgSz w:w="12240" w:h="15840" w:code="1"/>
          <w:pgMar w:top="1440" w:right="1440" w:bottom="1440" w:left="1440" w:header="720" w:footer="431" w:gutter="0"/>
          <w:pgNumType w:start="1"/>
          <w:cols w:space="720"/>
          <w:titlePg/>
          <w:docGrid w:linePitch="360"/>
        </w:sectPr>
      </w:pPr>
    </w:p>
    <w:p w:rsidR="00DA08FB" w:rsidRDefault="00564B94" w:rsidP="00DA08FB">
      <w:pPr>
        <w:jc w:val="center"/>
        <w:rPr>
          <w:b/>
          <w:sz w:val="32"/>
        </w:rPr>
      </w:pPr>
      <w:r w:rsidRPr="00564B94">
        <w:rPr>
          <w:b/>
          <w:sz w:val="32"/>
        </w:rPr>
        <w:lastRenderedPageBreak/>
        <w:t>APPENDIX D</w:t>
      </w:r>
    </w:p>
    <w:p w:rsidR="00DA08FB" w:rsidRDefault="00DA08FB" w:rsidP="00DA08FB">
      <w:pPr>
        <w:jc w:val="center"/>
        <w:rPr>
          <w:b/>
          <w:sz w:val="32"/>
        </w:rPr>
      </w:pPr>
    </w:p>
    <w:p w:rsidR="00DA08FB" w:rsidRDefault="00564B94" w:rsidP="00DA08FB">
      <w:pPr>
        <w:jc w:val="center"/>
        <w:rPr>
          <w:b/>
          <w:sz w:val="32"/>
        </w:rPr>
        <w:sectPr w:rsidR="00DA08FB" w:rsidSect="00DA08FB">
          <w:pgSz w:w="12240" w:h="15840" w:code="1"/>
          <w:pgMar w:top="1440" w:right="1440" w:bottom="1440" w:left="1440" w:header="720" w:footer="432" w:gutter="0"/>
          <w:pgNumType w:start="1"/>
          <w:cols w:space="720"/>
          <w:vAlign w:val="center"/>
          <w:titlePg/>
          <w:docGrid w:linePitch="360"/>
        </w:sectPr>
      </w:pPr>
      <w:r w:rsidRPr="00564B94">
        <w:rPr>
          <w:b/>
          <w:sz w:val="32"/>
        </w:rPr>
        <w:t>COVERAGE REPORT</w:t>
      </w:r>
    </w:p>
    <w:p w:rsidR="00DA08FB" w:rsidRPr="00876C76" w:rsidRDefault="00DA08FB" w:rsidP="00DA08FB">
      <w:pPr>
        <w:jc w:val="center"/>
        <w:rPr>
          <w:i/>
        </w:rPr>
        <w:sectPr w:rsidR="00DA08FB" w:rsidRPr="00876C76" w:rsidSect="00C61432">
          <w:headerReference w:type="first" r:id="rId149"/>
          <w:footerReference w:type="first" r:id="rId150"/>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tbl>
      <w:tblPr>
        <w:tblW w:w="9080" w:type="dxa"/>
        <w:tblInd w:w="93" w:type="dxa"/>
        <w:tblLook w:val="04A0" w:firstRow="1" w:lastRow="0" w:firstColumn="1" w:lastColumn="0" w:noHBand="0" w:noVBand="1"/>
      </w:tblPr>
      <w:tblGrid>
        <w:gridCol w:w="5840"/>
        <w:gridCol w:w="1316"/>
        <w:gridCol w:w="1080"/>
        <w:gridCol w:w="1080"/>
      </w:tblGrid>
      <w:tr w:rsidR="00F27835" w:rsidRPr="00F27835" w:rsidTr="00297D3F">
        <w:trPr>
          <w:trHeight w:val="270"/>
          <w:tblHeader/>
        </w:trPr>
        <w:tc>
          <w:tcPr>
            <w:tcW w:w="5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lastRenderedPageBreak/>
              <w:t>Name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F27835" w:rsidRPr="00F27835" w:rsidRDefault="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St</w:t>
            </w:r>
            <w:r>
              <w:rPr>
                <w:rFonts w:ascii="SimSun" w:eastAsia="SimSun" w:hAnsi="SimSun" w:cs="SimSun" w:hint="eastAsia"/>
                <w:color w:val="000000"/>
                <w:sz w:val="22"/>
                <w:szCs w:val="22"/>
                <w:lang w:eastAsia="zh-CN"/>
              </w:rPr>
              <w:t>atements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Miss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Cover</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\src\core\coordinates.py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\src\core\epanet\curves.py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91%</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\src\core\epanet\hydraulics\__init__.py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\src\core\epanet\hydraulics\control.py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84%</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\src\core\epanet\hydraulics\link.py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171</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82%</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\src\core\epanet\hydraulics\node.py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205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87%</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\src\core\epanet\labels.py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28</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89%</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\src\core\epanet\options\__init__.py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\src\core\epanet\options\backdrop.py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46</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93%</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\src\core\epanet\options\energy.py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18</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65%</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\src\core\epanet\options\hydraulics.py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81</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98%</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\src\core\epanet\options\map.py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\src\core\epanet\options\options.py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94%</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\src\core\epanet\options\quality.py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63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97%</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\src\core\epanet\options\reactions.py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88%</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\src\core\epanet\options\report.py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\src\core\epanet\options\times.py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\src\core\epanet\patterns.py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\src\core\epanet\project.py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\src\core\epanet\title.py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\src\core\epanet\vertex.py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60%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\src\core\inputfile.py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383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89%</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\src\core\metadata.py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60%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\src\core\swmm\climatology\__init__.py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\src\core\swmm\climatology\climatology.py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268</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93%</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\src\core\swmm\curves.py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46</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\src\core\swmm\hydraulics\__init__.py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\src\core\swmm\hydraulics\link.py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328</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86%</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\src\core\swmm\hydraulics\node.py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220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82%</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\src\core\swmm\hydrology\__init__.py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\src\core\swmm\hydrology\aquifer.py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62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98%</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\src\core\swmm\hydrology\lidcontrol.py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95%</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\src\core\swmm\hydrology\raingage.py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28</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54%</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\src\core\swmm\hydrology\snowpack.py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73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97%</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\src\core\swmm\hydrology\subcatchment.py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330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95%</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\src\core\swmm\hydrology\unithydrograph.py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95%</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\src\core\swmm\options\__init__.py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\src\core\swmm\options\backdrop.py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95%</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\src\core\swmm\options\dates.py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lastRenderedPageBreak/>
              <w:t>\src\core\swmm\options\dynamic_wave.py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\src\core\swmm\options\files.py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\src\core\swmm\options\general.py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79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96%</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\src\core\swmm\options\map.py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36</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92%</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\src\core\swmm\options\report.py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\src\core\swmm\options\time_steps.py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16</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\src\core\swmm\patterns.py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51</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\src\core\swmm\project.py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72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99%</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\src\core\swmm\quality.py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164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95%</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\src\core\swmm\timeseries.py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70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91%</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\src\core\swmm\title.py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\test\HTMLTestRunner.py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200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86%</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\test\__init__.py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epanet\test_all.py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51</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82%</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epanet\test_backdrop.py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epanet\test_curves.py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89%</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epanet\test_demands.py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epanet\test_energy.py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epanet\test_options.py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epanet\test_patterns.py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56</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93%</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epanet\test_project.py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168</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41</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76%</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epanet\test_quality.py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epanet\test_reactions.py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epanet\test_report.py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epanet\test_sources.py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epanet\test_times.py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epanet\test_title.py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swmm\__init__.py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swmm\test_RDII.py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swmm\test_adjustments.py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swmm\test_all.py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181</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95%</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swmm\test_aquifers.py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swmm\test_backdrop.py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85%</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swmm\test_buildup.py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swmm\test_conduits.py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41%</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swmm\test_coverages.py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swmm\test_curves.py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swmm\test_dividers.py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24%</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swmm\test_dwf.py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swmm\test_evaporation.py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87%</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lastRenderedPageBreak/>
              <w:t>swmm\test_files.py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68</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93%</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swmm\test_groundwater.py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swmm\test_hydrographs.py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62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swmm\test_infiltrations.py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swmm\test_inflows.py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58</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swmm\test_junctions.py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swmm\test_landuses.py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swmm\test_lid_controls.py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swmm\test_lid_usage.py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swmm\test_loadings.py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swmm\test_map.py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89%</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swmm\test_options_dates.py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swmm\test_options_dynamicwave.py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swmm\test_options_general.py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56</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swmm\test_options_timesteps.py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swmm\test_outfalls.py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71%</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swmm\test_patterns.py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66</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swmm\test_pollutants.py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swmm\test_project.py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181</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83%</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swmm\test_raingages.py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16</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44%</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swmm\test_report.py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swmm\test_snowpack.py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swmm\test_subcatchments.py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swmm\test_temperature.py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69</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swmm\test_timeseries.py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swmm\test_title.py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40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swmm\test_transects.py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28</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swmm\test_treatment.py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23</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swmm\test_washoff.py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17</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swmm\test_xsection.py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162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154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swmm\test_xsections.py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55</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0</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100%</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test_all_unit_regress_cmd.py</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34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94%</w:t>
            </w:r>
          </w:p>
        </w:tc>
      </w:tr>
      <w:tr w:rsidR="00F27835" w:rsidRPr="00F27835" w:rsidTr="00F27835">
        <w:trPr>
          <w:trHeight w:val="270"/>
        </w:trPr>
        <w:tc>
          <w:tcPr>
            <w:tcW w:w="5840" w:type="dxa"/>
            <w:tcBorders>
              <w:top w:val="nil"/>
              <w:left w:val="single" w:sz="4" w:space="0" w:color="auto"/>
              <w:bottom w:val="single" w:sz="4" w:space="0" w:color="auto"/>
              <w:right w:val="single" w:sz="4" w:space="0" w:color="auto"/>
            </w:tcBorders>
            <w:shd w:val="clear" w:color="auto" w:fill="auto"/>
            <w:noWrap/>
            <w:vAlign w:val="center"/>
            <w:hideMark/>
          </w:tcPr>
          <w:p w:rsidR="00F27835" w:rsidRPr="00F27835" w:rsidRDefault="00F27835" w:rsidP="00F27835">
            <w:pPr>
              <w:jc w:val="lef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TOTAL</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6254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704</w:t>
            </w:r>
          </w:p>
        </w:tc>
        <w:tc>
          <w:tcPr>
            <w:tcW w:w="1080" w:type="dxa"/>
            <w:tcBorders>
              <w:top w:val="nil"/>
              <w:left w:val="nil"/>
              <w:bottom w:val="single" w:sz="4" w:space="0" w:color="auto"/>
              <w:right w:val="single" w:sz="4" w:space="0" w:color="auto"/>
            </w:tcBorders>
            <w:shd w:val="clear" w:color="auto" w:fill="auto"/>
            <w:noWrap/>
            <w:vAlign w:val="center"/>
            <w:hideMark/>
          </w:tcPr>
          <w:p w:rsidR="00F27835" w:rsidRPr="00F27835" w:rsidRDefault="00F27835" w:rsidP="00F27835">
            <w:pPr>
              <w:jc w:val="right"/>
              <w:rPr>
                <w:rFonts w:ascii="SimSun" w:eastAsia="SimSun" w:hAnsi="SimSun" w:cs="SimSun"/>
                <w:color w:val="000000"/>
                <w:sz w:val="22"/>
                <w:szCs w:val="22"/>
                <w:lang w:eastAsia="zh-CN"/>
              </w:rPr>
            </w:pPr>
            <w:r w:rsidRPr="00F27835">
              <w:rPr>
                <w:rFonts w:ascii="SimSun" w:eastAsia="SimSun" w:hAnsi="SimSun" w:cs="SimSun" w:hint="eastAsia"/>
                <w:color w:val="000000"/>
                <w:sz w:val="22"/>
                <w:szCs w:val="22"/>
                <w:lang w:eastAsia="zh-CN"/>
              </w:rPr>
              <w:t>89%</w:t>
            </w:r>
          </w:p>
        </w:tc>
      </w:tr>
    </w:tbl>
    <w:p w:rsidR="00F27835" w:rsidRPr="00876C76" w:rsidRDefault="00F27835" w:rsidP="00F27835">
      <w:pPr>
        <w:jc w:val="center"/>
        <w:rPr>
          <w:i/>
        </w:rPr>
        <w:sectPr w:rsidR="00F27835" w:rsidRPr="00876C76" w:rsidSect="00297D3F">
          <w:headerReference w:type="first" r:id="rId151"/>
          <w:footerReference w:type="first" r:id="rId152"/>
          <w:pgSz w:w="12240" w:h="15840" w:code="1"/>
          <w:pgMar w:top="1440" w:right="1440" w:bottom="1440" w:left="1440" w:header="720" w:footer="431" w:gutter="0"/>
          <w:pgNumType w:start="1"/>
          <w:cols w:space="720"/>
          <w:titlePg/>
          <w:docGrid w:linePitch="360"/>
        </w:sectPr>
      </w:pPr>
    </w:p>
    <w:p w:rsidR="00DA08FB" w:rsidRDefault="00564B94" w:rsidP="00DA08FB">
      <w:pPr>
        <w:jc w:val="center"/>
        <w:rPr>
          <w:b/>
          <w:sz w:val="32"/>
        </w:rPr>
      </w:pPr>
      <w:r w:rsidRPr="00564B94">
        <w:rPr>
          <w:b/>
          <w:sz w:val="32"/>
        </w:rPr>
        <w:lastRenderedPageBreak/>
        <w:t>APPENDIX E</w:t>
      </w:r>
    </w:p>
    <w:p w:rsidR="00DA08FB" w:rsidRDefault="00DA08FB" w:rsidP="00DA08FB">
      <w:pPr>
        <w:jc w:val="center"/>
        <w:rPr>
          <w:b/>
          <w:sz w:val="32"/>
        </w:rPr>
      </w:pPr>
    </w:p>
    <w:p w:rsidR="00F27835" w:rsidRDefault="00564B94" w:rsidP="00F27835">
      <w:pPr>
        <w:jc w:val="center"/>
        <w:rPr>
          <w:b/>
          <w:sz w:val="32"/>
        </w:rPr>
        <w:sectPr w:rsidR="00F27835" w:rsidSect="00DA08FB">
          <w:pgSz w:w="12240" w:h="15840" w:code="1"/>
          <w:pgMar w:top="1440" w:right="1440" w:bottom="1440" w:left="1440" w:header="720" w:footer="432" w:gutter="0"/>
          <w:pgNumType w:start="1"/>
          <w:cols w:space="720"/>
          <w:vAlign w:val="center"/>
          <w:titlePg/>
          <w:docGrid w:linePitch="360"/>
        </w:sectPr>
      </w:pPr>
      <w:r w:rsidRPr="00564B94">
        <w:rPr>
          <w:b/>
          <w:sz w:val="32"/>
        </w:rPr>
        <w:t>SAMPLE UI TEST FILE</w:t>
      </w:r>
    </w:p>
    <w:p w:rsidR="00F27835" w:rsidRDefault="00DA08FB" w:rsidP="00F27835">
      <w:pPr>
        <w:jc w:val="center"/>
        <w:rPr>
          <w:b/>
          <w:sz w:val="32"/>
        </w:rPr>
        <w:sectPr w:rsidR="00F27835" w:rsidSect="00DA08FB">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r w:rsidR="00F27835" w:rsidRPr="00F27835">
        <w:rPr>
          <w:b/>
          <w:sz w:val="32"/>
        </w:rPr>
        <w:t xml:space="preserve"> </w:t>
      </w:r>
    </w:p>
    <w:p w:rsidR="00F82343" w:rsidRPr="00564B94" w:rsidRDefault="00BC0E93" w:rsidP="00DA08FB">
      <w:pPr>
        <w:jc w:val="center"/>
        <w:rPr>
          <w:b/>
          <w:sz w:val="32"/>
        </w:rPr>
      </w:pPr>
      <w:r>
        <w:rPr>
          <w:i/>
          <w:iCs/>
          <w:noProof/>
        </w:rPr>
        <w:lastRenderedPageBreak/>
        <mc:AlternateContent>
          <mc:Choice Requires="wps">
            <w:drawing>
              <wp:inline distT="0" distB="0" distL="0" distR="0">
                <wp:extent cx="5659120" cy="10090150"/>
                <wp:effectExtent l="9525" t="9525" r="8255" b="63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120" cy="7456170"/>
                        </a:xfrm>
                        <a:prstGeom prst="rect">
                          <a:avLst/>
                        </a:prstGeom>
                        <a:solidFill>
                          <a:srgbClr val="FFFFFF"/>
                        </a:solidFill>
                        <a:ln w="9525">
                          <a:solidFill>
                            <a:srgbClr val="000000"/>
                          </a:solidFill>
                          <a:miter lim="800000"/>
                          <a:headEnd/>
                          <a:tailEnd/>
                        </a:ln>
                      </wps:spPr>
                      <wps:txbx>
                        <w:txbxContent>
                          <w:p w:rsidR="001F6340" w:rsidRPr="00297D3F" w:rsidRDefault="001F6340" w:rsidP="00F27835">
                            <w:pPr>
                              <w:rPr>
                                <w:sz w:val="20"/>
                                <w:szCs w:val="20"/>
                              </w:rPr>
                            </w:pPr>
                            <w:r w:rsidRPr="00297D3F">
                              <w:rPr>
                                <w:sz w:val="20"/>
                                <w:szCs w:val="20"/>
                              </w:rPr>
                              <w:t># Load Example1 and save to a new file</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Start SWMM.</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Open the file named 'Example1.inp' using 'File:Open'.</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Save the project using 'File:Save As..' with the name 'Example1z7.inp'.</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Save the project using 'File:Save As..' with the name 'Example1z8.inp'.</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Compare files 'Example1z7.inp' with 'Example1z8.inp'. Should be no difference</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Click 'OK'.</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From the Project Tree, double-click 'Quality', 'Quality' expanded</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 Test 'Quality'&gt; 'Pollutants'</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Double-click 'Pollutants' to activate 'Pollutants' Editor</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Edit 1: In column 1, Set name='Cd', Units = 'UG_per_L', Init.Concenc = '0.101',Click 'OK' to close the Dialog</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E1X1: Double-click 'Pollutants' to examine Edit 1, Click 'OK' to close the Dialog.</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Edit 2: In column 2, Set Rain Concenc='0.0101', GW Concen = '0.101', Co-Pollutant = 'Cd',Click 'OK' to close the Dialog</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E2X1: Double-click 'Pollutants' to examine Edit 2, Click 'OK' to close the Dialog.</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 Test 'Quality'&gt; 'Land Uses'</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Click 'Land Uses', 'Residential' and 'Undeveloped' appear in the lower-left panel</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Edit 3: Double-click 'Residential' to activate the 'Land Use' editor, in tab 'General', Set Interval='7', Availablity = '0.01', Last Swept = '3',Click 'OK' to close the Dialog (Cannot click 'OK', but the edits get saved???)</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E3X1: Click 'Land Uses', double-click 'Residential' to examine Edit 3</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Edit 4: Double-click 'Residential' to activate the 'Land Use' editor, in tab 'Build up', Set... ,Click 'OK' to close the Dialog (Cannot click 'OK')</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E4X1: Click 'Land Uses', double-click 'Residential' to examine Edit 4</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Click 'Land Uses', 'Residential' and 'Undeveloped' appear in the lower-left panel</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Edit 5: Double-click 'Undeveloped' to activate the 'Land Use' editor, in tab 'Buildup', Set Function='EXP', Max. Build = '0.1',Click 'OK' to close the Dialog (Cannot click 'OK', but the edits get saved???)</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E5X1: Click 'Land Uses', double-click 'Undeveloped' to examine Edit 5</w:t>
                            </w:r>
                          </w:p>
                          <w:p w:rsidR="001F6340" w:rsidRPr="00297D3F" w:rsidRDefault="001F6340" w:rsidP="00F27835">
                            <w:pPr>
                              <w:rPr>
                                <w:sz w:val="20"/>
                                <w:szCs w:val="20"/>
                              </w:rPr>
                            </w:pPr>
                          </w:p>
                          <w:p w:rsidR="001F6340" w:rsidRPr="00297D3F" w:rsidRDefault="001F6340" w:rsidP="00F27835">
                            <w:pPr>
                              <w:rPr>
                                <w:sz w:val="20"/>
                                <w:szCs w:val="20"/>
                              </w:rPr>
                            </w:pPr>
                          </w:p>
                          <w:p w:rsidR="001F6340" w:rsidRPr="00297D3F" w:rsidRDefault="001F6340" w:rsidP="00F27835">
                            <w:pPr>
                              <w:rPr>
                                <w:sz w:val="20"/>
                                <w:szCs w:val="20"/>
                              </w:rPr>
                            </w:pPr>
                          </w:p>
                          <w:p w:rsidR="001F6340" w:rsidRPr="00297D3F" w:rsidRDefault="001F6340" w:rsidP="00F27835">
                            <w:pPr>
                              <w:rPr>
                                <w:sz w:val="20"/>
                                <w:szCs w:val="20"/>
                              </w:rPr>
                            </w:pPr>
                          </w:p>
                          <w:p w:rsidR="001F6340" w:rsidRPr="00297D3F" w:rsidRDefault="001F6340" w:rsidP="00F27835">
                            <w:pPr>
                              <w:rPr>
                                <w:sz w:val="20"/>
                                <w:szCs w:val="20"/>
                              </w:rPr>
                            </w:pP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5.6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">
                <v:textbox style="mso-fit-shape-to-text:t">
                  <w:txbxContent>
                    <w:p w:rsidR="001F6340" w:rsidRPr="00297D3F" w:rsidRDefault="001F6340" w:rsidP="00F27835">
                      <w:pPr>
                        <w:rPr>
                          <w:sz w:val="20"/>
                          <w:szCs w:val="20"/>
                        </w:rPr>
                      </w:pPr>
                      <w:r w:rsidRPr="00297D3F">
                        <w:rPr>
                          <w:sz w:val="20"/>
                          <w:szCs w:val="20"/>
                        </w:rPr>
                        <w:t># Load Example1 and save to a new file</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Start SWMM.</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Open the file named 'Example1.inp' using 'File:Open'.</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Save the project using 'File:Save As..' with the name 'Example1z7.inp'.</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Save the project using 'File:Save As..' with the name 'Example1z8.inp'.</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Compare files 'Example1z7.inp' with 'Example1z8.inp'. Should be no difference</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Click 'OK'.</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From the Project Tree, double-click 'Quality', 'Quality' expanded</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 Test 'Quality'&gt; 'Pollutants'</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Double-click 'Pollutants' to activate 'Pollutants' Editor</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Edit 1: In column 1, Set name='Cd', Units = 'UG_per_L', Init.Concenc = '0.101',Click 'OK' to close the Dialog</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E1X1: Double-click 'Pollutants' to examine Edit 1, Click 'OK' to close the Dialog.</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Edit 2: In column 2, Set Rain Concenc='0.0101', GW Concen = '0.101', Co-Pollutant = 'Cd',Click 'OK' to close the Dialog</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E2X1: Double-click 'Pollutants' to examine Edit 2, Click 'OK' to close the Dialog.</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 Test 'Quality'&gt; 'Land Uses'</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Click 'Land Uses', 'Residential' and 'Undeveloped' appear in the lower-left panel</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Edit 3: Double-click 'Residential' to activate the 'Land Use' editor, in tab 'General', Set Interval='7', Availablity = '0.01', Last Swept = '3',Click 'OK' to close the Dialog (Cannot click 'OK', but the edits get saved???)</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E3X1: Click 'Land Uses', double-click 'Residential' to examine Edit 3</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Edit 4: Double-click 'Residential' to activate the 'Land Use' editor, in tab 'Build up', Set... ,Click 'OK' to close the Dialog (Cannot click 'OK')</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E4X1: Click 'Land Uses', double-click 'Residential' to examine Edit 4</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Click 'Land Uses', 'Residential' and 'Undeveloped' appear in the lower-left panel</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Edit 5: Double-click 'Undeveloped' to activate the 'Land Use' editor, in tab 'Buildup', Set Function='EXP', Max. Build = '0.1',Click 'OK' to close the Dialog (Cannot click 'OK', but the edits get saved???)</w:t>
                      </w:r>
                    </w:p>
                    <w:p w:rsidR="001F6340" w:rsidRPr="00297D3F" w:rsidRDefault="001F6340" w:rsidP="00F27835">
                      <w:pPr>
                        <w:rPr>
                          <w:sz w:val="20"/>
                          <w:szCs w:val="20"/>
                        </w:rPr>
                      </w:pPr>
                    </w:p>
                    <w:p w:rsidR="001F6340" w:rsidRPr="00297D3F" w:rsidRDefault="001F6340" w:rsidP="00F27835">
                      <w:pPr>
                        <w:rPr>
                          <w:sz w:val="20"/>
                          <w:szCs w:val="20"/>
                        </w:rPr>
                      </w:pPr>
                      <w:r w:rsidRPr="00297D3F">
                        <w:rPr>
                          <w:sz w:val="20"/>
                          <w:szCs w:val="20"/>
                        </w:rPr>
                        <w:t>E5X1: Click 'Land Uses', double-click 'Undeveloped' to examine Edit 5</w:t>
                      </w:r>
                    </w:p>
                    <w:p w:rsidR="001F6340" w:rsidRPr="00297D3F" w:rsidRDefault="001F6340" w:rsidP="00F27835">
                      <w:pPr>
                        <w:rPr>
                          <w:sz w:val="20"/>
                          <w:szCs w:val="20"/>
                        </w:rPr>
                      </w:pPr>
                    </w:p>
                    <w:p w:rsidR="001F6340" w:rsidRPr="00297D3F" w:rsidRDefault="001F6340" w:rsidP="00F27835">
                      <w:pPr>
                        <w:rPr>
                          <w:sz w:val="20"/>
                          <w:szCs w:val="20"/>
                        </w:rPr>
                      </w:pPr>
                    </w:p>
                    <w:p w:rsidR="001F6340" w:rsidRPr="00297D3F" w:rsidRDefault="001F6340" w:rsidP="00F27835">
                      <w:pPr>
                        <w:rPr>
                          <w:sz w:val="20"/>
                          <w:szCs w:val="20"/>
                        </w:rPr>
                      </w:pPr>
                    </w:p>
                    <w:p w:rsidR="001F6340" w:rsidRPr="00297D3F" w:rsidRDefault="001F6340" w:rsidP="00F27835">
                      <w:pPr>
                        <w:rPr>
                          <w:sz w:val="20"/>
                          <w:szCs w:val="20"/>
                        </w:rPr>
                      </w:pPr>
                    </w:p>
                    <w:p w:rsidR="001F6340" w:rsidRPr="00297D3F" w:rsidRDefault="001F6340" w:rsidP="00F27835">
                      <w:pPr>
                        <w:rPr>
                          <w:sz w:val="20"/>
                          <w:szCs w:val="20"/>
                        </w:rPr>
                      </w:pPr>
                    </w:p>
                  </w:txbxContent>
                </v:textbox>
                <w10:anchorlock/>
              </v:shape>
            </w:pict>
          </mc:Fallback>
        </mc:AlternateContent>
      </w:r>
    </w:p>
    <w:sectPr w:rsidR="00F82343" w:rsidRPr="00564B94" w:rsidSect="00DA08FB">
      <w:pgSz w:w="12240" w:h="15840" w:code="1"/>
      <w:pgMar w:top="1440" w:right="1440" w:bottom="1440" w:left="1440" w:header="720" w:footer="432" w:gutter="0"/>
      <w:pgNumType w:start="1"/>
      <w:cols w:space="720"/>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5DF" w:rsidRDefault="00E525DF">
      <w:r>
        <w:separator/>
      </w:r>
    </w:p>
  </w:endnote>
  <w:endnote w:type="continuationSeparator" w:id="0">
    <w:p w:rsidR="00E525DF" w:rsidRDefault="00E52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DengXian">
    <w:altName w:val="SimSun"/>
    <w:panose1 w:val="00000000000000000000"/>
    <w:charset w:val="86"/>
    <w:family w:val="roman"/>
    <w:notTrueType/>
    <w:pitch w:val="default"/>
  </w:font>
  <w:font w:name="CG Omeg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
    <w:altName w:val="MS Mincho"/>
    <w:panose1 w:val="00000000000000000000"/>
    <w:charset w:val="80"/>
    <w:family w:val="roman"/>
    <w:notTrueType/>
    <w:pitch w:val="default"/>
    <w:sig w:usb0="00000001" w:usb1="08070000" w:usb2="00000010" w:usb3="00000000" w:csb0="00020000" w:csb1="00000000"/>
  </w:font>
  <w:font w:name="Calibri Light,等?">
    <w:altName w:val="MS PMincho"/>
    <w:panose1 w:val="00000000000000000000"/>
    <w:charset w:val="80"/>
    <w:family w:val="roman"/>
    <w:notTrueType/>
    <w:pitch w:val="default"/>
  </w:font>
  <w:font w:name="Calibri,等?">
    <w:altName w:val="MS PMincho"/>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C61432">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62646A">
      <w:rPr>
        <w:noProof/>
        <w:sz w:val="20"/>
        <w:szCs w:val="20"/>
      </w:rPr>
      <w:t>2-1</w:t>
    </w:r>
    <w:r w:rsidRPr="00C81C04">
      <w:rPr>
        <w:sz w:val="20"/>
        <w:szCs w:val="20"/>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C61432">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Pr>
        <w:noProof/>
        <w:sz w:val="20"/>
        <w:szCs w:val="20"/>
      </w:rPr>
      <w:t>4-1</w:t>
    </w:r>
    <w:r w:rsidRPr="00C81C04">
      <w:rPr>
        <w:sz w:val="20"/>
        <w:szCs w:val="20"/>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C61432">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Pr>
        <w:noProof/>
        <w:sz w:val="20"/>
        <w:szCs w:val="20"/>
      </w:rPr>
      <w:t>5-1</w:t>
    </w:r>
    <w:r w:rsidRPr="00C81C04">
      <w:rPr>
        <w:sz w:val="20"/>
        <w:szCs w:val="20"/>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C61432">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62646A">
      <w:rPr>
        <w:noProof/>
        <w:sz w:val="20"/>
        <w:szCs w:val="20"/>
      </w:rPr>
      <w:t>6-1</w:t>
    </w:r>
    <w:r w:rsidRPr="00C81C04">
      <w:rPr>
        <w:sz w:val="20"/>
        <w:szCs w:val="20"/>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C61432">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62646A">
      <w:rPr>
        <w:noProof/>
        <w:sz w:val="20"/>
        <w:szCs w:val="20"/>
      </w:rPr>
      <w:t>7-2</w:t>
    </w:r>
    <w:r w:rsidRPr="00C81C04">
      <w:rPr>
        <w:sz w:val="20"/>
        <w:szCs w:val="20"/>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D64C32" w:rsidRDefault="001F6340" w:rsidP="00B83F66">
    <w:pPr>
      <w:jc w:val="center"/>
      <w:rPr>
        <w:szCs w:val="20"/>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C61432">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62646A">
      <w:rPr>
        <w:noProof/>
        <w:sz w:val="20"/>
        <w:szCs w:val="20"/>
      </w:rPr>
      <w:t>8-1</w:t>
    </w:r>
    <w:r w:rsidRPr="00C81C04">
      <w:rPr>
        <w:sz w:val="20"/>
        <w:szCs w:val="20"/>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D85F4D">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1800E6">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62646A">
      <w:rPr>
        <w:noProof/>
        <w:sz w:val="20"/>
        <w:szCs w:val="20"/>
      </w:rPr>
      <w:t>iii</w:t>
    </w:r>
    <w:r w:rsidRPr="00C81C04">
      <w:rPr>
        <w:sz w:val="20"/>
        <w:szCs w:val="20"/>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D64C32" w:rsidRDefault="001F6340" w:rsidP="00B83F66">
    <w:pPr>
      <w:jc w:val="center"/>
      <w:rPr>
        <w:szCs w:val="20"/>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564B94">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564B94">
    <w:pPr>
      <w:pBdr>
        <w:top w:val="single" w:sz="4" w:space="1" w:color="auto"/>
      </w:pBdr>
      <w:jc w:val="center"/>
      <w:rPr>
        <w:sz w:val="20"/>
        <w:szCs w:val="20"/>
      </w:rPr>
    </w:pPr>
    <w:r>
      <w:rPr>
        <w:sz w:val="20"/>
        <w:szCs w:val="20"/>
      </w:rPr>
      <w:t>A-</w:t>
    </w: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62646A">
      <w:rPr>
        <w:noProof/>
        <w:sz w:val="20"/>
        <w:szCs w:val="20"/>
      </w:rPr>
      <w:t>1</w:t>
    </w:r>
    <w:r w:rsidRPr="00C81C04">
      <w:rPr>
        <w:sz w:val="20"/>
        <w:szCs w:val="20"/>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6A24DD" w:rsidRDefault="001F6340" w:rsidP="006A24DD"/>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C61432">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62646A">
      <w:rPr>
        <w:noProof/>
        <w:sz w:val="20"/>
        <w:szCs w:val="20"/>
      </w:rPr>
      <w:t>1-1</w:t>
    </w:r>
    <w:r w:rsidRPr="00C81C04">
      <w:rPr>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C61432">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Pr>
        <w:noProof/>
        <w:sz w:val="20"/>
        <w:szCs w:val="20"/>
      </w:rPr>
      <w:t>2-1</w:t>
    </w:r>
    <w:r w:rsidRPr="00C81C04">
      <w:rPr>
        <w:sz w:val="20"/>
        <w:szCs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136619" w:rsidRDefault="001F6340" w:rsidP="0013661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C61432">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62646A">
      <w:rPr>
        <w:noProof/>
        <w:sz w:val="20"/>
        <w:szCs w:val="20"/>
      </w:rPr>
      <w:t>5-1</w:t>
    </w:r>
    <w:r w:rsidRPr="00C81C04">
      <w:rPr>
        <w:sz w:val="20"/>
        <w:szCs w:val="20"/>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873825" w:rsidRDefault="001F6340" w:rsidP="00C61432">
    <w:pPr>
      <w:pBdr>
        <w:top w:val="single" w:sz="4" w:space="1" w:color="auto"/>
      </w:pBdr>
      <w:tabs>
        <w:tab w:val="center" w:pos="4680"/>
        <w:tab w:val="right" w:pos="9360"/>
      </w:tabs>
      <w:jc w:val="center"/>
      <w:rPr>
        <w:i/>
        <w:sz w:val="20"/>
        <w:szCs w:val="20"/>
      </w:rPr>
    </w:pPr>
    <w:r>
      <w:rPr>
        <w:i/>
        <w:iCs/>
        <w:sz w:val="20"/>
        <w:szCs w:val="20"/>
      </w:rPr>
      <w:t>SWMM/EPANET Testing</w:t>
    </w:r>
  </w:p>
  <w:p w:rsidR="001F6340" w:rsidRPr="00C81C04" w:rsidRDefault="001F6340"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Pr>
        <w:noProof/>
        <w:sz w:val="20"/>
        <w:szCs w:val="20"/>
      </w:rPr>
      <w:t>3-1</w:t>
    </w:r>
    <w:r w:rsidRPr="00C81C04">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5DF" w:rsidRDefault="00E525DF">
      <w:r>
        <w:separator/>
      </w:r>
    </w:p>
  </w:footnote>
  <w:footnote w:type="continuationSeparator" w:id="0">
    <w:p w:rsidR="00E525DF" w:rsidRDefault="00E525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p w:rsidR="001F6340" w:rsidRDefault="001F6340"/>
  <w:p w:rsidR="001F6340" w:rsidRPr="007C0625" w:rsidRDefault="001F6340" w:rsidP="005F560B">
    <w:pPr>
      <w:spacing w:line="200" w:lineRule="atLeast"/>
      <w:jc w:val="center"/>
      <w:rPr>
        <w:rFonts w:ascii="Times New Roman" w:hAnsi="Times New Roman"/>
        <w:b/>
      </w:rPr>
    </w:pPr>
    <w:r w:rsidRPr="72736536">
      <w:rPr>
        <w:rFonts w:ascii="Times New Roman" w:hAnsi="Times New Roman"/>
        <w:b/>
        <w:bCs/>
      </w:rPr>
      <w:t>LIST OF ACRONYMS AND ABBREVIATIONS (continued)</w:t>
    </w:r>
  </w:p>
  <w:p w:rsidR="001F6340" w:rsidRPr="007C0625" w:rsidRDefault="001F6340" w:rsidP="005F560B">
    <w:pPr>
      <w:pBdr>
        <w:bottom w:val="single" w:sz="4" w:space="1" w:color="auto"/>
      </w:pBdr>
      <w:spacing w:line="200" w:lineRule="atLeast"/>
      <w:rPr>
        <w:rFonts w:ascii="Times New Roman" w:hAnsi="Times New Roman"/>
      </w:rPr>
    </w:pPr>
  </w:p>
  <w:p w:rsidR="001F6340" w:rsidRPr="007C0625" w:rsidRDefault="001F6340" w:rsidP="005F560B">
    <w:pPr>
      <w:spacing w:line="200" w:lineRule="atLeast"/>
      <w:rPr>
        <w:rFonts w:ascii="Times New Roman" w:hAnsi="Times New Roma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B97787" w:rsidRDefault="001F6340" w:rsidP="00B97787">
    <w:pPr>
      <w:rPr>
        <w:szCs w:val="2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rsidR="001F6340" w:rsidRDefault="001F6340" w:rsidP="00564B94"/>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B97787" w:rsidRDefault="001F6340" w:rsidP="00B97787">
    <w:pPr>
      <w:rPr>
        <w:szCs w:val="2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rsidR="001F6340" w:rsidRDefault="001F6340" w:rsidP="00564B94"/>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rsidR="001F6340" w:rsidRDefault="001F6340" w:rsidP="00564B94"/>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2A786D">
    <w:pPr>
      <w:pBdr>
        <w:bottom w:val="single" w:sz="2" w:space="0" w:color="auto"/>
      </w:pBdr>
      <w:jc w:val="center"/>
      <w:rPr>
        <w:szCs w:val="20"/>
      </w:rPr>
    </w:pPr>
    <w:r w:rsidRPr="72736536">
      <w:rPr>
        <w:i/>
        <w:iCs/>
        <w:sz w:val="20"/>
        <w:szCs w:val="20"/>
      </w:rPr>
      <w:t>Delisting Risk Assessment Software Version 4.0 Feasibility Project</w:t>
    </w:r>
  </w:p>
  <w:p w:rsidR="001F6340" w:rsidRDefault="001F6340"/>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rsidR="001F6340" w:rsidRDefault="001F6340" w:rsidP="00564B94"/>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rsidR="001F6340" w:rsidRDefault="001F6340" w:rsidP="00564B9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B97787" w:rsidRDefault="001F6340" w:rsidP="00B97787">
    <w:pPr>
      <w:rPr>
        <w:szCs w:val="20"/>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E65B28">
    <w:pPr>
      <w:pBdr>
        <w:bottom w:val="single" w:sz="2" w:space="0" w:color="auto"/>
      </w:pBdr>
      <w:jc w:val="center"/>
      <w:rPr>
        <w:szCs w:val="20"/>
      </w:rPr>
    </w:pPr>
    <w:r w:rsidRPr="72736536">
      <w:rPr>
        <w:i/>
        <w:iCs/>
        <w:sz w:val="20"/>
        <w:szCs w:val="20"/>
      </w:rPr>
      <w:t>Risk Assessment Software Version 4.0 Feasibility Project</w:t>
    </w:r>
  </w:p>
  <w:p w:rsidR="001F6340" w:rsidRPr="003E6784" w:rsidRDefault="001F6340" w:rsidP="003E6784"/>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rsidR="001F6340" w:rsidRDefault="001F6340" w:rsidP="00564B94"/>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E65B28">
    <w:pPr>
      <w:pBdr>
        <w:bottom w:val="single" w:sz="2" w:space="0" w:color="auto"/>
      </w:pBdr>
      <w:jc w:val="center"/>
      <w:rPr>
        <w:szCs w:val="20"/>
      </w:rPr>
    </w:pPr>
    <w:r w:rsidRPr="72736536">
      <w:rPr>
        <w:i/>
        <w:iCs/>
        <w:sz w:val="20"/>
        <w:szCs w:val="20"/>
      </w:rPr>
      <w:t>Risk Assessment Software Version 4.0 Feasibility Project</w:t>
    </w:r>
  </w:p>
  <w:p w:rsidR="001F6340" w:rsidRPr="003E6784" w:rsidRDefault="001F6340" w:rsidP="003E6784"/>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rsidR="001F6340" w:rsidRDefault="001F6340" w:rsidP="00564B94"/>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CC77C2">
    <w:pPr>
      <w:pBdr>
        <w:bottom w:val="single" w:sz="2" w:space="0" w:color="auto"/>
      </w:pBdr>
      <w:jc w:val="center"/>
      <w:rPr>
        <w:szCs w:val="20"/>
      </w:rPr>
    </w:pPr>
    <w:r w:rsidRPr="72736536">
      <w:rPr>
        <w:i/>
        <w:iCs/>
        <w:sz w:val="20"/>
        <w:szCs w:val="20"/>
      </w:rPr>
      <w:t>Risk Assessment Software Version 4.0 Feasibility Project</w:t>
    </w:r>
  </w:p>
  <w:p w:rsidR="001F6340" w:rsidRPr="003E6784" w:rsidRDefault="001F6340" w:rsidP="003E6784"/>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DA08FB" w:rsidRDefault="001F6340" w:rsidP="00DA08FB">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2A786D">
    <w:pPr>
      <w:pBdr>
        <w:bottom w:val="single" w:sz="2" w:space="0" w:color="auto"/>
      </w:pBdr>
      <w:jc w:val="center"/>
      <w:rPr>
        <w:szCs w:val="20"/>
      </w:rPr>
    </w:pPr>
    <w:r w:rsidRPr="72736536">
      <w:rPr>
        <w:i/>
        <w:iCs/>
        <w:sz w:val="20"/>
        <w:szCs w:val="20"/>
      </w:rPr>
      <w:t>Delisting Risk Assessment Software Version 4.0 Feasibility Project</w:t>
    </w:r>
  </w:p>
  <w:p w:rsidR="001F6340" w:rsidRDefault="001F634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rsidR="001F6340" w:rsidRDefault="001F6340"/>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B97787" w:rsidRDefault="001F6340" w:rsidP="00B97787">
    <w:pPr>
      <w:rPr>
        <w:szCs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Default="001F6340"/>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340" w:rsidRPr="003F748D" w:rsidRDefault="001F6340"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rsidR="001F6340" w:rsidRDefault="001F6340" w:rsidP="00564B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B42"/>
    <w:multiLevelType w:val="hybridMultilevel"/>
    <w:tmpl w:val="A100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0283"/>
    <w:multiLevelType w:val="multilevel"/>
    <w:tmpl w:val="74BCDB06"/>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810"/>
        </w:tabs>
        <w:ind w:left="81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B51DFD"/>
    <w:multiLevelType w:val="hybridMultilevel"/>
    <w:tmpl w:val="8924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E33C7"/>
    <w:multiLevelType w:val="hybridMultilevel"/>
    <w:tmpl w:val="2234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220FE"/>
    <w:multiLevelType w:val="hybridMultilevel"/>
    <w:tmpl w:val="D8E8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923BD"/>
    <w:multiLevelType w:val="hybridMultilevel"/>
    <w:tmpl w:val="9D9048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12B42E7"/>
    <w:multiLevelType w:val="hybridMultilevel"/>
    <w:tmpl w:val="E6B6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53DB3"/>
    <w:multiLevelType w:val="hybridMultilevel"/>
    <w:tmpl w:val="808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25B25"/>
    <w:multiLevelType w:val="hybridMultilevel"/>
    <w:tmpl w:val="D0CC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12437"/>
    <w:multiLevelType w:val="hybridMultilevel"/>
    <w:tmpl w:val="0F5C8E90"/>
    <w:lvl w:ilvl="0" w:tplc="D2DE29B4">
      <w:start w:val="1"/>
      <w:numFmt w:val="bullet"/>
      <w:lvlText w:val="•"/>
      <w:lvlJc w:val="left"/>
      <w:pPr>
        <w:tabs>
          <w:tab w:val="num" w:pos="720"/>
        </w:tabs>
        <w:ind w:left="720" w:hanging="360"/>
      </w:pPr>
      <w:rPr>
        <w:rFonts w:ascii="Arial" w:hAnsi="Arial" w:hint="default"/>
      </w:rPr>
    </w:lvl>
    <w:lvl w:ilvl="1" w:tplc="3BA6D59C" w:tentative="1">
      <w:start w:val="1"/>
      <w:numFmt w:val="bullet"/>
      <w:lvlText w:val="•"/>
      <w:lvlJc w:val="left"/>
      <w:pPr>
        <w:tabs>
          <w:tab w:val="num" w:pos="1440"/>
        </w:tabs>
        <w:ind w:left="1440" w:hanging="360"/>
      </w:pPr>
      <w:rPr>
        <w:rFonts w:ascii="Arial" w:hAnsi="Arial" w:hint="default"/>
      </w:rPr>
    </w:lvl>
    <w:lvl w:ilvl="2" w:tplc="3A867CDE" w:tentative="1">
      <w:start w:val="1"/>
      <w:numFmt w:val="bullet"/>
      <w:lvlText w:val="•"/>
      <w:lvlJc w:val="left"/>
      <w:pPr>
        <w:tabs>
          <w:tab w:val="num" w:pos="2160"/>
        </w:tabs>
        <w:ind w:left="2160" w:hanging="360"/>
      </w:pPr>
      <w:rPr>
        <w:rFonts w:ascii="Arial" w:hAnsi="Arial" w:hint="default"/>
      </w:rPr>
    </w:lvl>
    <w:lvl w:ilvl="3" w:tplc="F8D816B4" w:tentative="1">
      <w:start w:val="1"/>
      <w:numFmt w:val="bullet"/>
      <w:lvlText w:val="•"/>
      <w:lvlJc w:val="left"/>
      <w:pPr>
        <w:tabs>
          <w:tab w:val="num" w:pos="2880"/>
        </w:tabs>
        <w:ind w:left="2880" w:hanging="360"/>
      </w:pPr>
      <w:rPr>
        <w:rFonts w:ascii="Arial" w:hAnsi="Arial" w:hint="default"/>
      </w:rPr>
    </w:lvl>
    <w:lvl w:ilvl="4" w:tplc="4D4E2C3C" w:tentative="1">
      <w:start w:val="1"/>
      <w:numFmt w:val="bullet"/>
      <w:lvlText w:val="•"/>
      <w:lvlJc w:val="left"/>
      <w:pPr>
        <w:tabs>
          <w:tab w:val="num" w:pos="3600"/>
        </w:tabs>
        <w:ind w:left="3600" w:hanging="360"/>
      </w:pPr>
      <w:rPr>
        <w:rFonts w:ascii="Arial" w:hAnsi="Arial" w:hint="default"/>
      </w:rPr>
    </w:lvl>
    <w:lvl w:ilvl="5" w:tplc="739498AC" w:tentative="1">
      <w:start w:val="1"/>
      <w:numFmt w:val="bullet"/>
      <w:lvlText w:val="•"/>
      <w:lvlJc w:val="left"/>
      <w:pPr>
        <w:tabs>
          <w:tab w:val="num" w:pos="4320"/>
        </w:tabs>
        <w:ind w:left="4320" w:hanging="360"/>
      </w:pPr>
      <w:rPr>
        <w:rFonts w:ascii="Arial" w:hAnsi="Arial" w:hint="default"/>
      </w:rPr>
    </w:lvl>
    <w:lvl w:ilvl="6" w:tplc="756E7940" w:tentative="1">
      <w:start w:val="1"/>
      <w:numFmt w:val="bullet"/>
      <w:lvlText w:val="•"/>
      <w:lvlJc w:val="left"/>
      <w:pPr>
        <w:tabs>
          <w:tab w:val="num" w:pos="5040"/>
        </w:tabs>
        <w:ind w:left="5040" w:hanging="360"/>
      </w:pPr>
      <w:rPr>
        <w:rFonts w:ascii="Arial" w:hAnsi="Arial" w:hint="default"/>
      </w:rPr>
    </w:lvl>
    <w:lvl w:ilvl="7" w:tplc="10D0753C" w:tentative="1">
      <w:start w:val="1"/>
      <w:numFmt w:val="bullet"/>
      <w:lvlText w:val="•"/>
      <w:lvlJc w:val="left"/>
      <w:pPr>
        <w:tabs>
          <w:tab w:val="num" w:pos="5760"/>
        </w:tabs>
        <w:ind w:left="5760" w:hanging="360"/>
      </w:pPr>
      <w:rPr>
        <w:rFonts w:ascii="Arial" w:hAnsi="Arial" w:hint="default"/>
      </w:rPr>
    </w:lvl>
    <w:lvl w:ilvl="8" w:tplc="21FAB5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1078A8"/>
    <w:multiLevelType w:val="hybridMultilevel"/>
    <w:tmpl w:val="388E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905D5"/>
    <w:multiLevelType w:val="hybridMultilevel"/>
    <w:tmpl w:val="CF06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2011F"/>
    <w:multiLevelType w:val="hybridMultilevel"/>
    <w:tmpl w:val="45F4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343CF"/>
    <w:multiLevelType w:val="hybridMultilevel"/>
    <w:tmpl w:val="56DE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B73CB"/>
    <w:multiLevelType w:val="hybridMultilevel"/>
    <w:tmpl w:val="EF26038C"/>
    <w:lvl w:ilvl="0" w:tplc="87EC07EC">
      <w:start w:val="1"/>
      <w:numFmt w:val="bullet"/>
      <w:lvlText w:val="•"/>
      <w:lvlJc w:val="left"/>
      <w:pPr>
        <w:tabs>
          <w:tab w:val="num" w:pos="720"/>
        </w:tabs>
        <w:ind w:left="720" w:hanging="360"/>
      </w:pPr>
      <w:rPr>
        <w:rFonts w:ascii="Arial" w:hAnsi="Arial" w:hint="default"/>
      </w:rPr>
    </w:lvl>
    <w:lvl w:ilvl="1" w:tplc="47201DEC" w:tentative="1">
      <w:start w:val="1"/>
      <w:numFmt w:val="bullet"/>
      <w:lvlText w:val="•"/>
      <w:lvlJc w:val="left"/>
      <w:pPr>
        <w:tabs>
          <w:tab w:val="num" w:pos="1440"/>
        </w:tabs>
        <w:ind w:left="1440" w:hanging="360"/>
      </w:pPr>
      <w:rPr>
        <w:rFonts w:ascii="Arial" w:hAnsi="Arial" w:hint="default"/>
      </w:rPr>
    </w:lvl>
    <w:lvl w:ilvl="2" w:tplc="2C726D48" w:tentative="1">
      <w:start w:val="1"/>
      <w:numFmt w:val="bullet"/>
      <w:lvlText w:val="•"/>
      <w:lvlJc w:val="left"/>
      <w:pPr>
        <w:tabs>
          <w:tab w:val="num" w:pos="2160"/>
        </w:tabs>
        <w:ind w:left="2160" w:hanging="360"/>
      </w:pPr>
      <w:rPr>
        <w:rFonts w:ascii="Arial" w:hAnsi="Arial" w:hint="default"/>
      </w:rPr>
    </w:lvl>
    <w:lvl w:ilvl="3" w:tplc="00CCCDC0" w:tentative="1">
      <w:start w:val="1"/>
      <w:numFmt w:val="bullet"/>
      <w:lvlText w:val="•"/>
      <w:lvlJc w:val="left"/>
      <w:pPr>
        <w:tabs>
          <w:tab w:val="num" w:pos="2880"/>
        </w:tabs>
        <w:ind w:left="2880" w:hanging="360"/>
      </w:pPr>
      <w:rPr>
        <w:rFonts w:ascii="Arial" w:hAnsi="Arial" w:hint="default"/>
      </w:rPr>
    </w:lvl>
    <w:lvl w:ilvl="4" w:tplc="FAE2756E" w:tentative="1">
      <w:start w:val="1"/>
      <w:numFmt w:val="bullet"/>
      <w:lvlText w:val="•"/>
      <w:lvlJc w:val="left"/>
      <w:pPr>
        <w:tabs>
          <w:tab w:val="num" w:pos="3600"/>
        </w:tabs>
        <w:ind w:left="3600" w:hanging="360"/>
      </w:pPr>
      <w:rPr>
        <w:rFonts w:ascii="Arial" w:hAnsi="Arial" w:hint="default"/>
      </w:rPr>
    </w:lvl>
    <w:lvl w:ilvl="5" w:tplc="77D48DE2" w:tentative="1">
      <w:start w:val="1"/>
      <w:numFmt w:val="bullet"/>
      <w:lvlText w:val="•"/>
      <w:lvlJc w:val="left"/>
      <w:pPr>
        <w:tabs>
          <w:tab w:val="num" w:pos="4320"/>
        </w:tabs>
        <w:ind w:left="4320" w:hanging="360"/>
      </w:pPr>
      <w:rPr>
        <w:rFonts w:ascii="Arial" w:hAnsi="Arial" w:hint="default"/>
      </w:rPr>
    </w:lvl>
    <w:lvl w:ilvl="6" w:tplc="8130B69C" w:tentative="1">
      <w:start w:val="1"/>
      <w:numFmt w:val="bullet"/>
      <w:lvlText w:val="•"/>
      <w:lvlJc w:val="left"/>
      <w:pPr>
        <w:tabs>
          <w:tab w:val="num" w:pos="5040"/>
        </w:tabs>
        <w:ind w:left="5040" w:hanging="360"/>
      </w:pPr>
      <w:rPr>
        <w:rFonts w:ascii="Arial" w:hAnsi="Arial" w:hint="default"/>
      </w:rPr>
    </w:lvl>
    <w:lvl w:ilvl="7" w:tplc="16809E92" w:tentative="1">
      <w:start w:val="1"/>
      <w:numFmt w:val="bullet"/>
      <w:lvlText w:val="•"/>
      <w:lvlJc w:val="left"/>
      <w:pPr>
        <w:tabs>
          <w:tab w:val="num" w:pos="5760"/>
        </w:tabs>
        <w:ind w:left="5760" w:hanging="360"/>
      </w:pPr>
      <w:rPr>
        <w:rFonts w:ascii="Arial" w:hAnsi="Arial" w:hint="default"/>
      </w:rPr>
    </w:lvl>
    <w:lvl w:ilvl="8" w:tplc="F326A9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386CB9"/>
    <w:multiLevelType w:val="multilevel"/>
    <w:tmpl w:val="74BCDB06"/>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810"/>
        </w:tabs>
        <w:ind w:left="81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DE84636"/>
    <w:multiLevelType w:val="hybridMultilevel"/>
    <w:tmpl w:val="7A4C1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E5C86"/>
    <w:multiLevelType w:val="hybridMultilevel"/>
    <w:tmpl w:val="A670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54785A"/>
    <w:multiLevelType w:val="hybridMultilevel"/>
    <w:tmpl w:val="FC98F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861FDD"/>
    <w:multiLevelType w:val="hybridMultilevel"/>
    <w:tmpl w:val="38743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51B14"/>
    <w:multiLevelType w:val="hybridMultilevel"/>
    <w:tmpl w:val="131A48E2"/>
    <w:lvl w:ilvl="0" w:tplc="549A128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84DC4"/>
    <w:multiLevelType w:val="multilevel"/>
    <w:tmpl w:val="2B3E4C80"/>
    <w:lvl w:ilvl="0">
      <w:start w:val="1"/>
      <w:numFmt w:val="decimal"/>
      <w:pStyle w:val="Heading1"/>
      <w:lvlText w:val="%1.0"/>
      <w:lvlJc w:val="left"/>
      <w:pPr>
        <w:tabs>
          <w:tab w:val="num" w:pos="720"/>
        </w:tabs>
        <w:ind w:left="720" w:hanging="720"/>
      </w:pPr>
      <w:rPr>
        <w:rFonts w:ascii="CG Times" w:hAnsi="CG Time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2DC22A1"/>
    <w:multiLevelType w:val="hybridMultilevel"/>
    <w:tmpl w:val="4162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66418C"/>
    <w:multiLevelType w:val="hybridMultilevel"/>
    <w:tmpl w:val="CED0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16EBC"/>
    <w:multiLevelType w:val="hybridMultilevel"/>
    <w:tmpl w:val="F7C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A62DE"/>
    <w:multiLevelType w:val="hybridMultilevel"/>
    <w:tmpl w:val="7546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500CC"/>
    <w:multiLevelType w:val="hybridMultilevel"/>
    <w:tmpl w:val="7CC0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23C6B"/>
    <w:multiLevelType w:val="hybridMultilevel"/>
    <w:tmpl w:val="471C93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F515C2"/>
    <w:multiLevelType w:val="hybridMultilevel"/>
    <w:tmpl w:val="F3C0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5149E3"/>
    <w:multiLevelType w:val="hybridMultilevel"/>
    <w:tmpl w:val="AA78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9510AA"/>
    <w:multiLevelType w:val="hybridMultilevel"/>
    <w:tmpl w:val="DA16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615D9"/>
    <w:multiLevelType w:val="hybridMultilevel"/>
    <w:tmpl w:val="AE8C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B953D5"/>
    <w:multiLevelType w:val="hybridMultilevel"/>
    <w:tmpl w:val="4B80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B93261"/>
    <w:multiLevelType w:val="hybridMultilevel"/>
    <w:tmpl w:val="CE74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D73BB"/>
    <w:multiLevelType w:val="hybridMultilevel"/>
    <w:tmpl w:val="2924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8211A8"/>
    <w:multiLevelType w:val="hybridMultilevel"/>
    <w:tmpl w:val="1EF4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9C7611"/>
    <w:multiLevelType w:val="hybridMultilevel"/>
    <w:tmpl w:val="6E78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E5245D"/>
    <w:multiLevelType w:val="hybridMultilevel"/>
    <w:tmpl w:val="74C8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A41204"/>
    <w:multiLevelType w:val="hybridMultilevel"/>
    <w:tmpl w:val="89BC7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1C0304B"/>
    <w:multiLevelType w:val="hybridMultilevel"/>
    <w:tmpl w:val="EC8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93313B"/>
    <w:multiLevelType w:val="hybridMultilevel"/>
    <w:tmpl w:val="B7B29B02"/>
    <w:lvl w:ilvl="0" w:tplc="549A128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1A261E"/>
    <w:multiLevelType w:val="hybridMultilevel"/>
    <w:tmpl w:val="2DB2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A23CE0"/>
    <w:multiLevelType w:val="hybridMultilevel"/>
    <w:tmpl w:val="30D8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D72788"/>
    <w:multiLevelType w:val="hybridMultilevel"/>
    <w:tmpl w:val="D5F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6"/>
  </w:num>
  <w:num w:numId="4">
    <w:abstractNumId w:val="17"/>
  </w:num>
  <w:num w:numId="5">
    <w:abstractNumId w:val="3"/>
  </w:num>
  <w:num w:numId="6">
    <w:abstractNumId w:val="41"/>
  </w:num>
  <w:num w:numId="7">
    <w:abstractNumId w:val="35"/>
  </w:num>
  <w:num w:numId="8">
    <w:abstractNumId w:val="23"/>
  </w:num>
  <w:num w:numId="9">
    <w:abstractNumId w:val="11"/>
  </w:num>
  <w:num w:numId="10">
    <w:abstractNumId w:val="33"/>
  </w:num>
  <w:num w:numId="11">
    <w:abstractNumId w:val="22"/>
  </w:num>
  <w:num w:numId="12">
    <w:abstractNumId w:val="30"/>
  </w:num>
  <w:num w:numId="13">
    <w:abstractNumId w:val="26"/>
  </w:num>
  <w:num w:numId="14">
    <w:abstractNumId w:val="39"/>
  </w:num>
  <w:num w:numId="15">
    <w:abstractNumId w:val="36"/>
  </w:num>
  <w:num w:numId="16">
    <w:abstractNumId w:val="25"/>
  </w:num>
  <w:num w:numId="17">
    <w:abstractNumId w:val="16"/>
  </w:num>
  <w:num w:numId="18">
    <w:abstractNumId w:val="32"/>
  </w:num>
  <w:num w:numId="19">
    <w:abstractNumId w:val="43"/>
  </w:num>
  <w:num w:numId="20">
    <w:abstractNumId w:val="2"/>
  </w:num>
  <w:num w:numId="21">
    <w:abstractNumId w:val="12"/>
  </w:num>
  <w:num w:numId="22">
    <w:abstractNumId w:val="34"/>
  </w:num>
  <w:num w:numId="23">
    <w:abstractNumId w:val="13"/>
  </w:num>
  <w:num w:numId="24">
    <w:abstractNumId w:val="20"/>
  </w:num>
  <w:num w:numId="25">
    <w:abstractNumId w:val="40"/>
  </w:num>
  <w:num w:numId="26">
    <w:abstractNumId w:val="24"/>
  </w:num>
  <w:num w:numId="27">
    <w:abstractNumId w:val="10"/>
  </w:num>
  <w:num w:numId="28">
    <w:abstractNumId w:val="0"/>
  </w:num>
  <w:num w:numId="29">
    <w:abstractNumId w:val="31"/>
  </w:num>
  <w:num w:numId="30">
    <w:abstractNumId w:val="7"/>
  </w:num>
  <w:num w:numId="31">
    <w:abstractNumId w:val="42"/>
  </w:num>
  <w:num w:numId="32">
    <w:abstractNumId w:val="29"/>
  </w:num>
  <w:num w:numId="33">
    <w:abstractNumId w:val="8"/>
  </w:num>
  <w:num w:numId="34">
    <w:abstractNumId w:val="28"/>
  </w:num>
  <w:num w:numId="35">
    <w:abstractNumId w:val="19"/>
  </w:num>
  <w:num w:numId="36">
    <w:abstractNumId w:val="37"/>
  </w:num>
  <w:num w:numId="37">
    <w:abstractNumId w:val="9"/>
  </w:num>
  <w:num w:numId="38">
    <w:abstractNumId w:val="14"/>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18"/>
  </w:num>
  <w:num w:numId="42">
    <w:abstractNumId w:val="27"/>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 w:numId="45">
    <w:abstractNumId w:val="21"/>
  </w:num>
  <w:num w:numId="46">
    <w:abstractNumId w:val="15"/>
  </w:num>
  <w:num w:numId="47">
    <w:abstractNumId w:val="21"/>
  </w:num>
  <w:num w:numId="48">
    <w:abstractNumId w:val="1"/>
  </w:num>
  <w:num w:numId="49">
    <w:abstractNumId w:val="5"/>
  </w:num>
  <w:num w:numId="50">
    <w:abstractNumId w:val="38"/>
  </w:num>
  <w:num w:numId="51">
    <w:abstractNumId w:val="21"/>
  </w:num>
  <w:num w:numId="52">
    <w:abstractNumId w:val="21"/>
  </w:num>
  <w:num w:numId="53">
    <w:abstractNumId w:val="21"/>
  </w:num>
  <w:num w:numId="54">
    <w:abstractNumId w:val="21"/>
  </w:num>
  <w:num w:numId="55">
    <w:abstractNumId w:val="21"/>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Duda">
    <w15:presenceInfo w15:providerId="AD" w15:userId="S-1-5-21-3747099933-3378875089-3634833875-24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embedSystemFonts/>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AA0"/>
    <w:rsid w:val="00000138"/>
    <w:rsid w:val="00000A43"/>
    <w:rsid w:val="0000232C"/>
    <w:rsid w:val="0000238A"/>
    <w:rsid w:val="00002AB8"/>
    <w:rsid w:val="00003945"/>
    <w:rsid w:val="00005A18"/>
    <w:rsid w:val="00005C15"/>
    <w:rsid w:val="00005C7C"/>
    <w:rsid w:val="000068AE"/>
    <w:rsid w:val="00006C94"/>
    <w:rsid w:val="000075BF"/>
    <w:rsid w:val="0001169C"/>
    <w:rsid w:val="00013AB9"/>
    <w:rsid w:val="00013EA7"/>
    <w:rsid w:val="000141DE"/>
    <w:rsid w:val="00014B32"/>
    <w:rsid w:val="000160FD"/>
    <w:rsid w:val="00016914"/>
    <w:rsid w:val="00016E05"/>
    <w:rsid w:val="00016F39"/>
    <w:rsid w:val="00017579"/>
    <w:rsid w:val="000179A8"/>
    <w:rsid w:val="0002095F"/>
    <w:rsid w:val="00023C0A"/>
    <w:rsid w:val="00023ED8"/>
    <w:rsid w:val="00024DA7"/>
    <w:rsid w:val="00025BA1"/>
    <w:rsid w:val="00026EF2"/>
    <w:rsid w:val="00027FA3"/>
    <w:rsid w:val="00030136"/>
    <w:rsid w:val="00032746"/>
    <w:rsid w:val="00033490"/>
    <w:rsid w:val="00034749"/>
    <w:rsid w:val="00034FB7"/>
    <w:rsid w:val="000361C6"/>
    <w:rsid w:val="0004092D"/>
    <w:rsid w:val="00040DB5"/>
    <w:rsid w:val="0004319C"/>
    <w:rsid w:val="000436D5"/>
    <w:rsid w:val="00043C8D"/>
    <w:rsid w:val="00043EEF"/>
    <w:rsid w:val="00045F73"/>
    <w:rsid w:val="000463D5"/>
    <w:rsid w:val="00046A18"/>
    <w:rsid w:val="00046B93"/>
    <w:rsid w:val="00046DAF"/>
    <w:rsid w:val="00046FC2"/>
    <w:rsid w:val="00050332"/>
    <w:rsid w:val="00051494"/>
    <w:rsid w:val="0005193A"/>
    <w:rsid w:val="000526FA"/>
    <w:rsid w:val="000531F4"/>
    <w:rsid w:val="000538FC"/>
    <w:rsid w:val="00054150"/>
    <w:rsid w:val="0005666F"/>
    <w:rsid w:val="000570E8"/>
    <w:rsid w:val="00057324"/>
    <w:rsid w:val="00057BB7"/>
    <w:rsid w:val="00060F6E"/>
    <w:rsid w:val="0006240F"/>
    <w:rsid w:val="000648D3"/>
    <w:rsid w:val="0006556A"/>
    <w:rsid w:val="00066862"/>
    <w:rsid w:val="00066B8F"/>
    <w:rsid w:val="00067076"/>
    <w:rsid w:val="0006744A"/>
    <w:rsid w:val="000701FB"/>
    <w:rsid w:val="00071B8B"/>
    <w:rsid w:val="00071D60"/>
    <w:rsid w:val="00072F2D"/>
    <w:rsid w:val="000737DC"/>
    <w:rsid w:val="00073EEA"/>
    <w:rsid w:val="00074AFB"/>
    <w:rsid w:val="0007597F"/>
    <w:rsid w:val="000760CF"/>
    <w:rsid w:val="00080C25"/>
    <w:rsid w:val="00081EBD"/>
    <w:rsid w:val="00083A1D"/>
    <w:rsid w:val="00084A1F"/>
    <w:rsid w:val="00085446"/>
    <w:rsid w:val="00085830"/>
    <w:rsid w:val="00085F13"/>
    <w:rsid w:val="000862A5"/>
    <w:rsid w:val="00086775"/>
    <w:rsid w:val="00086B81"/>
    <w:rsid w:val="00092313"/>
    <w:rsid w:val="000929DF"/>
    <w:rsid w:val="0009544C"/>
    <w:rsid w:val="00095FC0"/>
    <w:rsid w:val="0009799B"/>
    <w:rsid w:val="000A045C"/>
    <w:rsid w:val="000A0D5A"/>
    <w:rsid w:val="000A27B0"/>
    <w:rsid w:val="000A6BEE"/>
    <w:rsid w:val="000A7364"/>
    <w:rsid w:val="000B029A"/>
    <w:rsid w:val="000B124F"/>
    <w:rsid w:val="000B20FF"/>
    <w:rsid w:val="000B2EC4"/>
    <w:rsid w:val="000B37FB"/>
    <w:rsid w:val="000B66A9"/>
    <w:rsid w:val="000B7121"/>
    <w:rsid w:val="000C0278"/>
    <w:rsid w:val="000C2BAD"/>
    <w:rsid w:val="000C37C6"/>
    <w:rsid w:val="000C7583"/>
    <w:rsid w:val="000C7602"/>
    <w:rsid w:val="000C7DAA"/>
    <w:rsid w:val="000D19F7"/>
    <w:rsid w:val="000D33E6"/>
    <w:rsid w:val="000D3D3D"/>
    <w:rsid w:val="000D4137"/>
    <w:rsid w:val="000D468A"/>
    <w:rsid w:val="000D496B"/>
    <w:rsid w:val="000D59E7"/>
    <w:rsid w:val="000D5D9C"/>
    <w:rsid w:val="000D685C"/>
    <w:rsid w:val="000D7F83"/>
    <w:rsid w:val="000E01A4"/>
    <w:rsid w:val="000E0985"/>
    <w:rsid w:val="000E1B71"/>
    <w:rsid w:val="000E7F29"/>
    <w:rsid w:val="000F15BF"/>
    <w:rsid w:val="000F1AA0"/>
    <w:rsid w:val="000F1C98"/>
    <w:rsid w:val="000F2301"/>
    <w:rsid w:val="000F254B"/>
    <w:rsid w:val="000F2F22"/>
    <w:rsid w:val="000F37BF"/>
    <w:rsid w:val="000F38C0"/>
    <w:rsid w:val="000F39DE"/>
    <w:rsid w:val="000F3A54"/>
    <w:rsid w:val="000F45BD"/>
    <w:rsid w:val="000F46D8"/>
    <w:rsid w:val="000F58D8"/>
    <w:rsid w:val="000F623E"/>
    <w:rsid w:val="000F642B"/>
    <w:rsid w:val="000F7F14"/>
    <w:rsid w:val="001002D3"/>
    <w:rsid w:val="00103918"/>
    <w:rsid w:val="00104AC8"/>
    <w:rsid w:val="0010674F"/>
    <w:rsid w:val="001103BD"/>
    <w:rsid w:val="00111EDC"/>
    <w:rsid w:val="001125EE"/>
    <w:rsid w:val="001126DD"/>
    <w:rsid w:val="00112A3B"/>
    <w:rsid w:val="00112D38"/>
    <w:rsid w:val="00113963"/>
    <w:rsid w:val="0011569D"/>
    <w:rsid w:val="00116856"/>
    <w:rsid w:val="001204DB"/>
    <w:rsid w:val="00121060"/>
    <w:rsid w:val="00121420"/>
    <w:rsid w:val="001226C9"/>
    <w:rsid w:val="00122E8E"/>
    <w:rsid w:val="001234E0"/>
    <w:rsid w:val="0012407F"/>
    <w:rsid w:val="001248BF"/>
    <w:rsid w:val="001276E3"/>
    <w:rsid w:val="001304E5"/>
    <w:rsid w:val="0013069A"/>
    <w:rsid w:val="00130984"/>
    <w:rsid w:val="001317BF"/>
    <w:rsid w:val="00133C1B"/>
    <w:rsid w:val="00133C3D"/>
    <w:rsid w:val="00135613"/>
    <w:rsid w:val="00135B4B"/>
    <w:rsid w:val="00135CD3"/>
    <w:rsid w:val="0013615C"/>
    <w:rsid w:val="0013637E"/>
    <w:rsid w:val="00136619"/>
    <w:rsid w:val="00136EA9"/>
    <w:rsid w:val="001377AE"/>
    <w:rsid w:val="00140577"/>
    <w:rsid w:val="00140D1A"/>
    <w:rsid w:val="0014128F"/>
    <w:rsid w:val="001418A7"/>
    <w:rsid w:val="00142510"/>
    <w:rsid w:val="001451BD"/>
    <w:rsid w:val="001462D7"/>
    <w:rsid w:val="001478B7"/>
    <w:rsid w:val="001478F8"/>
    <w:rsid w:val="00147AC1"/>
    <w:rsid w:val="0015035C"/>
    <w:rsid w:val="00150752"/>
    <w:rsid w:val="00153364"/>
    <w:rsid w:val="00156081"/>
    <w:rsid w:val="00157977"/>
    <w:rsid w:val="00161A28"/>
    <w:rsid w:val="00161B11"/>
    <w:rsid w:val="00161E79"/>
    <w:rsid w:val="001624DF"/>
    <w:rsid w:val="001626C6"/>
    <w:rsid w:val="00162743"/>
    <w:rsid w:val="00163B12"/>
    <w:rsid w:val="00163DD7"/>
    <w:rsid w:val="001675DD"/>
    <w:rsid w:val="00167846"/>
    <w:rsid w:val="0017147C"/>
    <w:rsid w:val="0017158B"/>
    <w:rsid w:val="00171B9E"/>
    <w:rsid w:val="001750F5"/>
    <w:rsid w:val="00177C81"/>
    <w:rsid w:val="001800E6"/>
    <w:rsid w:val="00181372"/>
    <w:rsid w:val="00181498"/>
    <w:rsid w:val="00181704"/>
    <w:rsid w:val="00181966"/>
    <w:rsid w:val="00181D75"/>
    <w:rsid w:val="001863C6"/>
    <w:rsid w:val="0019161C"/>
    <w:rsid w:val="00193250"/>
    <w:rsid w:val="00193B09"/>
    <w:rsid w:val="0019540B"/>
    <w:rsid w:val="00197F7C"/>
    <w:rsid w:val="001A0B09"/>
    <w:rsid w:val="001A0B5B"/>
    <w:rsid w:val="001A0EB5"/>
    <w:rsid w:val="001A0F0D"/>
    <w:rsid w:val="001A2440"/>
    <w:rsid w:val="001A2710"/>
    <w:rsid w:val="001A279F"/>
    <w:rsid w:val="001A6412"/>
    <w:rsid w:val="001A7B6C"/>
    <w:rsid w:val="001B0502"/>
    <w:rsid w:val="001B0B12"/>
    <w:rsid w:val="001B0C1A"/>
    <w:rsid w:val="001B228D"/>
    <w:rsid w:val="001B50C3"/>
    <w:rsid w:val="001B58BB"/>
    <w:rsid w:val="001B5E5D"/>
    <w:rsid w:val="001B6FC8"/>
    <w:rsid w:val="001B7532"/>
    <w:rsid w:val="001B7966"/>
    <w:rsid w:val="001C0ACC"/>
    <w:rsid w:val="001C3433"/>
    <w:rsid w:val="001C3702"/>
    <w:rsid w:val="001C39C5"/>
    <w:rsid w:val="001C3D67"/>
    <w:rsid w:val="001C4E6C"/>
    <w:rsid w:val="001C511A"/>
    <w:rsid w:val="001C7190"/>
    <w:rsid w:val="001C770C"/>
    <w:rsid w:val="001D13F7"/>
    <w:rsid w:val="001D1826"/>
    <w:rsid w:val="001D542A"/>
    <w:rsid w:val="001D54D9"/>
    <w:rsid w:val="001D60BA"/>
    <w:rsid w:val="001E0281"/>
    <w:rsid w:val="001E1BE8"/>
    <w:rsid w:val="001E3799"/>
    <w:rsid w:val="001E461B"/>
    <w:rsid w:val="001E7CA9"/>
    <w:rsid w:val="001F036F"/>
    <w:rsid w:val="001F1196"/>
    <w:rsid w:val="001F1680"/>
    <w:rsid w:val="001F2111"/>
    <w:rsid w:val="001F4032"/>
    <w:rsid w:val="001F510A"/>
    <w:rsid w:val="001F59EB"/>
    <w:rsid w:val="001F6340"/>
    <w:rsid w:val="00200E97"/>
    <w:rsid w:val="0020147A"/>
    <w:rsid w:val="00201BED"/>
    <w:rsid w:val="00203CB9"/>
    <w:rsid w:val="00203D7D"/>
    <w:rsid w:val="00206298"/>
    <w:rsid w:val="00207CEA"/>
    <w:rsid w:val="0021163C"/>
    <w:rsid w:val="00211BFD"/>
    <w:rsid w:val="00212617"/>
    <w:rsid w:val="00214155"/>
    <w:rsid w:val="0021532B"/>
    <w:rsid w:val="002168C1"/>
    <w:rsid w:val="00220424"/>
    <w:rsid w:val="00220D12"/>
    <w:rsid w:val="00222E13"/>
    <w:rsid w:val="00224CC5"/>
    <w:rsid w:val="00224FE5"/>
    <w:rsid w:val="002251ED"/>
    <w:rsid w:val="0022715F"/>
    <w:rsid w:val="002309AC"/>
    <w:rsid w:val="002311C6"/>
    <w:rsid w:val="00233B5E"/>
    <w:rsid w:val="00234A2B"/>
    <w:rsid w:val="00234F3A"/>
    <w:rsid w:val="00235BFB"/>
    <w:rsid w:val="00236108"/>
    <w:rsid w:val="002401F3"/>
    <w:rsid w:val="00240AB9"/>
    <w:rsid w:val="00240D28"/>
    <w:rsid w:val="00241160"/>
    <w:rsid w:val="002421A8"/>
    <w:rsid w:val="00242F68"/>
    <w:rsid w:val="00245804"/>
    <w:rsid w:val="00245D9F"/>
    <w:rsid w:val="00246B58"/>
    <w:rsid w:val="00247103"/>
    <w:rsid w:val="00247B87"/>
    <w:rsid w:val="002523C4"/>
    <w:rsid w:val="00252A2F"/>
    <w:rsid w:val="00252A53"/>
    <w:rsid w:val="00253B58"/>
    <w:rsid w:val="0025726A"/>
    <w:rsid w:val="002572E0"/>
    <w:rsid w:val="0025765B"/>
    <w:rsid w:val="00257F06"/>
    <w:rsid w:val="0026404A"/>
    <w:rsid w:val="00264877"/>
    <w:rsid w:val="00265D88"/>
    <w:rsid w:val="0026638B"/>
    <w:rsid w:val="002664F6"/>
    <w:rsid w:val="00271A05"/>
    <w:rsid w:val="0027398E"/>
    <w:rsid w:val="0027475B"/>
    <w:rsid w:val="002765FA"/>
    <w:rsid w:val="002771F7"/>
    <w:rsid w:val="00277D19"/>
    <w:rsid w:val="00281ED2"/>
    <w:rsid w:val="00282EC7"/>
    <w:rsid w:val="00283AA7"/>
    <w:rsid w:val="00283EFC"/>
    <w:rsid w:val="00284463"/>
    <w:rsid w:val="00284544"/>
    <w:rsid w:val="00285180"/>
    <w:rsid w:val="00287DCD"/>
    <w:rsid w:val="00291509"/>
    <w:rsid w:val="002925F7"/>
    <w:rsid w:val="0029302C"/>
    <w:rsid w:val="0029532A"/>
    <w:rsid w:val="00296770"/>
    <w:rsid w:val="002974FD"/>
    <w:rsid w:val="0029765D"/>
    <w:rsid w:val="00297D3F"/>
    <w:rsid w:val="002A0370"/>
    <w:rsid w:val="002A0606"/>
    <w:rsid w:val="002A18F4"/>
    <w:rsid w:val="002A1B22"/>
    <w:rsid w:val="002A2EF4"/>
    <w:rsid w:val="002A326A"/>
    <w:rsid w:val="002A4FA2"/>
    <w:rsid w:val="002A5039"/>
    <w:rsid w:val="002A786D"/>
    <w:rsid w:val="002B201F"/>
    <w:rsid w:val="002B33A4"/>
    <w:rsid w:val="002B4437"/>
    <w:rsid w:val="002B48EE"/>
    <w:rsid w:val="002B4CD8"/>
    <w:rsid w:val="002B7644"/>
    <w:rsid w:val="002B7C3B"/>
    <w:rsid w:val="002C02AE"/>
    <w:rsid w:val="002C19D2"/>
    <w:rsid w:val="002C4BD1"/>
    <w:rsid w:val="002C4C5A"/>
    <w:rsid w:val="002C6BB0"/>
    <w:rsid w:val="002D0796"/>
    <w:rsid w:val="002D13E9"/>
    <w:rsid w:val="002D17BE"/>
    <w:rsid w:val="002D29C7"/>
    <w:rsid w:val="002D3E12"/>
    <w:rsid w:val="002D4818"/>
    <w:rsid w:val="002D668A"/>
    <w:rsid w:val="002D737E"/>
    <w:rsid w:val="002E20D2"/>
    <w:rsid w:val="002E4093"/>
    <w:rsid w:val="002E4729"/>
    <w:rsid w:val="002E6EB6"/>
    <w:rsid w:val="002E7C5A"/>
    <w:rsid w:val="002E7F43"/>
    <w:rsid w:val="002F0B9F"/>
    <w:rsid w:val="002F2B8E"/>
    <w:rsid w:val="002F30C1"/>
    <w:rsid w:val="002F3126"/>
    <w:rsid w:val="002F36FE"/>
    <w:rsid w:val="002F4758"/>
    <w:rsid w:val="002F598A"/>
    <w:rsid w:val="002F66F3"/>
    <w:rsid w:val="002F738D"/>
    <w:rsid w:val="002F751E"/>
    <w:rsid w:val="00303C09"/>
    <w:rsid w:val="003051D5"/>
    <w:rsid w:val="00305FC9"/>
    <w:rsid w:val="00306796"/>
    <w:rsid w:val="00306C90"/>
    <w:rsid w:val="003102BF"/>
    <w:rsid w:val="00310FC1"/>
    <w:rsid w:val="00311EA0"/>
    <w:rsid w:val="00311FCE"/>
    <w:rsid w:val="00312745"/>
    <w:rsid w:val="0031341F"/>
    <w:rsid w:val="00314777"/>
    <w:rsid w:val="00315AB2"/>
    <w:rsid w:val="00316FA2"/>
    <w:rsid w:val="003211D0"/>
    <w:rsid w:val="003217D7"/>
    <w:rsid w:val="003230E6"/>
    <w:rsid w:val="003232D5"/>
    <w:rsid w:val="00323301"/>
    <w:rsid w:val="0032333B"/>
    <w:rsid w:val="00324330"/>
    <w:rsid w:val="00324C2D"/>
    <w:rsid w:val="00324F02"/>
    <w:rsid w:val="0032568B"/>
    <w:rsid w:val="003270D9"/>
    <w:rsid w:val="00331042"/>
    <w:rsid w:val="00332645"/>
    <w:rsid w:val="00334291"/>
    <w:rsid w:val="00335518"/>
    <w:rsid w:val="00335898"/>
    <w:rsid w:val="0033658B"/>
    <w:rsid w:val="00336B88"/>
    <w:rsid w:val="00336CD4"/>
    <w:rsid w:val="00341D52"/>
    <w:rsid w:val="00342509"/>
    <w:rsid w:val="00342998"/>
    <w:rsid w:val="00343847"/>
    <w:rsid w:val="00345226"/>
    <w:rsid w:val="00346368"/>
    <w:rsid w:val="003464F3"/>
    <w:rsid w:val="00347452"/>
    <w:rsid w:val="00347768"/>
    <w:rsid w:val="003501E0"/>
    <w:rsid w:val="00350CE0"/>
    <w:rsid w:val="0035333E"/>
    <w:rsid w:val="0035339C"/>
    <w:rsid w:val="00355450"/>
    <w:rsid w:val="00355D81"/>
    <w:rsid w:val="00357424"/>
    <w:rsid w:val="003605BF"/>
    <w:rsid w:val="00360633"/>
    <w:rsid w:val="00360D4A"/>
    <w:rsid w:val="00361140"/>
    <w:rsid w:val="0036230A"/>
    <w:rsid w:val="00363523"/>
    <w:rsid w:val="00364023"/>
    <w:rsid w:val="00364B59"/>
    <w:rsid w:val="003651F6"/>
    <w:rsid w:val="003715AB"/>
    <w:rsid w:val="00372168"/>
    <w:rsid w:val="0037243C"/>
    <w:rsid w:val="003724B6"/>
    <w:rsid w:val="0037328E"/>
    <w:rsid w:val="003740C9"/>
    <w:rsid w:val="0037460A"/>
    <w:rsid w:val="00374AA4"/>
    <w:rsid w:val="0037557D"/>
    <w:rsid w:val="00375621"/>
    <w:rsid w:val="0037732F"/>
    <w:rsid w:val="00380E01"/>
    <w:rsid w:val="0038205E"/>
    <w:rsid w:val="0038326F"/>
    <w:rsid w:val="0038383A"/>
    <w:rsid w:val="00384F9C"/>
    <w:rsid w:val="003854A0"/>
    <w:rsid w:val="00387087"/>
    <w:rsid w:val="0038783B"/>
    <w:rsid w:val="0039168F"/>
    <w:rsid w:val="00392566"/>
    <w:rsid w:val="0039343D"/>
    <w:rsid w:val="003950AA"/>
    <w:rsid w:val="00395541"/>
    <w:rsid w:val="00395C3B"/>
    <w:rsid w:val="00396E05"/>
    <w:rsid w:val="003A5C50"/>
    <w:rsid w:val="003A6716"/>
    <w:rsid w:val="003A7620"/>
    <w:rsid w:val="003B0456"/>
    <w:rsid w:val="003B0703"/>
    <w:rsid w:val="003B43F0"/>
    <w:rsid w:val="003B6514"/>
    <w:rsid w:val="003B6595"/>
    <w:rsid w:val="003C16F5"/>
    <w:rsid w:val="003C1783"/>
    <w:rsid w:val="003C1E5C"/>
    <w:rsid w:val="003C2816"/>
    <w:rsid w:val="003C423A"/>
    <w:rsid w:val="003C5539"/>
    <w:rsid w:val="003C63CA"/>
    <w:rsid w:val="003C7AC0"/>
    <w:rsid w:val="003D4030"/>
    <w:rsid w:val="003D4427"/>
    <w:rsid w:val="003D65F6"/>
    <w:rsid w:val="003D6A18"/>
    <w:rsid w:val="003E1EB5"/>
    <w:rsid w:val="003E30CB"/>
    <w:rsid w:val="003E38FB"/>
    <w:rsid w:val="003E3909"/>
    <w:rsid w:val="003E3C51"/>
    <w:rsid w:val="003E3F5C"/>
    <w:rsid w:val="003E6235"/>
    <w:rsid w:val="003E6472"/>
    <w:rsid w:val="003E6784"/>
    <w:rsid w:val="003E6B3C"/>
    <w:rsid w:val="003E6D3E"/>
    <w:rsid w:val="003E6E77"/>
    <w:rsid w:val="003E725E"/>
    <w:rsid w:val="003E7763"/>
    <w:rsid w:val="003F04A9"/>
    <w:rsid w:val="003F10E1"/>
    <w:rsid w:val="003F393E"/>
    <w:rsid w:val="003F4937"/>
    <w:rsid w:val="003F5E1F"/>
    <w:rsid w:val="003F6D3D"/>
    <w:rsid w:val="003F71F1"/>
    <w:rsid w:val="003F7233"/>
    <w:rsid w:val="003F748D"/>
    <w:rsid w:val="003F7FCF"/>
    <w:rsid w:val="00401959"/>
    <w:rsid w:val="004025EE"/>
    <w:rsid w:val="0040354C"/>
    <w:rsid w:val="00403B74"/>
    <w:rsid w:val="004057C4"/>
    <w:rsid w:val="0040666E"/>
    <w:rsid w:val="0041054E"/>
    <w:rsid w:val="004109FD"/>
    <w:rsid w:val="00411AEB"/>
    <w:rsid w:val="00412B5D"/>
    <w:rsid w:val="00413AE0"/>
    <w:rsid w:val="00413F26"/>
    <w:rsid w:val="0041547C"/>
    <w:rsid w:val="00416B52"/>
    <w:rsid w:val="00417542"/>
    <w:rsid w:val="00417C88"/>
    <w:rsid w:val="0042357F"/>
    <w:rsid w:val="0042462B"/>
    <w:rsid w:val="00424E14"/>
    <w:rsid w:val="00425EC2"/>
    <w:rsid w:val="00426817"/>
    <w:rsid w:val="00430A28"/>
    <w:rsid w:val="0043137E"/>
    <w:rsid w:val="0043166B"/>
    <w:rsid w:val="004320B1"/>
    <w:rsid w:val="00432B21"/>
    <w:rsid w:val="004373EE"/>
    <w:rsid w:val="004414C9"/>
    <w:rsid w:val="00441A5C"/>
    <w:rsid w:val="00441E3B"/>
    <w:rsid w:val="004430AB"/>
    <w:rsid w:val="00443946"/>
    <w:rsid w:val="00444949"/>
    <w:rsid w:val="00444CAC"/>
    <w:rsid w:val="00445944"/>
    <w:rsid w:val="00446896"/>
    <w:rsid w:val="00446DF4"/>
    <w:rsid w:val="00447399"/>
    <w:rsid w:val="00450631"/>
    <w:rsid w:val="00450D17"/>
    <w:rsid w:val="00451FAF"/>
    <w:rsid w:val="00453396"/>
    <w:rsid w:val="00454236"/>
    <w:rsid w:val="00454281"/>
    <w:rsid w:val="004557EB"/>
    <w:rsid w:val="004559B9"/>
    <w:rsid w:val="004563B1"/>
    <w:rsid w:val="00460F59"/>
    <w:rsid w:val="00460F79"/>
    <w:rsid w:val="00462D57"/>
    <w:rsid w:val="00466191"/>
    <w:rsid w:val="00467130"/>
    <w:rsid w:val="00467454"/>
    <w:rsid w:val="00472000"/>
    <w:rsid w:val="00472E86"/>
    <w:rsid w:val="00474AFF"/>
    <w:rsid w:val="004755A5"/>
    <w:rsid w:val="00475FEC"/>
    <w:rsid w:val="004809C0"/>
    <w:rsid w:val="00482102"/>
    <w:rsid w:val="00482B37"/>
    <w:rsid w:val="00482FC6"/>
    <w:rsid w:val="00485744"/>
    <w:rsid w:val="00486A9D"/>
    <w:rsid w:val="004874DB"/>
    <w:rsid w:val="00491EDC"/>
    <w:rsid w:val="004930D3"/>
    <w:rsid w:val="00494151"/>
    <w:rsid w:val="00494A36"/>
    <w:rsid w:val="004963FF"/>
    <w:rsid w:val="00496D39"/>
    <w:rsid w:val="004A00C3"/>
    <w:rsid w:val="004A1957"/>
    <w:rsid w:val="004A2470"/>
    <w:rsid w:val="004A3A34"/>
    <w:rsid w:val="004A3F65"/>
    <w:rsid w:val="004A416D"/>
    <w:rsid w:val="004A7CE8"/>
    <w:rsid w:val="004B1591"/>
    <w:rsid w:val="004B4023"/>
    <w:rsid w:val="004B55EE"/>
    <w:rsid w:val="004B750E"/>
    <w:rsid w:val="004C0072"/>
    <w:rsid w:val="004C00E7"/>
    <w:rsid w:val="004C04EF"/>
    <w:rsid w:val="004C25D8"/>
    <w:rsid w:val="004C4131"/>
    <w:rsid w:val="004C437A"/>
    <w:rsid w:val="004C4573"/>
    <w:rsid w:val="004C509A"/>
    <w:rsid w:val="004C74B9"/>
    <w:rsid w:val="004D0425"/>
    <w:rsid w:val="004D0840"/>
    <w:rsid w:val="004D1F38"/>
    <w:rsid w:val="004D6E31"/>
    <w:rsid w:val="004D7C32"/>
    <w:rsid w:val="004D7FD4"/>
    <w:rsid w:val="004E007D"/>
    <w:rsid w:val="004E303A"/>
    <w:rsid w:val="004E3F73"/>
    <w:rsid w:val="004E5077"/>
    <w:rsid w:val="004E5D2C"/>
    <w:rsid w:val="004E666B"/>
    <w:rsid w:val="004E6813"/>
    <w:rsid w:val="004E6FDB"/>
    <w:rsid w:val="004E787C"/>
    <w:rsid w:val="004F18BE"/>
    <w:rsid w:val="004F1D2A"/>
    <w:rsid w:val="004F3E23"/>
    <w:rsid w:val="004F4DAD"/>
    <w:rsid w:val="004F6F01"/>
    <w:rsid w:val="004F72EF"/>
    <w:rsid w:val="00500402"/>
    <w:rsid w:val="00501048"/>
    <w:rsid w:val="00501439"/>
    <w:rsid w:val="005018CD"/>
    <w:rsid w:val="00501BB0"/>
    <w:rsid w:val="0050218B"/>
    <w:rsid w:val="005048B0"/>
    <w:rsid w:val="00505902"/>
    <w:rsid w:val="005064C9"/>
    <w:rsid w:val="00506579"/>
    <w:rsid w:val="00506DB6"/>
    <w:rsid w:val="005106A9"/>
    <w:rsid w:val="00512F7F"/>
    <w:rsid w:val="00516463"/>
    <w:rsid w:val="005169EF"/>
    <w:rsid w:val="00522D41"/>
    <w:rsid w:val="00522E23"/>
    <w:rsid w:val="00524978"/>
    <w:rsid w:val="00524DAE"/>
    <w:rsid w:val="00526AAF"/>
    <w:rsid w:val="005302FE"/>
    <w:rsid w:val="005304B9"/>
    <w:rsid w:val="0053134A"/>
    <w:rsid w:val="0053437D"/>
    <w:rsid w:val="00537797"/>
    <w:rsid w:val="00542525"/>
    <w:rsid w:val="00542B30"/>
    <w:rsid w:val="005430FE"/>
    <w:rsid w:val="00543E96"/>
    <w:rsid w:val="005458B1"/>
    <w:rsid w:val="005464DE"/>
    <w:rsid w:val="00547A70"/>
    <w:rsid w:val="00547C2C"/>
    <w:rsid w:val="00550C30"/>
    <w:rsid w:val="00550E75"/>
    <w:rsid w:val="00551E64"/>
    <w:rsid w:val="005527B2"/>
    <w:rsid w:val="00554241"/>
    <w:rsid w:val="00554C5C"/>
    <w:rsid w:val="00555491"/>
    <w:rsid w:val="00557B70"/>
    <w:rsid w:val="00557F74"/>
    <w:rsid w:val="005631BA"/>
    <w:rsid w:val="00564B94"/>
    <w:rsid w:val="00565E66"/>
    <w:rsid w:val="00566885"/>
    <w:rsid w:val="005669E9"/>
    <w:rsid w:val="00566D27"/>
    <w:rsid w:val="005679DF"/>
    <w:rsid w:val="00571F48"/>
    <w:rsid w:val="00572434"/>
    <w:rsid w:val="0057243A"/>
    <w:rsid w:val="00575A48"/>
    <w:rsid w:val="00576146"/>
    <w:rsid w:val="0057765E"/>
    <w:rsid w:val="0057780F"/>
    <w:rsid w:val="00580D08"/>
    <w:rsid w:val="0058325F"/>
    <w:rsid w:val="005863D6"/>
    <w:rsid w:val="005903E3"/>
    <w:rsid w:val="0059229D"/>
    <w:rsid w:val="00593E6E"/>
    <w:rsid w:val="00595816"/>
    <w:rsid w:val="00596844"/>
    <w:rsid w:val="00596F6C"/>
    <w:rsid w:val="005A021D"/>
    <w:rsid w:val="005A024D"/>
    <w:rsid w:val="005A0432"/>
    <w:rsid w:val="005A0CE5"/>
    <w:rsid w:val="005A0DCE"/>
    <w:rsid w:val="005A0F74"/>
    <w:rsid w:val="005A4966"/>
    <w:rsid w:val="005A5B2D"/>
    <w:rsid w:val="005A607D"/>
    <w:rsid w:val="005A6D5D"/>
    <w:rsid w:val="005A6D8B"/>
    <w:rsid w:val="005B2F07"/>
    <w:rsid w:val="005B34D4"/>
    <w:rsid w:val="005B3849"/>
    <w:rsid w:val="005B49CA"/>
    <w:rsid w:val="005B4C46"/>
    <w:rsid w:val="005B59B5"/>
    <w:rsid w:val="005B69FD"/>
    <w:rsid w:val="005B70C2"/>
    <w:rsid w:val="005B7742"/>
    <w:rsid w:val="005B7928"/>
    <w:rsid w:val="005C16B0"/>
    <w:rsid w:val="005C1888"/>
    <w:rsid w:val="005C1FA0"/>
    <w:rsid w:val="005C3B80"/>
    <w:rsid w:val="005C3F72"/>
    <w:rsid w:val="005C4433"/>
    <w:rsid w:val="005C4B10"/>
    <w:rsid w:val="005C4FF2"/>
    <w:rsid w:val="005C67B0"/>
    <w:rsid w:val="005D09C3"/>
    <w:rsid w:val="005D1EF5"/>
    <w:rsid w:val="005D39B3"/>
    <w:rsid w:val="005D4D60"/>
    <w:rsid w:val="005D6AFA"/>
    <w:rsid w:val="005E0F95"/>
    <w:rsid w:val="005E2E3D"/>
    <w:rsid w:val="005E376A"/>
    <w:rsid w:val="005E6090"/>
    <w:rsid w:val="005E69DE"/>
    <w:rsid w:val="005E6A47"/>
    <w:rsid w:val="005F177A"/>
    <w:rsid w:val="005F1DD1"/>
    <w:rsid w:val="005F2C30"/>
    <w:rsid w:val="005F560B"/>
    <w:rsid w:val="005F5659"/>
    <w:rsid w:val="005F714D"/>
    <w:rsid w:val="005F7D79"/>
    <w:rsid w:val="00601368"/>
    <w:rsid w:val="00601CF2"/>
    <w:rsid w:val="00601E61"/>
    <w:rsid w:val="00602E87"/>
    <w:rsid w:val="00605850"/>
    <w:rsid w:val="006064D4"/>
    <w:rsid w:val="006074BE"/>
    <w:rsid w:val="00610C58"/>
    <w:rsid w:val="00611529"/>
    <w:rsid w:val="00611B3E"/>
    <w:rsid w:val="006127BF"/>
    <w:rsid w:val="006158E9"/>
    <w:rsid w:val="00617F03"/>
    <w:rsid w:val="00620AE8"/>
    <w:rsid w:val="00620EBF"/>
    <w:rsid w:val="00622F15"/>
    <w:rsid w:val="00624423"/>
    <w:rsid w:val="00625727"/>
    <w:rsid w:val="00625B9E"/>
    <w:rsid w:val="0062646A"/>
    <w:rsid w:val="00626AE1"/>
    <w:rsid w:val="00630AE8"/>
    <w:rsid w:val="00631E69"/>
    <w:rsid w:val="006328C6"/>
    <w:rsid w:val="006348E8"/>
    <w:rsid w:val="00634993"/>
    <w:rsid w:val="006358B6"/>
    <w:rsid w:val="0063697E"/>
    <w:rsid w:val="00642596"/>
    <w:rsid w:val="00642DA4"/>
    <w:rsid w:val="006433C5"/>
    <w:rsid w:val="00643591"/>
    <w:rsid w:val="0064629E"/>
    <w:rsid w:val="00646822"/>
    <w:rsid w:val="00651B7E"/>
    <w:rsid w:val="00652231"/>
    <w:rsid w:val="00652E92"/>
    <w:rsid w:val="00652F72"/>
    <w:rsid w:val="006542AA"/>
    <w:rsid w:val="006544CD"/>
    <w:rsid w:val="00654885"/>
    <w:rsid w:val="00654974"/>
    <w:rsid w:val="006567CF"/>
    <w:rsid w:val="006607AD"/>
    <w:rsid w:val="00661894"/>
    <w:rsid w:val="0066265B"/>
    <w:rsid w:val="00662868"/>
    <w:rsid w:val="00662D77"/>
    <w:rsid w:val="00663669"/>
    <w:rsid w:val="00663781"/>
    <w:rsid w:val="0066577E"/>
    <w:rsid w:val="00665C2B"/>
    <w:rsid w:val="0066716A"/>
    <w:rsid w:val="00667E8A"/>
    <w:rsid w:val="00672E3B"/>
    <w:rsid w:val="00680032"/>
    <w:rsid w:val="00681394"/>
    <w:rsid w:val="006830DA"/>
    <w:rsid w:val="006865B6"/>
    <w:rsid w:val="00686D8E"/>
    <w:rsid w:val="00691452"/>
    <w:rsid w:val="00691AED"/>
    <w:rsid w:val="0069242C"/>
    <w:rsid w:val="00692D59"/>
    <w:rsid w:val="006936E9"/>
    <w:rsid w:val="00693D96"/>
    <w:rsid w:val="0069487B"/>
    <w:rsid w:val="0069518C"/>
    <w:rsid w:val="00695EED"/>
    <w:rsid w:val="0069636A"/>
    <w:rsid w:val="006969B0"/>
    <w:rsid w:val="00696F6A"/>
    <w:rsid w:val="00697A57"/>
    <w:rsid w:val="006A0752"/>
    <w:rsid w:val="006A1FEF"/>
    <w:rsid w:val="006A24DD"/>
    <w:rsid w:val="006A3350"/>
    <w:rsid w:val="006A34BA"/>
    <w:rsid w:val="006A3DF6"/>
    <w:rsid w:val="006A44AE"/>
    <w:rsid w:val="006A453A"/>
    <w:rsid w:val="006A465B"/>
    <w:rsid w:val="006A4BAA"/>
    <w:rsid w:val="006A4EAE"/>
    <w:rsid w:val="006A6774"/>
    <w:rsid w:val="006B4F57"/>
    <w:rsid w:val="006B678D"/>
    <w:rsid w:val="006C01FC"/>
    <w:rsid w:val="006C17A1"/>
    <w:rsid w:val="006C1A7D"/>
    <w:rsid w:val="006C33FC"/>
    <w:rsid w:val="006C4EF0"/>
    <w:rsid w:val="006C64A1"/>
    <w:rsid w:val="006C74CE"/>
    <w:rsid w:val="006C7BDE"/>
    <w:rsid w:val="006D143F"/>
    <w:rsid w:val="006D2121"/>
    <w:rsid w:val="006D35B9"/>
    <w:rsid w:val="006E0412"/>
    <w:rsid w:val="006E2466"/>
    <w:rsid w:val="006E26D8"/>
    <w:rsid w:val="006E2BC2"/>
    <w:rsid w:val="006E4E0F"/>
    <w:rsid w:val="006E5342"/>
    <w:rsid w:val="006E5B95"/>
    <w:rsid w:val="006E7801"/>
    <w:rsid w:val="006E7887"/>
    <w:rsid w:val="006E7A98"/>
    <w:rsid w:val="006F1675"/>
    <w:rsid w:val="006F2102"/>
    <w:rsid w:val="006F2412"/>
    <w:rsid w:val="006F4022"/>
    <w:rsid w:val="006F672D"/>
    <w:rsid w:val="006F6F67"/>
    <w:rsid w:val="006F7D33"/>
    <w:rsid w:val="00701F53"/>
    <w:rsid w:val="00702F7B"/>
    <w:rsid w:val="007036C6"/>
    <w:rsid w:val="00703B9C"/>
    <w:rsid w:val="00703EDB"/>
    <w:rsid w:val="007068F7"/>
    <w:rsid w:val="00707C45"/>
    <w:rsid w:val="00707D6C"/>
    <w:rsid w:val="0071096E"/>
    <w:rsid w:val="00711221"/>
    <w:rsid w:val="00711C1F"/>
    <w:rsid w:val="00713388"/>
    <w:rsid w:val="0071449B"/>
    <w:rsid w:val="00717879"/>
    <w:rsid w:val="00717DED"/>
    <w:rsid w:val="00720352"/>
    <w:rsid w:val="007204D1"/>
    <w:rsid w:val="007208B8"/>
    <w:rsid w:val="00721B0C"/>
    <w:rsid w:val="00722188"/>
    <w:rsid w:val="007224D9"/>
    <w:rsid w:val="0072290A"/>
    <w:rsid w:val="00724352"/>
    <w:rsid w:val="007243A0"/>
    <w:rsid w:val="00727072"/>
    <w:rsid w:val="00731FEB"/>
    <w:rsid w:val="00732891"/>
    <w:rsid w:val="00732CA7"/>
    <w:rsid w:val="007331E2"/>
    <w:rsid w:val="00733ABC"/>
    <w:rsid w:val="00734239"/>
    <w:rsid w:val="00737992"/>
    <w:rsid w:val="00737B42"/>
    <w:rsid w:val="00740AD1"/>
    <w:rsid w:val="0074192E"/>
    <w:rsid w:val="007420DD"/>
    <w:rsid w:val="00742B89"/>
    <w:rsid w:val="00743462"/>
    <w:rsid w:val="0074346D"/>
    <w:rsid w:val="007434F4"/>
    <w:rsid w:val="007442C7"/>
    <w:rsid w:val="00744C76"/>
    <w:rsid w:val="00744D26"/>
    <w:rsid w:val="00746852"/>
    <w:rsid w:val="007505E1"/>
    <w:rsid w:val="007523A6"/>
    <w:rsid w:val="00753066"/>
    <w:rsid w:val="007535F9"/>
    <w:rsid w:val="007550A5"/>
    <w:rsid w:val="0076071A"/>
    <w:rsid w:val="00760CA8"/>
    <w:rsid w:val="00760F59"/>
    <w:rsid w:val="0076215D"/>
    <w:rsid w:val="00762DDC"/>
    <w:rsid w:val="0076437B"/>
    <w:rsid w:val="00766ABD"/>
    <w:rsid w:val="00766BA7"/>
    <w:rsid w:val="00766D43"/>
    <w:rsid w:val="007672DD"/>
    <w:rsid w:val="00772971"/>
    <w:rsid w:val="0077307A"/>
    <w:rsid w:val="0077463C"/>
    <w:rsid w:val="00774F97"/>
    <w:rsid w:val="00776B40"/>
    <w:rsid w:val="00777B9F"/>
    <w:rsid w:val="00781419"/>
    <w:rsid w:val="00782100"/>
    <w:rsid w:val="00782BFB"/>
    <w:rsid w:val="007853F4"/>
    <w:rsid w:val="0078597B"/>
    <w:rsid w:val="0078688D"/>
    <w:rsid w:val="00787E49"/>
    <w:rsid w:val="00787F71"/>
    <w:rsid w:val="00790E9A"/>
    <w:rsid w:val="00792A32"/>
    <w:rsid w:val="007953CB"/>
    <w:rsid w:val="00795FFD"/>
    <w:rsid w:val="00796AA5"/>
    <w:rsid w:val="007A28BB"/>
    <w:rsid w:val="007A3288"/>
    <w:rsid w:val="007A3CAD"/>
    <w:rsid w:val="007A418F"/>
    <w:rsid w:val="007A584C"/>
    <w:rsid w:val="007A5B43"/>
    <w:rsid w:val="007A6328"/>
    <w:rsid w:val="007A7C18"/>
    <w:rsid w:val="007A7DB0"/>
    <w:rsid w:val="007B260A"/>
    <w:rsid w:val="007B2862"/>
    <w:rsid w:val="007B2C92"/>
    <w:rsid w:val="007B553B"/>
    <w:rsid w:val="007B5BC9"/>
    <w:rsid w:val="007B6B78"/>
    <w:rsid w:val="007B7E01"/>
    <w:rsid w:val="007C0625"/>
    <w:rsid w:val="007C12B8"/>
    <w:rsid w:val="007C1A4E"/>
    <w:rsid w:val="007C2792"/>
    <w:rsid w:val="007C4950"/>
    <w:rsid w:val="007C4DEB"/>
    <w:rsid w:val="007C5ABF"/>
    <w:rsid w:val="007C5F48"/>
    <w:rsid w:val="007D0466"/>
    <w:rsid w:val="007D1911"/>
    <w:rsid w:val="007D5D58"/>
    <w:rsid w:val="007D713C"/>
    <w:rsid w:val="007D7C1A"/>
    <w:rsid w:val="007D7E42"/>
    <w:rsid w:val="007E1CB4"/>
    <w:rsid w:val="007E3549"/>
    <w:rsid w:val="007E364D"/>
    <w:rsid w:val="007E40CA"/>
    <w:rsid w:val="007E5FCA"/>
    <w:rsid w:val="007E6763"/>
    <w:rsid w:val="007F002D"/>
    <w:rsid w:val="007F10BB"/>
    <w:rsid w:val="007F19FB"/>
    <w:rsid w:val="007F3056"/>
    <w:rsid w:val="007F307E"/>
    <w:rsid w:val="007F57E3"/>
    <w:rsid w:val="00800422"/>
    <w:rsid w:val="0080049D"/>
    <w:rsid w:val="00800667"/>
    <w:rsid w:val="0080615D"/>
    <w:rsid w:val="00807DF5"/>
    <w:rsid w:val="00810703"/>
    <w:rsid w:val="00811E9C"/>
    <w:rsid w:val="00814CC0"/>
    <w:rsid w:val="0081539F"/>
    <w:rsid w:val="0081667D"/>
    <w:rsid w:val="008175FA"/>
    <w:rsid w:val="00820BEC"/>
    <w:rsid w:val="00820E9A"/>
    <w:rsid w:val="00821F2D"/>
    <w:rsid w:val="008224B6"/>
    <w:rsid w:val="0082359A"/>
    <w:rsid w:val="008252BD"/>
    <w:rsid w:val="00825EEA"/>
    <w:rsid w:val="00827C42"/>
    <w:rsid w:val="008315F4"/>
    <w:rsid w:val="008326AF"/>
    <w:rsid w:val="00832895"/>
    <w:rsid w:val="00832AEB"/>
    <w:rsid w:val="00833152"/>
    <w:rsid w:val="00833ABB"/>
    <w:rsid w:val="00833F3B"/>
    <w:rsid w:val="00834AE2"/>
    <w:rsid w:val="0083575B"/>
    <w:rsid w:val="008359EB"/>
    <w:rsid w:val="00842EE0"/>
    <w:rsid w:val="00845270"/>
    <w:rsid w:val="00845919"/>
    <w:rsid w:val="008460E6"/>
    <w:rsid w:val="00846153"/>
    <w:rsid w:val="00847291"/>
    <w:rsid w:val="00847C1C"/>
    <w:rsid w:val="008527B1"/>
    <w:rsid w:val="00852C69"/>
    <w:rsid w:val="008551E9"/>
    <w:rsid w:val="00856B68"/>
    <w:rsid w:val="00856C0C"/>
    <w:rsid w:val="00860AEF"/>
    <w:rsid w:val="00860C21"/>
    <w:rsid w:val="00860E7F"/>
    <w:rsid w:val="00861882"/>
    <w:rsid w:val="00861ED2"/>
    <w:rsid w:val="00864647"/>
    <w:rsid w:val="0086471E"/>
    <w:rsid w:val="008648D8"/>
    <w:rsid w:val="00870673"/>
    <w:rsid w:val="00870906"/>
    <w:rsid w:val="00870C40"/>
    <w:rsid w:val="00870FE3"/>
    <w:rsid w:val="00873CF0"/>
    <w:rsid w:val="00874D65"/>
    <w:rsid w:val="00875A7F"/>
    <w:rsid w:val="00876AF6"/>
    <w:rsid w:val="00876C76"/>
    <w:rsid w:val="008772EF"/>
    <w:rsid w:val="0087748E"/>
    <w:rsid w:val="008823BB"/>
    <w:rsid w:val="00883C2D"/>
    <w:rsid w:val="00884063"/>
    <w:rsid w:val="00885FFA"/>
    <w:rsid w:val="00886BA3"/>
    <w:rsid w:val="008879E5"/>
    <w:rsid w:val="00890F4C"/>
    <w:rsid w:val="008929BE"/>
    <w:rsid w:val="00892F5D"/>
    <w:rsid w:val="008953AB"/>
    <w:rsid w:val="00895648"/>
    <w:rsid w:val="00896626"/>
    <w:rsid w:val="00896FB8"/>
    <w:rsid w:val="00897592"/>
    <w:rsid w:val="008A382F"/>
    <w:rsid w:val="008A4CCA"/>
    <w:rsid w:val="008A5CED"/>
    <w:rsid w:val="008A71BB"/>
    <w:rsid w:val="008A71E7"/>
    <w:rsid w:val="008A7FC9"/>
    <w:rsid w:val="008B04A0"/>
    <w:rsid w:val="008B1469"/>
    <w:rsid w:val="008B228E"/>
    <w:rsid w:val="008B240E"/>
    <w:rsid w:val="008B2410"/>
    <w:rsid w:val="008B35B8"/>
    <w:rsid w:val="008B3FCE"/>
    <w:rsid w:val="008B48CB"/>
    <w:rsid w:val="008B4B25"/>
    <w:rsid w:val="008B4CA7"/>
    <w:rsid w:val="008B51D0"/>
    <w:rsid w:val="008B67D6"/>
    <w:rsid w:val="008B735A"/>
    <w:rsid w:val="008B7714"/>
    <w:rsid w:val="008B7E8B"/>
    <w:rsid w:val="008C0323"/>
    <w:rsid w:val="008C25EE"/>
    <w:rsid w:val="008C3574"/>
    <w:rsid w:val="008C39FD"/>
    <w:rsid w:val="008C3AE3"/>
    <w:rsid w:val="008C5B6D"/>
    <w:rsid w:val="008C5E11"/>
    <w:rsid w:val="008C6081"/>
    <w:rsid w:val="008C67BA"/>
    <w:rsid w:val="008C6F88"/>
    <w:rsid w:val="008C74A2"/>
    <w:rsid w:val="008C7667"/>
    <w:rsid w:val="008D07F5"/>
    <w:rsid w:val="008D0D26"/>
    <w:rsid w:val="008D1ED5"/>
    <w:rsid w:val="008D250E"/>
    <w:rsid w:val="008D2B23"/>
    <w:rsid w:val="008D3493"/>
    <w:rsid w:val="008D3BF2"/>
    <w:rsid w:val="008D4D37"/>
    <w:rsid w:val="008D7A33"/>
    <w:rsid w:val="008E395F"/>
    <w:rsid w:val="008E41A1"/>
    <w:rsid w:val="008E5425"/>
    <w:rsid w:val="008E5819"/>
    <w:rsid w:val="008E655A"/>
    <w:rsid w:val="008E6C27"/>
    <w:rsid w:val="008E7400"/>
    <w:rsid w:val="008F1F97"/>
    <w:rsid w:val="008F20CA"/>
    <w:rsid w:val="008F4993"/>
    <w:rsid w:val="008F4B9E"/>
    <w:rsid w:val="008F6291"/>
    <w:rsid w:val="008F629F"/>
    <w:rsid w:val="008F723B"/>
    <w:rsid w:val="008F7563"/>
    <w:rsid w:val="00900351"/>
    <w:rsid w:val="00900EE4"/>
    <w:rsid w:val="00901424"/>
    <w:rsid w:val="009018F9"/>
    <w:rsid w:val="00904349"/>
    <w:rsid w:val="009068CE"/>
    <w:rsid w:val="0091100B"/>
    <w:rsid w:val="00911BE5"/>
    <w:rsid w:val="009130F8"/>
    <w:rsid w:val="00914835"/>
    <w:rsid w:val="00914ADB"/>
    <w:rsid w:val="0091613A"/>
    <w:rsid w:val="0091657C"/>
    <w:rsid w:val="00916ECE"/>
    <w:rsid w:val="00917227"/>
    <w:rsid w:val="009172CD"/>
    <w:rsid w:val="00920B26"/>
    <w:rsid w:val="00921951"/>
    <w:rsid w:val="00923A04"/>
    <w:rsid w:val="00925970"/>
    <w:rsid w:val="00925F4A"/>
    <w:rsid w:val="009270F4"/>
    <w:rsid w:val="0093045F"/>
    <w:rsid w:val="0093103E"/>
    <w:rsid w:val="00931917"/>
    <w:rsid w:val="009320A1"/>
    <w:rsid w:val="00932E7F"/>
    <w:rsid w:val="00934DD3"/>
    <w:rsid w:val="00935985"/>
    <w:rsid w:val="00935DC6"/>
    <w:rsid w:val="00941541"/>
    <w:rsid w:val="009419FC"/>
    <w:rsid w:val="00945657"/>
    <w:rsid w:val="00945D5F"/>
    <w:rsid w:val="00946320"/>
    <w:rsid w:val="00950921"/>
    <w:rsid w:val="00950AAD"/>
    <w:rsid w:val="00952E03"/>
    <w:rsid w:val="00953851"/>
    <w:rsid w:val="00953F53"/>
    <w:rsid w:val="00957A7D"/>
    <w:rsid w:val="00961628"/>
    <w:rsid w:val="0096174D"/>
    <w:rsid w:val="00961B75"/>
    <w:rsid w:val="00962795"/>
    <w:rsid w:val="00963953"/>
    <w:rsid w:val="00966AF3"/>
    <w:rsid w:val="009700DE"/>
    <w:rsid w:val="009700E7"/>
    <w:rsid w:val="0097022D"/>
    <w:rsid w:val="00971048"/>
    <w:rsid w:val="0097175A"/>
    <w:rsid w:val="009727C5"/>
    <w:rsid w:val="0097328C"/>
    <w:rsid w:val="00980570"/>
    <w:rsid w:val="00980D5C"/>
    <w:rsid w:val="0098307C"/>
    <w:rsid w:val="0098522C"/>
    <w:rsid w:val="009854F1"/>
    <w:rsid w:val="0098563C"/>
    <w:rsid w:val="00990C9F"/>
    <w:rsid w:val="009944B3"/>
    <w:rsid w:val="00994CB2"/>
    <w:rsid w:val="00995016"/>
    <w:rsid w:val="00996ECF"/>
    <w:rsid w:val="009A2CC7"/>
    <w:rsid w:val="009A3013"/>
    <w:rsid w:val="009A3E2B"/>
    <w:rsid w:val="009A4773"/>
    <w:rsid w:val="009A5641"/>
    <w:rsid w:val="009B0A57"/>
    <w:rsid w:val="009B0F25"/>
    <w:rsid w:val="009B296E"/>
    <w:rsid w:val="009B3017"/>
    <w:rsid w:val="009B5E06"/>
    <w:rsid w:val="009B5F50"/>
    <w:rsid w:val="009B6EF8"/>
    <w:rsid w:val="009B7767"/>
    <w:rsid w:val="009B77EF"/>
    <w:rsid w:val="009C122B"/>
    <w:rsid w:val="009C2397"/>
    <w:rsid w:val="009C2719"/>
    <w:rsid w:val="009C2B55"/>
    <w:rsid w:val="009C3933"/>
    <w:rsid w:val="009C5BDA"/>
    <w:rsid w:val="009C62B8"/>
    <w:rsid w:val="009D2228"/>
    <w:rsid w:val="009D4C2D"/>
    <w:rsid w:val="009D6B3A"/>
    <w:rsid w:val="009D753D"/>
    <w:rsid w:val="009E1106"/>
    <w:rsid w:val="009E17C0"/>
    <w:rsid w:val="009E1856"/>
    <w:rsid w:val="009E1CBE"/>
    <w:rsid w:val="009E1DD6"/>
    <w:rsid w:val="009E294C"/>
    <w:rsid w:val="009E32B9"/>
    <w:rsid w:val="009E380A"/>
    <w:rsid w:val="009E3F0D"/>
    <w:rsid w:val="009E450C"/>
    <w:rsid w:val="009E4813"/>
    <w:rsid w:val="009E619C"/>
    <w:rsid w:val="009E73EB"/>
    <w:rsid w:val="009E75E4"/>
    <w:rsid w:val="009F02BA"/>
    <w:rsid w:val="009F032E"/>
    <w:rsid w:val="009F2742"/>
    <w:rsid w:val="009F3039"/>
    <w:rsid w:val="009F3EDD"/>
    <w:rsid w:val="009F4AAC"/>
    <w:rsid w:val="009F65CE"/>
    <w:rsid w:val="009F71BB"/>
    <w:rsid w:val="009F78F5"/>
    <w:rsid w:val="00A01D89"/>
    <w:rsid w:val="00A02C4F"/>
    <w:rsid w:val="00A03C84"/>
    <w:rsid w:val="00A03DCD"/>
    <w:rsid w:val="00A03F6B"/>
    <w:rsid w:val="00A05BD4"/>
    <w:rsid w:val="00A05F52"/>
    <w:rsid w:val="00A06123"/>
    <w:rsid w:val="00A070C7"/>
    <w:rsid w:val="00A07A91"/>
    <w:rsid w:val="00A106F9"/>
    <w:rsid w:val="00A10DCB"/>
    <w:rsid w:val="00A1112D"/>
    <w:rsid w:val="00A11380"/>
    <w:rsid w:val="00A14DA1"/>
    <w:rsid w:val="00A15758"/>
    <w:rsid w:val="00A1601E"/>
    <w:rsid w:val="00A16FF1"/>
    <w:rsid w:val="00A17130"/>
    <w:rsid w:val="00A17587"/>
    <w:rsid w:val="00A20AFC"/>
    <w:rsid w:val="00A2121C"/>
    <w:rsid w:val="00A22357"/>
    <w:rsid w:val="00A22D0E"/>
    <w:rsid w:val="00A22F5F"/>
    <w:rsid w:val="00A2359B"/>
    <w:rsid w:val="00A23653"/>
    <w:rsid w:val="00A24BCA"/>
    <w:rsid w:val="00A274B1"/>
    <w:rsid w:val="00A308B2"/>
    <w:rsid w:val="00A31261"/>
    <w:rsid w:val="00A31731"/>
    <w:rsid w:val="00A32441"/>
    <w:rsid w:val="00A330C2"/>
    <w:rsid w:val="00A34116"/>
    <w:rsid w:val="00A3572D"/>
    <w:rsid w:val="00A360D4"/>
    <w:rsid w:val="00A422B3"/>
    <w:rsid w:val="00A43940"/>
    <w:rsid w:val="00A44F4E"/>
    <w:rsid w:val="00A4508E"/>
    <w:rsid w:val="00A45978"/>
    <w:rsid w:val="00A45D16"/>
    <w:rsid w:val="00A4683C"/>
    <w:rsid w:val="00A46AF9"/>
    <w:rsid w:val="00A4753B"/>
    <w:rsid w:val="00A479FB"/>
    <w:rsid w:val="00A50BA4"/>
    <w:rsid w:val="00A50BE6"/>
    <w:rsid w:val="00A52A05"/>
    <w:rsid w:val="00A52C18"/>
    <w:rsid w:val="00A535D9"/>
    <w:rsid w:val="00A55837"/>
    <w:rsid w:val="00A56968"/>
    <w:rsid w:val="00A573A7"/>
    <w:rsid w:val="00A61893"/>
    <w:rsid w:val="00A639FA"/>
    <w:rsid w:val="00A64224"/>
    <w:rsid w:val="00A64D08"/>
    <w:rsid w:val="00A64FAF"/>
    <w:rsid w:val="00A65000"/>
    <w:rsid w:val="00A66D33"/>
    <w:rsid w:val="00A67C1E"/>
    <w:rsid w:val="00A713EB"/>
    <w:rsid w:val="00A71491"/>
    <w:rsid w:val="00A716DC"/>
    <w:rsid w:val="00A72399"/>
    <w:rsid w:val="00A72986"/>
    <w:rsid w:val="00A73AC5"/>
    <w:rsid w:val="00A759D5"/>
    <w:rsid w:val="00A76E7A"/>
    <w:rsid w:val="00A772EA"/>
    <w:rsid w:val="00A779A4"/>
    <w:rsid w:val="00A8041A"/>
    <w:rsid w:val="00A81B55"/>
    <w:rsid w:val="00A81C0B"/>
    <w:rsid w:val="00A81F68"/>
    <w:rsid w:val="00A82E85"/>
    <w:rsid w:val="00A83095"/>
    <w:rsid w:val="00A833C7"/>
    <w:rsid w:val="00A83EAC"/>
    <w:rsid w:val="00A85726"/>
    <w:rsid w:val="00A85787"/>
    <w:rsid w:val="00A86068"/>
    <w:rsid w:val="00A8696E"/>
    <w:rsid w:val="00A87019"/>
    <w:rsid w:val="00A879F4"/>
    <w:rsid w:val="00A9089D"/>
    <w:rsid w:val="00A91DCC"/>
    <w:rsid w:val="00A91FCD"/>
    <w:rsid w:val="00A93048"/>
    <w:rsid w:val="00A97C27"/>
    <w:rsid w:val="00AA1F18"/>
    <w:rsid w:val="00AA226E"/>
    <w:rsid w:val="00AA4CA8"/>
    <w:rsid w:val="00AA511B"/>
    <w:rsid w:val="00AA6B9B"/>
    <w:rsid w:val="00AA7119"/>
    <w:rsid w:val="00AB0675"/>
    <w:rsid w:val="00AB3327"/>
    <w:rsid w:val="00AB468C"/>
    <w:rsid w:val="00AB4690"/>
    <w:rsid w:val="00AB5E1C"/>
    <w:rsid w:val="00AB6108"/>
    <w:rsid w:val="00AB6343"/>
    <w:rsid w:val="00AB72B7"/>
    <w:rsid w:val="00AC05D0"/>
    <w:rsid w:val="00AC36C6"/>
    <w:rsid w:val="00AC499D"/>
    <w:rsid w:val="00AC5316"/>
    <w:rsid w:val="00AC5568"/>
    <w:rsid w:val="00AC6478"/>
    <w:rsid w:val="00AC7A70"/>
    <w:rsid w:val="00AD010A"/>
    <w:rsid w:val="00AD019D"/>
    <w:rsid w:val="00AD178C"/>
    <w:rsid w:val="00AD1D07"/>
    <w:rsid w:val="00AD283E"/>
    <w:rsid w:val="00AD3921"/>
    <w:rsid w:val="00AD43B3"/>
    <w:rsid w:val="00AD7DAC"/>
    <w:rsid w:val="00AE0A10"/>
    <w:rsid w:val="00AE0F99"/>
    <w:rsid w:val="00AE1024"/>
    <w:rsid w:val="00AE2ABC"/>
    <w:rsid w:val="00AE34FB"/>
    <w:rsid w:val="00AE3646"/>
    <w:rsid w:val="00AE3DD0"/>
    <w:rsid w:val="00AE64E9"/>
    <w:rsid w:val="00AE6BC7"/>
    <w:rsid w:val="00AE6D95"/>
    <w:rsid w:val="00AE6FA5"/>
    <w:rsid w:val="00AF04CE"/>
    <w:rsid w:val="00AF2F77"/>
    <w:rsid w:val="00AF2FAC"/>
    <w:rsid w:val="00AF36C1"/>
    <w:rsid w:val="00AF3EE8"/>
    <w:rsid w:val="00AF3F30"/>
    <w:rsid w:val="00AF45F1"/>
    <w:rsid w:val="00AF4B1F"/>
    <w:rsid w:val="00AF5604"/>
    <w:rsid w:val="00AF6B08"/>
    <w:rsid w:val="00AF707E"/>
    <w:rsid w:val="00B003FD"/>
    <w:rsid w:val="00B01203"/>
    <w:rsid w:val="00B027C4"/>
    <w:rsid w:val="00B031FF"/>
    <w:rsid w:val="00B03B0C"/>
    <w:rsid w:val="00B04256"/>
    <w:rsid w:val="00B04A86"/>
    <w:rsid w:val="00B04FCF"/>
    <w:rsid w:val="00B0512E"/>
    <w:rsid w:val="00B05760"/>
    <w:rsid w:val="00B0584F"/>
    <w:rsid w:val="00B06401"/>
    <w:rsid w:val="00B06641"/>
    <w:rsid w:val="00B078E5"/>
    <w:rsid w:val="00B14FDC"/>
    <w:rsid w:val="00B15182"/>
    <w:rsid w:val="00B152F9"/>
    <w:rsid w:val="00B16D00"/>
    <w:rsid w:val="00B17476"/>
    <w:rsid w:val="00B20207"/>
    <w:rsid w:val="00B209BF"/>
    <w:rsid w:val="00B20BB9"/>
    <w:rsid w:val="00B215B3"/>
    <w:rsid w:val="00B21D45"/>
    <w:rsid w:val="00B2253E"/>
    <w:rsid w:val="00B2272C"/>
    <w:rsid w:val="00B22D1A"/>
    <w:rsid w:val="00B236E0"/>
    <w:rsid w:val="00B24C7B"/>
    <w:rsid w:val="00B24D5C"/>
    <w:rsid w:val="00B252A3"/>
    <w:rsid w:val="00B263B6"/>
    <w:rsid w:val="00B26822"/>
    <w:rsid w:val="00B30DDF"/>
    <w:rsid w:val="00B327EE"/>
    <w:rsid w:val="00B33589"/>
    <w:rsid w:val="00B3383F"/>
    <w:rsid w:val="00B33D0A"/>
    <w:rsid w:val="00B352DA"/>
    <w:rsid w:val="00B353EC"/>
    <w:rsid w:val="00B36ACB"/>
    <w:rsid w:val="00B36D55"/>
    <w:rsid w:val="00B37131"/>
    <w:rsid w:val="00B375F9"/>
    <w:rsid w:val="00B376E2"/>
    <w:rsid w:val="00B4060C"/>
    <w:rsid w:val="00B41BAE"/>
    <w:rsid w:val="00B42793"/>
    <w:rsid w:val="00B42AE9"/>
    <w:rsid w:val="00B4479A"/>
    <w:rsid w:val="00B44A63"/>
    <w:rsid w:val="00B44CEC"/>
    <w:rsid w:val="00B4518D"/>
    <w:rsid w:val="00B46C20"/>
    <w:rsid w:val="00B47544"/>
    <w:rsid w:val="00B47F28"/>
    <w:rsid w:val="00B503AC"/>
    <w:rsid w:val="00B50923"/>
    <w:rsid w:val="00B517E0"/>
    <w:rsid w:val="00B53CD2"/>
    <w:rsid w:val="00B54979"/>
    <w:rsid w:val="00B55B9B"/>
    <w:rsid w:val="00B56350"/>
    <w:rsid w:val="00B57E9F"/>
    <w:rsid w:val="00B60811"/>
    <w:rsid w:val="00B613B4"/>
    <w:rsid w:val="00B617B1"/>
    <w:rsid w:val="00B629E8"/>
    <w:rsid w:val="00B650FE"/>
    <w:rsid w:val="00B65526"/>
    <w:rsid w:val="00B65A36"/>
    <w:rsid w:val="00B668ED"/>
    <w:rsid w:val="00B67F5C"/>
    <w:rsid w:val="00B70EF0"/>
    <w:rsid w:val="00B73190"/>
    <w:rsid w:val="00B75F96"/>
    <w:rsid w:val="00B77A77"/>
    <w:rsid w:val="00B81796"/>
    <w:rsid w:val="00B818C8"/>
    <w:rsid w:val="00B8198B"/>
    <w:rsid w:val="00B82199"/>
    <w:rsid w:val="00B83F66"/>
    <w:rsid w:val="00B83FD3"/>
    <w:rsid w:val="00B84CC8"/>
    <w:rsid w:val="00B84ED7"/>
    <w:rsid w:val="00B84F88"/>
    <w:rsid w:val="00B86071"/>
    <w:rsid w:val="00B8671E"/>
    <w:rsid w:val="00B868AC"/>
    <w:rsid w:val="00B90A03"/>
    <w:rsid w:val="00B91960"/>
    <w:rsid w:val="00B91EB0"/>
    <w:rsid w:val="00B9328E"/>
    <w:rsid w:val="00B9397C"/>
    <w:rsid w:val="00B94860"/>
    <w:rsid w:val="00B95147"/>
    <w:rsid w:val="00B95FD6"/>
    <w:rsid w:val="00B96010"/>
    <w:rsid w:val="00B97787"/>
    <w:rsid w:val="00B97F2C"/>
    <w:rsid w:val="00B97FF1"/>
    <w:rsid w:val="00BA0950"/>
    <w:rsid w:val="00BA5FF2"/>
    <w:rsid w:val="00BA79AA"/>
    <w:rsid w:val="00BB0B81"/>
    <w:rsid w:val="00BB122B"/>
    <w:rsid w:val="00BB13A3"/>
    <w:rsid w:val="00BB17F7"/>
    <w:rsid w:val="00BB228D"/>
    <w:rsid w:val="00BB260E"/>
    <w:rsid w:val="00BB4E15"/>
    <w:rsid w:val="00BB50E9"/>
    <w:rsid w:val="00BB5CCE"/>
    <w:rsid w:val="00BB74D3"/>
    <w:rsid w:val="00BB776E"/>
    <w:rsid w:val="00BB7F3D"/>
    <w:rsid w:val="00BC093A"/>
    <w:rsid w:val="00BC0E93"/>
    <w:rsid w:val="00BC0EA8"/>
    <w:rsid w:val="00BC3B59"/>
    <w:rsid w:val="00BC5DB1"/>
    <w:rsid w:val="00BC6572"/>
    <w:rsid w:val="00BC68A4"/>
    <w:rsid w:val="00BC7E38"/>
    <w:rsid w:val="00BD08C6"/>
    <w:rsid w:val="00BD2916"/>
    <w:rsid w:val="00BD387A"/>
    <w:rsid w:val="00BD3A52"/>
    <w:rsid w:val="00BD3E4B"/>
    <w:rsid w:val="00BE175E"/>
    <w:rsid w:val="00BE2B31"/>
    <w:rsid w:val="00BE422E"/>
    <w:rsid w:val="00BE609B"/>
    <w:rsid w:val="00BE62C2"/>
    <w:rsid w:val="00BE69FC"/>
    <w:rsid w:val="00BE7985"/>
    <w:rsid w:val="00BE7BB9"/>
    <w:rsid w:val="00BF078C"/>
    <w:rsid w:val="00BF3E86"/>
    <w:rsid w:val="00BF4466"/>
    <w:rsid w:val="00C0239D"/>
    <w:rsid w:val="00C0329A"/>
    <w:rsid w:val="00C055C1"/>
    <w:rsid w:val="00C06D83"/>
    <w:rsid w:val="00C07AEF"/>
    <w:rsid w:val="00C107B5"/>
    <w:rsid w:val="00C10F3A"/>
    <w:rsid w:val="00C112E6"/>
    <w:rsid w:val="00C12449"/>
    <w:rsid w:val="00C12DD3"/>
    <w:rsid w:val="00C1383D"/>
    <w:rsid w:val="00C14721"/>
    <w:rsid w:val="00C202AE"/>
    <w:rsid w:val="00C22099"/>
    <w:rsid w:val="00C220D6"/>
    <w:rsid w:val="00C237A1"/>
    <w:rsid w:val="00C237FB"/>
    <w:rsid w:val="00C27E63"/>
    <w:rsid w:val="00C31437"/>
    <w:rsid w:val="00C33BAC"/>
    <w:rsid w:val="00C35D47"/>
    <w:rsid w:val="00C40696"/>
    <w:rsid w:val="00C40ABD"/>
    <w:rsid w:val="00C40BE7"/>
    <w:rsid w:val="00C410F6"/>
    <w:rsid w:val="00C415B6"/>
    <w:rsid w:val="00C41BD4"/>
    <w:rsid w:val="00C42840"/>
    <w:rsid w:val="00C4292F"/>
    <w:rsid w:val="00C42AEA"/>
    <w:rsid w:val="00C43634"/>
    <w:rsid w:val="00C43CE3"/>
    <w:rsid w:val="00C44B3D"/>
    <w:rsid w:val="00C44B90"/>
    <w:rsid w:val="00C44CAA"/>
    <w:rsid w:val="00C44D86"/>
    <w:rsid w:val="00C453AB"/>
    <w:rsid w:val="00C454CE"/>
    <w:rsid w:val="00C46E10"/>
    <w:rsid w:val="00C46E1A"/>
    <w:rsid w:val="00C46F65"/>
    <w:rsid w:val="00C47769"/>
    <w:rsid w:val="00C47A4B"/>
    <w:rsid w:val="00C511F5"/>
    <w:rsid w:val="00C52883"/>
    <w:rsid w:val="00C52FDD"/>
    <w:rsid w:val="00C54759"/>
    <w:rsid w:val="00C56185"/>
    <w:rsid w:val="00C5704A"/>
    <w:rsid w:val="00C57396"/>
    <w:rsid w:val="00C577EC"/>
    <w:rsid w:val="00C60585"/>
    <w:rsid w:val="00C6060F"/>
    <w:rsid w:val="00C60629"/>
    <w:rsid w:val="00C61432"/>
    <w:rsid w:val="00C626FF"/>
    <w:rsid w:val="00C642DA"/>
    <w:rsid w:val="00C66357"/>
    <w:rsid w:val="00C670C3"/>
    <w:rsid w:val="00C7382C"/>
    <w:rsid w:val="00C73CC9"/>
    <w:rsid w:val="00C74178"/>
    <w:rsid w:val="00C75169"/>
    <w:rsid w:val="00C7652B"/>
    <w:rsid w:val="00C77568"/>
    <w:rsid w:val="00C77FD2"/>
    <w:rsid w:val="00C802D8"/>
    <w:rsid w:val="00C81157"/>
    <w:rsid w:val="00C8116D"/>
    <w:rsid w:val="00C8170A"/>
    <w:rsid w:val="00C81870"/>
    <w:rsid w:val="00C81C04"/>
    <w:rsid w:val="00C82551"/>
    <w:rsid w:val="00C8267B"/>
    <w:rsid w:val="00C82B16"/>
    <w:rsid w:val="00C82B24"/>
    <w:rsid w:val="00C83B41"/>
    <w:rsid w:val="00C84427"/>
    <w:rsid w:val="00C85C09"/>
    <w:rsid w:val="00C879BB"/>
    <w:rsid w:val="00C904B9"/>
    <w:rsid w:val="00C90A9D"/>
    <w:rsid w:val="00C90C44"/>
    <w:rsid w:val="00C94A4B"/>
    <w:rsid w:val="00C94CA7"/>
    <w:rsid w:val="00C95FBF"/>
    <w:rsid w:val="00C961B5"/>
    <w:rsid w:val="00C96AFC"/>
    <w:rsid w:val="00C96D35"/>
    <w:rsid w:val="00CA1B47"/>
    <w:rsid w:val="00CA1BCF"/>
    <w:rsid w:val="00CA1E2B"/>
    <w:rsid w:val="00CA21E0"/>
    <w:rsid w:val="00CA21ED"/>
    <w:rsid w:val="00CA2AB9"/>
    <w:rsid w:val="00CA340C"/>
    <w:rsid w:val="00CA3624"/>
    <w:rsid w:val="00CA36D5"/>
    <w:rsid w:val="00CA4D2A"/>
    <w:rsid w:val="00CA5605"/>
    <w:rsid w:val="00CA5F56"/>
    <w:rsid w:val="00CA66DB"/>
    <w:rsid w:val="00CA72A0"/>
    <w:rsid w:val="00CB0C60"/>
    <w:rsid w:val="00CB0F87"/>
    <w:rsid w:val="00CB1626"/>
    <w:rsid w:val="00CB1C95"/>
    <w:rsid w:val="00CB21FE"/>
    <w:rsid w:val="00CB2521"/>
    <w:rsid w:val="00CB56EA"/>
    <w:rsid w:val="00CB5B91"/>
    <w:rsid w:val="00CB7C8B"/>
    <w:rsid w:val="00CC0769"/>
    <w:rsid w:val="00CC0812"/>
    <w:rsid w:val="00CC0F60"/>
    <w:rsid w:val="00CC1B8A"/>
    <w:rsid w:val="00CC1F99"/>
    <w:rsid w:val="00CC343E"/>
    <w:rsid w:val="00CC77C2"/>
    <w:rsid w:val="00CD0D81"/>
    <w:rsid w:val="00CD11C3"/>
    <w:rsid w:val="00CD1F54"/>
    <w:rsid w:val="00CD2BD0"/>
    <w:rsid w:val="00CD30CC"/>
    <w:rsid w:val="00CD369A"/>
    <w:rsid w:val="00CD453D"/>
    <w:rsid w:val="00CD5ACD"/>
    <w:rsid w:val="00CD6679"/>
    <w:rsid w:val="00CD6B89"/>
    <w:rsid w:val="00CD7856"/>
    <w:rsid w:val="00CD7C5E"/>
    <w:rsid w:val="00CE01E1"/>
    <w:rsid w:val="00CE055F"/>
    <w:rsid w:val="00CE0A69"/>
    <w:rsid w:val="00CE1B34"/>
    <w:rsid w:val="00CE1C8C"/>
    <w:rsid w:val="00CE4205"/>
    <w:rsid w:val="00CE4DEF"/>
    <w:rsid w:val="00CE5700"/>
    <w:rsid w:val="00CE6652"/>
    <w:rsid w:val="00CE7D84"/>
    <w:rsid w:val="00CF0D68"/>
    <w:rsid w:val="00CF125B"/>
    <w:rsid w:val="00CF142B"/>
    <w:rsid w:val="00CF1473"/>
    <w:rsid w:val="00CF20A7"/>
    <w:rsid w:val="00CF2B85"/>
    <w:rsid w:val="00CF3128"/>
    <w:rsid w:val="00CF359E"/>
    <w:rsid w:val="00CF42C0"/>
    <w:rsid w:val="00CF4B59"/>
    <w:rsid w:val="00CF5C8C"/>
    <w:rsid w:val="00CF6F16"/>
    <w:rsid w:val="00CF77F4"/>
    <w:rsid w:val="00CF7D61"/>
    <w:rsid w:val="00D00F1B"/>
    <w:rsid w:val="00D025D0"/>
    <w:rsid w:val="00D02A98"/>
    <w:rsid w:val="00D04503"/>
    <w:rsid w:val="00D05A87"/>
    <w:rsid w:val="00D06A63"/>
    <w:rsid w:val="00D07E1D"/>
    <w:rsid w:val="00D122D9"/>
    <w:rsid w:val="00D145F8"/>
    <w:rsid w:val="00D1482E"/>
    <w:rsid w:val="00D14E8A"/>
    <w:rsid w:val="00D15AE2"/>
    <w:rsid w:val="00D17F42"/>
    <w:rsid w:val="00D22041"/>
    <w:rsid w:val="00D221D2"/>
    <w:rsid w:val="00D22777"/>
    <w:rsid w:val="00D228CD"/>
    <w:rsid w:val="00D23BB1"/>
    <w:rsid w:val="00D25C8A"/>
    <w:rsid w:val="00D26126"/>
    <w:rsid w:val="00D26438"/>
    <w:rsid w:val="00D27773"/>
    <w:rsid w:val="00D30462"/>
    <w:rsid w:val="00D30677"/>
    <w:rsid w:val="00D30CA6"/>
    <w:rsid w:val="00D3175C"/>
    <w:rsid w:val="00D329A2"/>
    <w:rsid w:val="00D3303F"/>
    <w:rsid w:val="00D3485D"/>
    <w:rsid w:val="00D4090A"/>
    <w:rsid w:val="00D42A63"/>
    <w:rsid w:val="00D42E99"/>
    <w:rsid w:val="00D470EF"/>
    <w:rsid w:val="00D50584"/>
    <w:rsid w:val="00D52BAA"/>
    <w:rsid w:val="00D53946"/>
    <w:rsid w:val="00D5407A"/>
    <w:rsid w:val="00D54234"/>
    <w:rsid w:val="00D55341"/>
    <w:rsid w:val="00D55AB3"/>
    <w:rsid w:val="00D563B3"/>
    <w:rsid w:val="00D57881"/>
    <w:rsid w:val="00D60C24"/>
    <w:rsid w:val="00D61544"/>
    <w:rsid w:val="00D63C43"/>
    <w:rsid w:val="00D6476D"/>
    <w:rsid w:val="00D64C32"/>
    <w:rsid w:val="00D67036"/>
    <w:rsid w:val="00D673C7"/>
    <w:rsid w:val="00D73797"/>
    <w:rsid w:val="00D74543"/>
    <w:rsid w:val="00D7575C"/>
    <w:rsid w:val="00D76AAE"/>
    <w:rsid w:val="00D8021C"/>
    <w:rsid w:val="00D8099D"/>
    <w:rsid w:val="00D80C51"/>
    <w:rsid w:val="00D80E3A"/>
    <w:rsid w:val="00D81611"/>
    <w:rsid w:val="00D821B3"/>
    <w:rsid w:val="00D826EA"/>
    <w:rsid w:val="00D82E60"/>
    <w:rsid w:val="00D837E0"/>
    <w:rsid w:val="00D84CC8"/>
    <w:rsid w:val="00D85F4D"/>
    <w:rsid w:val="00D866EE"/>
    <w:rsid w:val="00D87253"/>
    <w:rsid w:val="00D91C3E"/>
    <w:rsid w:val="00D93920"/>
    <w:rsid w:val="00D93E90"/>
    <w:rsid w:val="00D96DFA"/>
    <w:rsid w:val="00DA0561"/>
    <w:rsid w:val="00DA05C8"/>
    <w:rsid w:val="00DA08FB"/>
    <w:rsid w:val="00DA2781"/>
    <w:rsid w:val="00DA3F30"/>
    <w:rsid w:val="00DA4768"/>
    <w:rsid w:val="00DA4DC0"/>
    <w:rsid w:val="00DA66C5"/>
    <w:rsid w:val="00DA73F2"/>
    <w:rsid w:val="00DB1024"/>
    <w:rsid w:val="00DB20CA"/>
    <w:rsid w:val="00DB5FC3"/>
    <w:rsid w:val="00DB6D43"/>
    <w:rsid w:val="00DC13EB"/>
    <w:rsid w:val="00DC2A29"/>
    <w:rsid w:val="00DC2D2E"/>
    <w:rsid w:val="00DC33E0"/>
    <w:rsid w:val="00DC3EDA"/>
    <w:rsid w:val="00DC3F1C"/>
    <w:rsid w:val="00DC4B49"/>
    <w:rsid w:val="00DC6E2E"/>
    <w:rsid w:val="00DD0D3F"/>
    <w:rsid w:val="00DD3A32"/>
    <w:rsid w:val="00DD434A"/>
    <w:rsid w:val="00DD574E"/>
    <w:rsid w:val="00DE2968"/>
    <w:rsid w:val="00DE3908"/>
    <w:rsid w:val="00DE4749"/>
    <w:rsid w:val="00DE4C51"/>
    <w:rsid w:val="00DE5D6E"/>
    <w:rsid w:val="00DE5EE4"/>
    <w:rsid w:val="00DE734D"/>
    <w:rsid w:val="00DE77C0"/>
    <w:rsid w:val="00DE7903"/>
    <w:rsid w:val="00DF025C"/>
    <w:rsid w:val="00DF0B33"/>
    <w:rsid w:val="00DF2119"/>
    <w:rsid w:val="00DF3E86"/>
    <w:rsid w:val="00DF57CB"/>
    <w:rsid w:val="00DF59FD"/>
    <w:rsid w:val="00DF6BFC"/>
    <w:rsid w:val="00DF71AF"/>
    <w:rsid w:val="00DF74DC"/>
    <w:rsid w:val="00DF7FB1"/>
    <w:rsid w:val="00E00AF2"/>
    <w:rsid w:val="00E01C2B"/>
    <w:rsid w:val="00E04706"/>
    <w:rsid w:val="00E048C3"/>
    <w:rsid w:val="00E05371"/>
    <w:rsid w:val="00E05B8F"/>
    <w:rsid w:val="00E07921"/>
    <w:rsid w:val="00E07DED"/>
    <w:rsid w:val="00E104DE"/>
    <w:rsid w:val="00E10508"/>
    <w:rsid w:val="00E12438"/>
    <w:rsid w:val="00E161AC"/>
    <w:rsid w:val="00E17BBF"/>
    <w:rsid w:val="00E220C0"/>
    <w:rsid w:val="00E22C25"/>
    <w:rsid w:val="00E23342"/>
    <w:rsid w:val="00E23620"/>
    <w:rsid w:val="00E23AEE"/>
    <w:rsid w:val="00E25D12"/>
    <w:rsid w:val="00E26443"/>
    <w:rsid w:val="00E27F92"/>
    <w:rsid w:val="00E30633"/>
    <w:rsid w:val="00E31275"/>
    <w:rsid w:val="00E32703"/>
    <w:rsid w:val="00E341DA"/>
    <w:rsid w:val="00E34592"/>
    <w:rsid w:val="00E34FD5"/>
    <w:rsid w:val="00E350A1"/>
    <w:rsid w:val="00E36B62"/>
    <w:rsid w:val="00E36B9F"/>
    <w:rsid w:val="00E40D70"/>
    <w:rsid w:val="00E4134A"/>
    <w:rsid w:val="00E431E7"/>
    <w:rsid w:val="00E467F4"/>
    <w:rsid w:val="00E47E98"/>
    <w:rsid w:val="00E47F64"/>
    <w:rsid w:val="00E50386"/>
    <w:rsid w:val="00E520B2"/>
    <w:rsid w:val="00E525DF"/>
    <w:rsid w:val="00E55B46"/>
    <w:rsid w:val="00E574F2"/>
    <w:rsid w:val="00E61A37"/>
    <w:rsid w:val="00E63A25"/>
    <w:rsid w:val="00E648BE"/>
    <w:rsid w:val="00E65B28"/>
    <w:rsid w:val="00E66006"/>
    <w:rsid w:val="00E678AB"/>
    <w:rsid w:val="00E736A4"/>
    <w:rsid w:val="00E73940"/>
    <w:rsid w:val="00E741A1"/>
    <w:rsid w:val="00E7447D"/>
    <w:rsid w:val="00E749EF"/>
    <w:rsid w:val="00E74DD8"/>
    <w:rsid w:val="00E75257"/>
    <w:rsid w:val="00E76C7C"/>
    <w:rsid w:val="00E77429"/>
    <w:rsid w:val="00E779AF"/>
    <w:rsid w:val="00E77C8D"/>
    <w:rsid w:val="00E80121"/>
    <w:rsid w:val="00E804F9"/>
    <w:rsid w:val="00E80673"/>
    <w:rsid w:val="00E81536"/>
    <w:rsid w:val="00E81A75"/>
    <w:rsid w:val="00E84469"/>
    <w:rsid w:val="00E849EC"/>
    <w:rsid w:val="00E87D92"/>
    <w:rsid w:val="00E9023D"/>
    <w:rsid w:val="00E906AD"/>
    <w:rsid w:val="00E91284"/>
    <w:rsid w:val="00E91781"/>
    <w:rsid w:val="00E9330C"/>
    <w:rsid w:val="00E935E8"/>
    <w:rsid w:val="00E95339"/>
    <w:rsid w:val="00E97135"/>
    <w:rsid w:val="00E97FBD"/>
    <w:rsid w:val="00EA6553"/>
    <w:rsid w:val="00EB1CE5"/>
    <w:rsid w:val="00EB3EFE"/>
    <w:rsid w:val="00EB41A2"/>
    <w:rsid w:val="00EB4F13"/>
    <w:rsid w:val="00EB5F9B"/>
    <w:rsid w:val="00EC0C62"/>
    <w:rsid w:val="00EC1486"/>
    <w:rsid w:val="00EC2FBD"/>
    <w:rsid w:val="00EC30CE"/>
    <w:rsid w:val="00EC5143"/>
    <w:rsid w:val="00EC5A93"/>
    <w:rsid w:val="00EC5AF3"/>
    <w:rsid w:val="00EC5F41"/>
    <w:rsid w:val="00EC755B"/>
    <w:rsid w:val="00ED0385"/>
    <w:rsid w:val="00ED1336"/>
    <w:rsid w:val="00ED24CF"/>
    <w:rsid w:val="00ED28AC"/>
    <w:rsid w:val="00ED30A2"/>
    <w:rsid w:val="00ED4A64"/>
    <w:rsid w:val="00ED4BEA"/>
    <w:rsid w:val="00ED581D"/>
    <w:rsid w:val="00ED7D4E"/>
    <w:rsid w:val="00EE0C4D"/>
    <w:rsid w:val="00EE24D9"/>
    <w:rsid w:val="00EE26E1"/>
    <w:rsid w:val="00EE3115"/>
    <w:rsid w:val="00EE3ABD"/>
    <w:rsid w:val="00EE3ECB"/>
    <w:rsid w:val="00EE48E5"/>
    <w:rsid w:val="00EE500F"/>
    <w:rsid w:val="00EE58E7"/>
    <w:rsid w:val="00EE5DA6"/>
    <w:rsid w:val="00EE5F17"/>
    <w:rsid w:val="00EE714B"/>
    <w:rsid w:val="00EF1AA9"/>
    <w:rsid w:val="00EF304A"/>
    <w:rsid w:val="00EF3371"/>
    <w:rsid w:val="00EF3EB2"/>
    <w:rsid w:val="00EF4ED8"/>
    <w:rsid w:val="00EF6183"/>
    <w:rsid w:val="00EF7805"/>
    <w:rsid w:val="00F001B4"/>
    <w:rsid w:val="00F007AB"/>
    <w:rsid w:val="00F01B10"/>
    <w:rsid w:val="00F0255C"/>
    <w:rsid w:val="00F02B39"/>
    <w:rsid w:val="00F0348F"/>
    <w:rsid w:val="00F03BF2"/>
    <w:rsid w:val="00F04EC4"/>
    <w:rsid w:val="00F06E06"/>
    <w:rsid w:val="00F1127E"/>
    <w:rsid w:val="00F16457"/>
    <w:rsid w:val="00F177BF"/>
    <w:rsid w:val="00F2023B"/>
    <w:rsid w:val="00F21110"/>
    <w:rsid w:val="00F220FB"/>
    <w:rsid w:val="00F22582"/>
    <w:rsid w:val="00F23CE3"/>
    <w:rsid w:val="00F2408C"/>
    <w:rsid w:val="00F26D36"/>
    <w:rsid w:val="00F2773D"/>
    <w:rsid w:val="00F27835"/>
    <w:rsid w:val="00F303AD"/>
    <w:rsid w:val="00F305CD"/>
    <w:rsid w:val="00F30B17"/>
    <w:rsid w:val="00F317CE"/>
    <w:rsid w:val="00F33FC5"/>
    <w:rsid w:val="00F4239C"/>
    <w:rsid w:val="00F44112"/>
    <w:rsid w:val="00F453E2"/>
    <w:rsid w:val="00F45835"/>
    <w:rsid w:val="00F464BC"/>
    <w:rsid w:val="00F467DD"/>
    <w:rsid w:val="00F46B09"/>
    <w:rsid w:val="00F46E94"/>
    <w:rsid w:val="00F47A2B"/>
    <w:rsid w:val="00F47ABC"/>
    <w:rsid w:val="00F503C9"/>
    <w:rsid w:val="00F5074D"/>
    <w:rsid w:val="00F507E2"/>
    <w:rsid w:val="00F51940"/>
    <w:rsid w:val="00F53231"/>
    <w:rsid w:val="00F54014"/>
    <w:rsid w:val="00F56353"/>
    <w:rsid w:val="00F5719F"/>
    <w:rsid w:val="00F579B0"/>
    <w:rsid w:val="00F60036"/>
    <w:rsid w:val="00F61E97"/>
    <w:rsid w:val="00F62A89"/>
    <w:rsid w:val="00F6341E"/>
    <w:rsid w:val="00F6482F"/>
    <w:rsid w:val="00F64DA7"/>
    <w:rsid w:val="00F664EE"/>
    <w:rsid w:val="00F70AFF"/>
    <w:rsid w:val="00F71576"/>
    <w:rsid w:val="00F72D0B"/>
    <w:rsid w:val="00F74715"/>
    <w:rsid w:val="00F74D53"/>
    <w:rsid w:val="00F7506B"/>
    <w:rsid w:val="00F756C4"/>
    <w:rsid w:val="00F7792A"/>
    <w:rsid w:val="00F80703"/>
    <w:rsid w:val="00F81452"/>
    <w:rsid w:val="00F8180B"/>
    <w:rsid w:val="00F81892"/>
    <w:rsid w:val="00F8226C"/>
    <w:rsid w:val="00F82343"/>
    <w:rsid w:val="00F82842"/>
    <w:rsid w:val="00F83548"/>
    <w:rsid w:val="00F85363"/>
    <w:rsid w:val="00F864EF"/>
    <w:rsid w:val="00F900A3"/>
    <w:rsid w:val="00F90963"/>
    <w:rsid w:val="00F92C27"/>
    <w:rsid w:val="00F931AA"/>
    <w:rsid w:val="00F933F1"/>
    <w:rsid w:val="00F945B2"/>
    <w:rsid w:val="00F94A6E"/>
    <w:rsid w:val="00F95825"/>
    <w:rsid w:val="00F95E6E"/>
    <w:rsid w:val="00F96696"/>
    <w:rsid w:val="00F968EA"/>
    <w:rsid w:val="00F97CC7"/>
    <w:rsid w:val="00F97E0D"/>
    <w:rsid w:val="00FA005C"/>
    <w:rsid w:val="00FA427D"/>
    <w:rsid w:val="00FA43AD"/>
    <w:rsid w:val="00FA544D"/>
    <w:rsid w:val="00FA61E8"/>
    <w:rsid w:val="00FA6CE7"/>
    <w:rsid w:val="00FA7196"/>
    <w:rsid w:val="00FA7253"/>
    <w:rsid w:val="00FA7620"/>
    <w:rsid w:val="00FA7643"/>
    <w:rsid w:val="00FB1669"/>
    <w:rsid w:val="00FB2FD5"/>
    <w:rsid w:val="00FB3D02"/>
    <w:rsid w:val="00FB5225"/>
    <w:rsid w:val="00FC0059"/>
    <w:rsid w:val="00FC3637"/>
    <w:rsid w:val="00FC3738"/>
    <w:rsid w:val="00FC5387"/>
    <w:rsid w:val="00FC5B0E"/>
    <w:rsid w:val="00FC64C6"/>
    <w:rsid w:val="00FD1E5D"/>
    <w:rsid w:val="00FD3C9E"/>
    <w:rsid w:val="00FD523B"/>
    <w:rsid w:val="00FD5CDA"/>
    <w:rsid w:val="00FD6632"/>
    <w:rsid w:val="00FD70F7"/>
    <w:rsid w:val="00FD78E4"/>
    <w:rsid w:val="00FE14E5"/>
    <w:rsid w:val="00FE4C42"/>
    <w:rsid w:val="00FE4E48"/>
    <w:rsid w:val="00FE67DF"/>
    <w:rsid w:val="00FF0FE5"/>
    <w:rsid w:val="00FF16D5"/>
    <w:rsid w:val="00FF19C8"/>
    <w:rsid w:val="00FF25D1"/>
    <w:rsid w:val="00FF2DE3"/>
    <w:rsid w:val="00FF32A4"/>
    <w:rsid w:val="00FF70CB"/>
    <w:rsid w:val="00FF75EF"/>
    <w:rsid w:val="00FF7948"/>
    <w:rsid w:val="00FF7F51"/>
    <w:rsid w:val="727365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AE37B7-A7DF-423B-89D3-59793610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281"/>
    <w:pPr>
      <w:jc w:val="both"/>
    </w:pPr>
    <w:rPr>
      <w:rFonts w:ascii="CG Times" w:eastAsia="Times New Roman" w:hAnsi="CG Times"/>
      <w:sz w:val="24"/>
      <w:szCs w:val="24"/>
      <w:lang w:eastAsia="en-US"/>
    </w:rPr>
  </w:style>
  <w:style w:type="paragraph" w:styleId="Heading1">
    <w:name w:val="heading 1"/>
    <w:basedOn w:val="Normal"/>
    <w:next w:val="Normal"/>
    <w:link w:val="Heading1Char"/>
    <w:uiPriority w:val="9"/>
    <w:qFormat/>
    <w:rsid w:val="001E0281"/>
    <w:pPr>
      <w:keepNext/>
      <w:numPr>
        <w:numId w:val="55"/>
      </w:numPr>
      <w:spacing w:after="240"/>
      <w:outlineLvl w:val="0"/>
    </w:pPr>
    <w:rPr>
      <w:rFonts w:cs="Arial"/>
      <w:b/>
      <w:bCs/>
      <w:caps/>
      <w:kern w:val="32"/>
      <w:sz w:val="28"/>
      <w:szCs w:val="32"/>
    </w:rPr>
  </w:style>
  <w:style w:type="paragraph" w:styleId="Heading2">
    <w:name w:val="heading 2"/>
    <w:basedOn w:val="Normal"/>
    <w:next w:val="Normal"/>
    <w:link w:val="Heading2Char"/>
    <w:qFormat/>
    <w:rsid w:val="001E0281"/>
    <w:pPr>
      <w:keepNext/>
      <w:numPr>
        <w:ilvl w:val="1"/>
        <w:numId w:val="55"/>
      </w:numPr>
      <w:spacing w:before="240" w:after="240"/>
      <w:outlineLvl w:val="1"/>
    </w:pPr>
    <w:rPr>
      <w:rFonts w:cs="Arial"/>
      <w:b/>
      <w:bCs/>
      <w:iCs/>
      <w:caps/>
      <w:szCs w:val="28"/>
    </w:rPr>
  </w:style>
  <w:style w:type="paragraph" w:styleId="Heading3">
    <w:name w:val="heading 3"/>
    <w:basedOn w:val="Normal"/>
    <w:next w:val="Normal"/>
    <w:link w:val="Heading3Char"/>
    <w:qFormat/>
    <w:rsid w:val="001E0281"/>
    <w:pPr>
      <w:keepNext/>
      <w:numPr>
        <w:ilvl w:val="2"/>
        <w:numId w:val="55"/>
      </w:numPr>
      <w:spacing w:before="240" w:after="240"/>
      <w:outlineLvl w:val="2"/>
    </w:pPr>
    <w:rPr>
      <w:rFonts w:cs="Arial"/>
      <w:b/>
      <w:bCs/>
      <w:szCs w:val="26"/>
    </w:rPr>
  </w:style>
  <w:style w:type="paragraph" w:styleId="Heading4">
    <w:name w:val="heading 4"/>
    <w:basedOn w:val="Normal"/>
    <w:next w:val="Normal"/>
    <w:link w:val="Heading4Char"/>
    <w:qFormat/>
    <w:rsid w:val="001E0281"/>
    <w:pPr>
      <w:keepNext/>
      <w:numPr>
        <w:ilvl w:val="3"/>
        <w:numId w:val="55"/>
      </w:numPr>
      <w:spacing w:before="240" w:after="240"/>
      <w:outlineLvl w:val="3"/>
    </w:pPr>
    <w:rPr>
      <w:b/>
      <w:bCs/>
      <w:szCs w:val="28"/>
      <w:u w:val="single"/>
    </w:rPr>
  </w:style>
  <w:style w:type="paragraph" w:styleId="Heading5">
    <w:name w:val="heading 5"/>
    <w:basedOn w:val="Normal"/>
    <w:next w:val="Normal"/>
    <w:link w:val="Heading5Char"/>
    <w:autoRedefine/>
    <w:qFormat/>
    <w:rsid w:val="001E0281"/>
    <w:pPr>
      <w:numPr>
        <w:ilvl w:val="4"/>
        <w:numId w:val="55"/>
      </w:numPr>
      <w:outlineLvl w:val="4"/>
    </w:pPr>
    <w:rPr>
      <w:bCs/>
      <w:i/>
      <w:iCs/>
      <w:szCs w:val="26"/>
    </w:rPr>
  </w:style>
  <w:style w:type="paragraph" w:styleId="Heading6">
    <w:name w:val="heading 6"/>
    <w:basedOn w:val="Normal"/>
    <w:next w:val="Normal"/>
    <w:link w:val="Heading6Char"/>
    <w:qFormat/>
    <w:rsid w:val="001E0281"/>
    <w:pPr>
      <w:keepNext/>
      <w:overflowPunct w:val="0"/>
      <w:autoSpaceDE w:val="0"/>
      <w:autoSpaceDN w:val="0"/>
      <w:adjustRightInd w:val="0"/>
      <w:jc w:val="center"/>
      <w:textAlignment w:val="baseline"/>
      <w:outlineLvl w:val="5"/>
    </w:pPr>
    <w:rPr>
      <w:sz w:val="26"/>
      <w:szCs w:val="20"/>
    </w:rPr>
  </w:style>
  <w:style w:type="paragraph" w:styleId="Heading7">
    <w:name w:val="heading 7"/>
    <w:basedOn w:val="Normal"/>
    <w:next w:val="Normal"/>
    <w:link w:val="Heading7Char"/>
    <w:qFormat/>
    <w:rsid w:val="001E0281"/>
    <w:pPr>
      <w:keepNext/>
      <w:overflowPunct w:val="0"/>
      <w:autoSpaceDE w:val="0"/>
      <w:autoSpaceDN w:val="0"/>
      <w:adjustRightInd w:val="0"/>
      <w:textAlignment w:val="baseline"/>
      <w:outlineLvl w:val="6"/>
    </w:pPr>
    <w:rPr>
      <w:b/>
      <w:bCs/>
      <w:szCs w:val="20"/>
    </w:rPr>
  </w:style>
  <w:style w:type="paragraph" w:styleId="Heading8">
    <w:name w:val="heading 8"/>
    <w:basedOn w:val="Normal"/>
    <w:next w:val="Normal"/>
    <w:link w:val="Heading8Char"/>
    <w:qFormat/>
    <w:rsid w:val="001E0281"/>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jc w:val="center"/>
      <w:textAlignment w:val="baseline"/>
      <w:outlineLvl w:val="7"/>
    </w:pPr>
    <w:rPr>
      <w:b/>
      <w:bCs/>
      <w:sz w:val="32"/>
      <w:szCs w:val="20"/>
    </w:rPr>
  </w:style>
  <w:style w:type="paragraph" w:styleId="Heading9">
    <w:name w:val="heading 9"/>
    <w:basedOn w:val="Normal"/>
    <w:next w:val="Normal"/>
    <w:link w:val="Heading9Char"/>
    <w:qFormat/>
    <w:rsid w:val="001E0281"/>
    <w:pPr>
      <w:keepNext/>
      <w:overflowPunct w:val="0"/>
      <w:autoSpaceDE w:val="0"/>
      <w:autoSpaceDN w:val="0"/>
      <w:adjustRightInd w:val="0"/>
      <w:jc w:val="center"/>
      <w:textAlignment w:val="baseline"/>
      <w:outlineLvl w:val="8"/>
    </w:pPr>
    <w:rPr>
      <w:b/>
      <w:bCs/>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81"/>
    <w:rPr>
      <w:rFonts w:ascii="CG Times" w:eastAsia="Times New Roman" w:hAnsi="CG Times" w:cs="Arial"/>
      <w:b/>
      <w:bCs/>
      <w:caps/>
      <w:kern w:val="32"/>
      <w:sz w:val="28"/>
      <w:szCs w:val="32"/>
      <w:lang w:eastAsia="en-US"/>
    </w:rPr>
  </w:style>
  <w:style w:type="character" w:customStyle="1" w:styleId="Heading2Char">
    <w:name w:val="Heading 2 Char"/>
    <w:basedOn w:val="DefaultParagraphFont"/>
    <w:link w:val="Heading2"/>
    <w:rsid w:val="001E0281"/>
    <w:rPr>
      <w:rFonts w:ascii="CG Times" w:eastAsia="Times New Roman" w:hAnsi="CG Times" w:cs="Arial"/>
      <w:b/>
      <w:bCs/>
      <w:iCs/>
      <w:caps/>
      <w:sz w:val="24"/>
      <w:szCs w:val="28"/>
      <w:lang w:eastAsia="en-US"/>
    </w:rPr>
  </w:style>
  <w:style w:type="character" w:customStyle="1" w:styleId="Heading3Char">
    <w:name w:val="Heading 3 Char"/>
    <w:basedOn w:val="DefaultParagraphFont"/>
    <w:link w:val="Heading3"/>
    <w:rsid w:val="001E0281"/>
    <w:rPr>
      <w:rFonts w:ascii="CG Times" w:eastAsia="Times New Roman" w:hAnsi="CG Times" w:cs="Arial"/>
      <w:b/>
      <w:bCs/>
      <w:sz w:val="24"/>
      <w:szCs w:val="26"/>
      <w:lang w:eastAsia="en-US"/>
    </w:rPr>
  </w:style>
  <w:style w:type="character" w:customStyle="1" w:styleId="Heading4Char">
    <w:name w:val="Heading 4 Char"/>
    <w:basedOn w:val="DefaultParagraphFont"/>
    <w:link w:val="Heading4"/>
    <w:rsid w:val="001E0281"/>
    <w:rPr>
      <w:rFonts w:ascii="CG Times" w:eastAsia="Times New Roman" w:hAnsi="CG Times"/>
      <w:b/>
      <w:bCs/>
      <w:sz w:val="24"/>
      <w:szCs w:val="28"/>
      <w:u w:val="single"/>
      <w:lang w:eastAsia="en-US"/>
    </w:rPr>
  </w:style>
  <w:style w:type="character" w:customStyle="1" w:styleId="Heading5Char">
    <w:name w:val="Heading 5 Char"/>
    <w:basedOn w:val="DefaultParagraphFont"/>
    <w:link w:val="Heading5"/>
    <w:rsid w:val="001E0281"/>
    <w:rPr>
      <w:rFonts w:ascii="CG Times" w:eastAsia="Times New Roman" w:hAnsi="CG Times"/>
      <w:bCs/>
      <w:i/>
      <w:iCs/>
      <w:sz w:val="24"/>
      <w:szCs w:val="26"/>
      <w:lang w:eastAsia="en-US"/>
    </w:rPr>
  </w:style>
  <w:style w:type="character" w:customStyle="1" w:styleId="Heading6Char">
    <w:name w:val="Heading 6 Char"/>
    <w:basedOn w:val="DefaultParagraphFont"/>
    <w:link w:val="Heading6"/>
    <w:rsid w:val="001E0281"/>
    <w:rPr>
      <w:rFonts w:ascii="CG Times" w:eastAsia="Times New Roman" w:hAnsi="CG Times"/>
      <w:sz w:val="26"/>
      <w:lang w:eastAsia="en-US"/>
    </w:rPr>
  </w:style>
  <w:style w:type="character" w:customStyle="1" w:styleId="Heading7Char">
    <w:name w:val="Heading 7 Char"/>
    <w:basedOn w:val="DefaultParagraphFont"/>
    <w:link w:val="Heading7"/>
    <w:rsid w:val="001E0281"/>
    <w:rPr>
      <w:rFonts w:ascii="CG Times" w:eastAsia="Times New Roman" w:hAnsi="CG Times"/>
      <w:b/>
      <w:bCs/>
      <w:sz w:val="24"/>
      <w:lang w:eastAsia="en-US"/>
    </w:rPr>
  </w:style>
  <w:style w:type="character" w:customStyle="1" w:styleId="Heading8Char">
    <w:name w:val="Heading 8 Char"/>
    <w:basedOn w:val="DefaultParagraphFont"/>
    <w:link w:val="Heading8"/>
    <w:rsid w:val="001E0281"/>
    <w:rPr>
      <w:rFonts w:ascii="CG Times" w:eastAsia="Times New Roman" w:hAnsi="CG Times"/>
      <w:b/>
      <w:bCs/>
      <w:sz w:val="32"/>
      <w:lang w:eastAsia="en-US"/>
    </w:rPr>
  </w:style>
  <w:style w:type="character" w:customStyle="1" w:styleId="Heading9Char">
    <w:name w:val="Heading 9 Char"/>
    <w:basedOn w:val="DefaultParagraphFont"/>
    <w:link w:val="Heading9"/>
    <w:rsid w:val="001E0281"/>
    <w:rPr>
      <w:rFonts w:ascii="CG Times" w:eastAsia="Times New Roman" w:hAnsi="CG Times"/>
      <w:b/>
      <w:bCs/>
      <w:color w:val="000000"/>
      <w:sz w:val="22"/>
      <w:lang w:eastAsia="en-US"/>
    </w:rPr>
  </w:style>
  <w:style w:type="paragraph" w:styleId="Footer">
    <w:name w:val="footer"/>
    <w:basedOn w:val="Normal"/>
    <w:link w:val="FooterChar"/>
    <w:rsid w:val="001E0281"/>
    <w:pPr>
      <w:tabs>
        <w:tab w:val="center" w:pos="4320"/>
        <w:tab w:val="right" w:pos="8640"/>
      </w:tabs>
    </w:pPr>
  </w:style>
  <w:style w:type="character" w:customStyle="1" w:styleId="FooterChar">
    <w:name w:val="Footer Char"/>
    <w:basedOn w:val="DefaultParagraphFont"/>
    <w:link w:val="Footer"/>
    <w:rsid w:val="001E0281"/>
    <w:rPr>
      <w:rFonts w:ascii="CG Times" w:eastAsia="Times New Roman" w:hAnsi="CG Times"/>
      <w:sz w:val="24"/>
      <w:szCs w:val="24"/>
      <w:lang w:eastAsia="en-US"/>
    </w:rPr>
  </w:style>
  <w:style w:type="paragraph" w:styleId="Header">
    <w:name w:val="header"/>
    <w:basedOn w:val="Normal"/>
    <w:link w:val="HeaderChar"/>
    <w:rsid w:val="001E0281"/>
    <w:pPr>
      <w:tabs>
        <w:tab w:val="center" w:pos="4320"/>
        <w:tab w:val="right" w:pos="8640"/>
      </w:tabs>
    </w:pPr>
  </w:style>
  <w:style w:type="character" w:customStyle="1" w:styleId="HeaderChar">
    <w:name w:val="Header Char"/>
    <w:basedOn w:val="DefaultParagraphFont"/>
    <w:link w:val="Header"/>
    <w:rsid w:val="001E0281"/>
    <w:rPr>
      <w:rFonts w:ascii="CG Times" w:eastAsia="Times New Roman" w:hAnsi="CG Times"/>
      <w:sz w:val="24"/>
      <w:szCs w:val="24"/>
      <w:lang w:eastAsia="en-US"/>
    </w:rPr>
  </w:style>
  <w:style w:type="character" w:styleId="Hyperlink">
    <w:name w:val="Hyperlink"/>
    <w:basedOn w:val="DefaultParagraphFont"/>
    <w:uiPriority w:val="99"/>
    <w:rsid w:val="001E0281"/>
    <w:rPr>
      <w:color w:val="0000FF"/>
      <w:u w:val="single"/>
    </w:rPr>
  </w:style>
  <w:style w:type="paragraph" w:customStyle="1" w:styleId="SymposiumTitle">
    <w:name w:val="SymposiumTitle"/>
    <w:basedOn w:val="Normal"/>
    <w:autoRedefine/>
    <w:rsid w:val="001E0281"/>
    <w:pPr>
      <w:jc w:val="center"/>
    </w:pPr>
    <w:rPr>
      <w:rFonts w:ascii="CG Omega" w:hAnsi="CG Omega"/>
      <w:b/>
      <w:smallCaps/>
      <w:sz w:val="32"/>
    </w:rPr>
  </w:style>
  <w:style w:type="paragraph" w:customStyle="1" w:styleId="Table">
    <w:name w:val="Table"/>
    <w:basedOn w:val="Normal"/>
    <w:rsid w:val="001E0281"/>
    <w:pPr>
      <w:jc w:val="center"/>
    </w:pPr>
    <w:rPr>
      <w:b/>
    </w:rPr>
  </w:style>
  <w:style w:type="paragraph" w:styleId="TOC1">
    <w:name w:val="toc 1"/>
    <w:basedOn w:val="Normal"/>
    <w:next w:val="Normal"/>
    <w:autoRedefine/>
    <w:uiPriority w:val="39"/>
    <w:rsid w:val="001E0281"/>
    <w:pPr>
      <w:tabs>
        <w:tab w:val="left" w:pos="720"/>
        <w:tab w:val="right" w:leader="dot" w:pos="9346"/>
      </w:tabs>
      <w:spacing w:before="240"/>
      <w:ind w:left="720" w:hanging="720"/>
    </w:pPr>
    <w:rPr>
      <w:caps/>
    </w:rPr>
  </w:style>
  <w:style w:type="paragraph" w:styleId="TOC2">
    <w:name w:val="toc 2"/>
    <w:basedOn w:val="Normal"/>
    <w:next w:val="Normal"/>
    <w:autoRedefine/>
    <w:uiPriority w:val="39"/>
    <w:rsid w:val="001E0281"/>
    <w:pPr>
      <w:ind w:left="1440" w:hanging="720"/>
    </w:pPr>
    <w:rPr>
      <w:caps/>
    </w:rPr>
  </w:style>
  <w:style w:type="paragraph" w:styleId="TOC3">
    <w:name w:val="toc 3"/>
    <w:basedOn w:val="Normal"/>
    <w:next w:val="Normal"/>
    <w:autoRedefine/>
    <w:uiPriority w:val="39"/>
    <w:rsid w:val="001E0281"/>
    <w:pPr>
      <w:tabs>
        <w:tab w:val="left" w:pos="1440"/>
        <w:tab w:val="right" w:leader="dot" w:pos="9346"/>
      </w:tabs>
      <w:ind w:left="2160" w:hanging="720"/>
    </w:pPr>
  </w:style>
  <w:style w:type="paragraph" w:styleId="TOC4">
    <w:name w:val="toc 4"/>
    <w:basedOn w:val="Normal"/>
    <w:next w:val="Normal"/>
    <w:autoRedefine/>
    <w:semiHidden/>
    <w:rsid w:val="001E0281"/>
    <w:pPr>
      <w:ind w:left="720"/>
    </w:pPr>
  </w:style>
  <w:style w:type="paragraph" w:customStyle="1" w:styleId="Figure">
    <w:name w:val="Figure"/>
    <w:basedOn w:val="Normal"/>
    <w:qFormat/>
    <w:rsid w:val="00A06123"/>
    <w:pPr>
      <w:jc w:val="center"/>
    </w:pPr>
    <w:rPr>
      <w:b/>
    </w:rPr>
  </w:style>
  <w:style w:type="paragraph" w:styleId="Revision">
    <w:name w:val="Revision"/>
    <w:hidden/>
    <w:uiPriority w:val="99"/>
    <w:semiHidden/>
    <w:rsid w:val="005863D6"/>
    <w:rPr>
      <w:sz w:val="24"/>
      <w:szCs w:val="24"/>
      <w:lang w:eastAsia="en-US"/>
    </w:rPr>
  </w:style>
  <w:style w:type="paragraph" w:styleId="TableofFigures">
    <w:name w:val="table of figures"/>
    <w:basedOn w:val="Normal"/>
    <w:next w:val="Normal"/>
    <w:uiPriority w:val="99"/>
    <w:unhideWhenUsed/>
    <w:rsid w:val="00DA08FB"/>
  </w:style>
  <w:style w:type="paragraph" w:styleId="BalloonText">
    <w:name w:val="Balloon Text"/>
    <w:basedOn w:val="Normal"/>
    <w:link w:val="BalloonTextChar"/>
    <w:semiHidden/>
    <w:unhideWhenUsed/>
    <w:rsid w:val="00241160"/>
    <w:rPr>
      <w:rFonts w:ascii="Segoe UI" w:hAnsi="Segoe UI" w:cs="Segoe UI"/>
      <w:sz w:val="18"/>
      <w:szCs w:val="18"/>
    </w:rPr>
  </w:style>
  <w:style w:type="character" w:customStyle="1" w:styleId="BalloonTextChar">
    <w:name w:val="Balloon Text Char"/>
    <w:basedOn w:val="DefaultParagraphFont"/>
    <w:link w:val="BalloonText"/>
    <w:semiHidden/>
    <w:rsid w:val="00241160"/>
    <w:rPr>
      <w:rFonts w:ascii="Segoe UI" w:eastAsia="Times New Roman" w:hAnsi="Segoe UI" w:cs="Segoe UI"/>
      <w:sz w:val="18"/>
      <w:szCs w:val="18"/>
      <w:lang w:eastAsia="en-US"/>
    </w:rPr>
  </w:style>
  <w:style w:type="character" w:customStyle="1" w:styleId="HTMLPreformattedChar">
    <w:name w:val="HTML Preformatted Char"/>
    <w:basedOn w:val="DefaultParagraphFont"/>
    <w:link w:val="HTMLPreformatted"/>
    <w:uiPriority w:val="99"/>
    <w:rsid w:val="000A7364"/>
    <w:rPr>
      <w:rFonts w:ascii="SimSun" w:eastAsia="SimSun" w:hAnsi="SimSun" w:cs="SimSun"/>
      <w:sz w:val="24"/>
      <w:szCs w:val="24"/>
      <w:lang w:eastAsia="zh-CN"/>
    </w:rPr>
  </w:style>
  <w:style w:type="paragraph" w:styleId="HTMLPreformatted">
    <w:name w:val="HTML Preformatted"/>
    <w:basedOn w:val="Normal"/>
    <w:link w:val="HTMLPreformattedChar"/>
    <w:uiPriority w:val="99"/>
    <w:unhideWhenUsed/>
    <w:rsid w:val="000A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lang w:eastAsia="zh-CN"/>
    </w:rPr>
  </w:style>
  <w:style w:type="character" w:styleId="Strong">
    <w:name w:val="Strong"/>
    <w:basedOn w:val="DefaultParagraphFont"/>
    <w:uiPriority w:val="22"/>
    <w:qFormat/>
    <w:rsid w:val="000A7364"/>
    <w:rPr>
      <w:b/>
      <w:bCs/>
    </w:rPr>
  </w:style>
  <w:style w:type="paragraph" w:customStyle="1" w:styleId="attribute1">
    <w:name w:val="attribute1"/>
    <w:basedOn w:val="Normal"/>
    <w:rsid w:val="000A7364"/>
    <w:pPr>
      <w:spacing w:before="120"/>
      <w:jc w:val="left"/>
    </w:pPr>
    <w:rPr>
      <w:rFonts w:ascii="SimSun" w:eastAsia="SimSun" w:hAnsi="SimSun" w:cs="SimSun"/>
      <w:lang w:eastAsia="zh-CN"/>
    </w:rPr>
  </w:style>
  <w:style w:type="paragraph" w:customStyle="1" w:styleId="description1">
    <w:name w:val="description1"/>
    <w:basedOn w:val="Normal"/>
    <w:rsid w:val="000A7364"/>
    <w:pPr>
      <w:spacing w:before="480" w:after="720"/>
      <w:jc w:val="left"/>
    </w:pPr>
    <w:rPr>
      <w:rFonts w:ascii="SimSun" w:eastAsia="SimSun" w:hAnsi="SimSun" w:cs="SimSun"/>
      <w:lang w:eastAsia="zh-CN"/>
    </w:rPr>
  </w:style>
  <w:style w:type="paragraph" w:customStyle="1" w:styleId="failclass">
    <w:name w:val="failclass"/>
    <w:basedOn w:val="Normal"/>
    <w:rsid w:val="000A7364"/>
    <w:pPr>
      <w:shd w:val="clear" w:color="auto" w:fill="CC6600"/>
      <w:spacing w:before="100" w:beforeAutospacing="1" w:after="100" w:afterAutospacing="1"/>
      <w:jc w:val="left"/>
    </w:pPr>
    <w:rPr>
      <w:rFonts w:ascii="SimSun" w:eastAsia="SimSun" w:hAnsi="SimSun" w:cs="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3103">
      <w:bodyDiv w:val="1"/>
      <w:marLeft w:val="0"/>
      <w:marRight w:val="0"/>
      <w:marTop w:val="0"/>
      <w:marBottom w:val="0"/>
      <w:divBdr>
        <w:top w:val="none" w:sz="0" w:space="0" w:color="auto"/>
        <w:left w:val="none" w:sz="0" w:space="0" w:color="auto"/>
        <w:bottom w:val="none" w:sz="0" w:space="0" w:color="auto"/>
        <w:right w:val="none" w:sz="0" w:space="0" w:color="auto"/>
      </w:divBdr>
    </w:div>
    <w:div w:id="116799717">
      <w:bodyDiv w:val="1"/>
      <w:marLeft w:val="0"/>
      <w:marRight w:val="0"/>
      <w:marTop w:val="0"/>
      <w:marBottom w:val="0"/>
      <w:divBdr>
        <w:top w:val="none" w:sz="0" w:space="0" w:color="auto"/>
        <w:left w:val="none" w:sz="0" w:space="0" w:color="auto"/>
        <w:bottom w:val="none" w:sz="0" w:space="0" w:color="auto"/>
        <w:right w:val="none" w:sz="0" w:space="0" w:color="auto"/>
      </w:divBdr>
    </w:div>
    <w:div w:id="229466321">
      <w:bodyDiv w:val="1"/>
      <w:marLeft w:val="0"/>
      <w:marRight w:val="0"/>
      <w:marTop w:val="0"/>
      <w:marBottom w:val="0"/>
      <w:divBdr>
        <w:top w:val="none" w:sz="0" w:space="0" w:color="auto"/>
        <w:left w:val="none" w:sz="0" w:space="0" w:color="auto"/>
        <w:bottom w:val="none" w:sz="0" w:space="0" w:color="auto"/>
        <w:right w:val="none" w:sz="0" w:space="0" w:color="auto"/>
      </w:divBdr>
    </w:div>
    <w:div w:id="230501460">
      <w:bodyDiv w:val="1"/>
      <w:marLeft w:val="0"/>
      <w:marRight w:val="0"/>
      <w:marTop w:val="0"/>
      <w:marBottom w:val="0"/>
      <w:divBdr>
        <w:top w:val="none" w:sz="0" w:space="0" w:color="auto"/>
        <w:left w:val="none" w:sz="0" w:space="0" w:color="auto"/>
        <w:bottom w:val="none" w:sz="0" w:space="0" w:color="auto"/>
        <w:right w:val="none" w:sz="0" w:space="0" w:color="auto"/>
      </w:divBdr>
    </w:div>
    <w:div w:id="286085092">
      <w:bodyDiv w:val="1"/>
      <w:marLeft w:val="0"/>
      <w:marRight w:val="0"/>
      <w:marTop w:val="0"/>
      <w:marBottom w:val="0"/>
      <w:divBdr>
        <w:top w:val="none" w:sz="0" w:space="0" w:color="auto"/>
        <w:left w:val="none" w:sz="0" w:space="0" w:color="auto"/>
        <w:bottom w:val="none" w:sz="0" w:space="0" w:color="auto"/>
        <w:right w:val="none" w:sz="0" w:space="0" w:color="auto"/>
      </w:divBdr>
    </w:div>
    <w:div w:id="443572966">
      <w:bodyDiv w:val="1"/>
      <w:marLeft w:val="0"/>
      <w:marRight w:val="0"/>
      <w:marTop w:val="0"/>
      <w:marBottom w:val="0"/>
      <w:divBdr>
        <w:top w:val="none" w:sz="0" w:space="0" w:color="auto"/>
        <w:left w:val="none" w:sz="0" w:space="0" w:color="auto"/>
        <w:bottom w:val="none" w:sz="0" w:space="0" w:color="auto"/>
        <w:right w:val="none" w:sz="0" w:space="0" w:color="auto"/>
      </w:divBdr>
    </w:div>
    <w:div w:id="523135869">
      <w:bodyDiv w:val="1"/>
      <w:marLeft w:val="0"/>
      <w:marRight w:val="0"/>
      <w:marTop w:val="0"/>
      <w:marBottom w:val="0"/>
      <w:divBdr>
        <w:top w:val="none" w:sz="0" w:space="0" w:color="auto"/>
        <w:left w:val="none" w:sz="0" w:space="0" w:color="auto"/>
        <w:bottom w:val="none" w:sz="0" w:space="0" w:color="auto"/>
        <w:right w:val="none" w:sz="0" w:space="0" w:color="auto"/>
      </w:divBdr>
    </w:div>
    <w:div w:id="594090489">
      <w:bodyDiv w:val="1"/>
      <w:marLeft w:val="0"/>
      <w:marRight w:val="0"/>
      <w:marTop w:val="0"/>
      <w:marBottom w:val="0"/>
      <w:divBdr>
        <w:top w:val="none" w:sz="0" w:space="0" w:color="auto"/>
        <w:left w:val="none" w:sz="0" w:space="0" w:color="auto"/>
        <w:bottom w:val="none" w:sz="0" w:space="0" w:color="auto"/>
        <w:right w:val="none" w:sz="0" w:space="0" w:color="auto"/>
      </w:divBdr>
    </w:div>
    <w:div w:id="706830926">
      <w:bodyDiv w:val="1"/>
      <w:marLeft w:val="0"/>
      <w:marRight w:val="0"/>
      <w:marTop w:val="0"/>
      <w:marBottom w:val="0"/>
      <w:divBdr>
        <w:top w:val="none" w:sz="0" w:space="0" w:color="auto"/>
        <w:left w:val="none" w:sz="0" w:space="0" w:color="auto"/>
        <w:bottom w:val="none" w:sz="0" w:space="0" w:color="auto"/>
        <w:right w:val="none" w:sz="0" w:space="0" w:color="auto"/>
      </w:divBdr>
    </w:div>
    <w:div w:id="758525422">
      <w:bodyDiv w:val="1"/>
      <w:marLeft w:val="0"/>
      <w:marRight w:val="0"/>
      <w:marTop w:val="0"/>
      <w:marBottom w:val="0"/>
      <w:divBdr>
        <w:top w:val="none" w:sz="0" w:space="0" w:color="auto"/>
        <w:left w:val="none" w:sz="0" w:space="0" w:color="auto"/>
        <w:bottom w:val="none" w:sz="0" w:space="0" w:color="auto"/>
        <w:right w:val="none" w:sz="0" w:space="0" w:color="auto"/>
      </w:divBdr>
      <w:divsChild>
        <w:div w:id="149642277">
          <w:marLeft w:val="0"/>
          <w:marRight w:val="0"/>
          <w:marTop w:val="0"/>
          <w:marBottom w:val="0"/>
          <w:divBdr>
            <w:top w:val="none" w:sz="0" w:space="0" w:color="auto"/>
            <w:left w:val="none" w:sz="0" w:space="0" w:color="auto"/>
            <w:bottom w:val="none" w:sz="0" w:space="0" w:color="auto"/>
            <w:right w:val="none" w:sz="0" w:space="0" w:color="auto"/>
          </w:divBdr>
          <w:divsChild>
            <w:div w:id="89130096">
              <w:marLeft w:val="0"/>
              <w:marRight w:val="0"/>
              <w:marTop w:val="0"/>
              <w:marBottom w:val="0"/>
              <w:divBdr>
                <w:top w:val="none" w:sz="0" w:space="0" w:color="auto"/>
                <w:left w:val="none" w:sz="0" w:space="0" w:color="auto"/>
                <w:bottom w:val="none" w:sz="0" w:space="0" w:color="auto"/>
                <w:right w:val="none" w:sz="0" w:space="0" w:color="auto"/>
              </w:divBdr>
            </w:div>
            <w:div w:id="134226511">
              <w:marLeft w:val="0"/>
              <w:marRight w:val="0"/>
              <w:marTop w:val="0"/>
              <w:marBottom w:val="0"/>
              <w:divBdr>
                <w:top w:val="none" w:sz="0" w:space="0" w:color="auto"/>
                <w:left w:val="none" w:sz="0" w:space="0" w:color="auto"/>
                <w:bottom w:val="none" w:sz="0" w:space="0" w:color="auto"/>
                <w:right w:val="none" w:sz="0" w:space="0" w:color="auto"/>
              </w:divBdr>
            </w:div>
            <w:div w:id="169292958">
              <w:marLeft w:val="0"/>
              <w:marRight w:val="0"/>
              <w:marTop w:val="0"/>
              <w:marBottom w:val="0"/>
              <w:divBdr>
                <w:top w:val="none" w:sz="0" w:space="0" w:color="auto"/>
                <w:left w:val="none" w:sz="0" w:space="0" w:color="auto"/>
                <w:bottom w:val="none" w:sz="0" w:space="0" w:color="auto"/>
                <w:right w:val="none" w:sz="0" w:space="0" w:color="auto"/>
              </w:divBdr>
            </w:div>
            <w:div w:id="188614970">
              <w:marLeft w:val="0"/>
              <w:marRight w:val="0"/>
              <w:marTop w:val="0"/>
              <w:marBottom w:val="0"/>
              <w:divBdr>
                <w:top w:val="none" w:sz="0" w:space="0" w:color="auto"/>
                <w:left w:val="none" w:sz="0" w:space="0" w:color="auto"/>
                <w:bottom w:val="none" w:sz="0" w:space="0" w:color="auto"/>
                <w:right w:val="none" w:sz="0" w:space="0" w:color="auto"/>
              </w:divBdr>
            </w:div>
            <w:div w:id="256060870">
              <w:marLeft w:val="0"/>
              <w:marRight w:val="0"/>
              <w:marTop w:val="0"/>
              <w:marBottom w:val="0"/>
              <w:divBdr>
                <w:top w:val="none" w:sz="0" w:space="0" w:color="auto"/>
                <w:left w:val="none" w:sz="0" w:space="0" w:color="auto"/>
                <w:bottom w:val="none" w:sz="0" w:space="0" w:color="auto"/>
                <w:right w:val="none" w:sz="0" w:space="0" w:color="auto"/>
              </w:divBdr>
            </w:div>
            <w:div w:id="539900920">
              <w:marLeft w:val="0"/>
              <w:marRight w:val="0"/>
              <w:marTop w:val="0"/>
              <w:marBottom w:val="0"/>
              <w:divBdr>
                <w:top w:val="none" w:sz="0" w:space="0" w:color="auto"/>
                <w:left w:val="none" w:sz="0" w:space="0" w:color="auto"/>
                <w:bottom w:val="none" w:sz="0" w:space="0" w:color="auto"/>
                <w:right w:val="none" w:sz="0" w:space="0" w:color="auto"/>
              </w:divBdr>
            </w:div>
            <w:div w:id="681051934">
              <w:marLeft w:val="0"/>
              <w:marRight w:val="0"/>
              <w:marTop w:val="0"/>
              <w:marBottom w:val="0"/>
              <w:divBdr>
                <w:top w:val="none" w:sz="0" w:space="0" w:color="auto"/>
                <w:left w:val="none" w:sz="0" w:space="0" w:color="auto"/>
                <w:bottom w:val="none" w:sz="0" w:space="0" w:color="auto"/>
                <w:right w:val="none" w:sz="0" w:space="0" w:color="auto"/>
              </w:divBdr>
            </w:div>
            <w:div w:id="778992109">
              <w:marLeft w:val="0"/>
              <w:marRight w:val="0"/>
              <w:marTop w:val="0"/>
              <w:marBottom w:val="0"/>
              <w:divBdr>
                <w:top w:val="none" w:sz="0" w:space="0" w:color="auto"/>
                <w:left w:val="none" w:sz="0" w:space="0" w:color="auto"/>
                <w:bottom w:val="none" w:sz="0" w:space="0" w:color="auto"/>
                <w:right w:val="none" w:sz="0" w:space="0" w:color="auto"/>
              </w:divBdr>
            </w:div>
            <w:div w:id="827790891">
              <w:marLeft w:val="0"/>
              <w:marRight w:val="0"/>
              <w:marTop w:val="0"/>
              <w:marBottom w:val="0"/>
              <w:divBdr>
                <w:top w:val="none" w:sz="0" w:space="0" w:color="auto"/>
                <w:left w:val="none" w:sz="0" w:space="0" w:color="auto"/>
                <w:bottom w:val="none" w:sz="0" w:space="0" w:color="auto"/>
                <w:right w:val="none" w:sz="0" w:space="0" w:color="auto"/>
              </w:divBdr>
            </w:div>
            <w:div w:id="828712127">
              <w:marLeft w:val="0"/>
              <w:marRight w:val="0"/>
              <w:marTop w:val="0"/>
              <w:marBottom w:val="0"/>
              <w:divBdr>
                <w:top w:val="none" w:sz="0" w:space="0" w:color="auto"/>
                <w:left w:val="none" w:sz="0" w:space="0" w:color="auto"/>
                <w:bottom w:val="none" w:sz="0" w:space="0" w:color="auto"/>
                <w:right w:val="none" w:sz="0" w:space="0" w:color="auto"/>
              </w:divBdr>
            </w:div>
            <w:div w:id="953707161">
              <w:marLeft w:val="0"/>
              <w:marRight w:val="0"/>
              <w:marTop w:val="0"/>
              <w:marBottom w:val="0"/>
              <w:divBdr>
                <w:top w:val="none" w:sz="0" w:space="0" w:color="auto"/>
                <w:left w:val="none" w:sz="0" w:space="0" w:color="auto"/>
                <w:bottom w:val="none" w:sz="0" w:space="0" w:color="auto"/>
                <w:right w:val="none" w:sz="0" w:space="0" w:color="auto"/>
              </w:divBdr>
            </w:div>
            <w:div w:id="1191459357">
              <w:marLeft w:val="0"/>
              <w:marRight w:val="0"/>
              <w:marTop w:val="0"/>
              <w:marBottom w:val="0"/>
              <w:divBdr>
                <w:top w:val="none" w:sz="0" w:space="0" w:color="auto"/>
                <w:left w:val="none" w:sz="0" w:space="0" w:color="auto"/>
                <w:bottom w:val="none" w:sz="0" w:space="0" w:color="auto"/>
                <w:right w:val="none" w:sz="0" w:space="0" w:color="auto"/>
              </w:divBdr>
            </w:div>
            <w:div w:id="1262032609">
              <w:marLeft w:val="0"/>
              <w:marRight w:val="0"/>
              <w:marTop w:val="0"/>
              <w:marBottom w:val="0"/>
              <w:divBdr>
                <w:top w:val="none" w:sz="0" w:space="0" w:color="auto"/>
                <w:left w:val="none" w:sz="0" w:space="0" w:color="auto"/>
                <w:bottom w:val="none" w:sz="0" w:space="0" w:color="auto"/>
                <w:right w:val="none" w:sz="0" w:space="0" w:color="auto"/>
              </w:divBdr>
            </w:div>
            <w:div w:id="1308051128">
              <w:marLeft w:val="0"/>
              <w:marRight w:val="0"/>
              <w:marTop w:val="0"/>
              <w:marBottom w:val="0"/>
              <w:divBdr>
                <w:top w:val="none" w:sz="0" w:space="0" w:color="auto"/>
                <w:left w:val="none" w:sz="0" w:space="0" w:color="auto"/>
                <w:bottom w:val="none" w:sz="0" w:space="0" w:color="auto"/>
                <w:right w:val="none" w:sz="0" w:space="0" w:color="auto"/>
              </w:divBdr>
            </w:div>
            <w:div w:id="13406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119">
      <w:bodyDiv w:val="1"/>
      <w:marLeft w:val="0"/>
      <w:marRight w:val="0"/>
      <w:marTop w:val="0"/>
      <w:marBottom w:val="0"/>
      <w:divBdr>
        <w:top w:val="none" w:sz="0" w:space="0" w:color="auto"/>
        <w:left w:val="none" w:sz="0" w:space="0" w:color="auto"/>
        <w:bottom w:val="none" w:sz="0" w:space="0" w:color="auto"/>
        <w:right w:val="none" w:sz="0" w:space="0" w:color="auto"/>
      </w:divBdr>
    </w:div>
    <w:div w:id="819614057">
      <w:bodyDiv w:val="1"/>
      <w:marLeft w:val="0"/>
      <w:marRight w:val="0"/>
      <w:marTop w:val="0"/>
      <w:marBottom w:val="0"/>
      <w:divBdr>
        <w:top w:val="none" w:sz="0" w:space="0" w:color="auto"/>
        <w:left w:val="none" w:sz="0" w:space="0" w:color="auto"/>
        <w:bottom w:val="none" w:sz="0" w:space="0" w:color="auto"/>
        <w:right w:val="none" w:sz="0" w:space="0" w:color="auto"/>
      </w:divBdr>
    </w:div>
    <w:div w:id="855533856">
      <w:bodyDiv w:val="1"/>
      <w:marLeft w:val="0"/>
      <w:marRight w:val="0"/>
      <w:marTop w:val="0"/>
      <w:marBottom w:val="0"/>
      <w:divBdr>
        <w:top w:val="none" w:sz="0" w:space="0" w:color="auto"/>
        <w:left w:val="none" w:sz="0" w:space="0" w:color="auto"/>
        <w:bottom w:val="none" w:sz="0" w:space="0" w:color="auto"/>
        <w:right w:val="none" w:sz="0" w:space="0" w:color="auto"/>
      </w:divBdr>
    </w:div>
    <w:div w:id="896555634">
      <w:bodyDiv w:val="1"/>
      <w:marLeft w:val="0"/>
      <w:marRight w:val="0"/>
      <w:marTop w:val="0"/>
      <w:marBottom w:val="0"/>
      <w:divBdr>
        <w:top w:val="none" w:sz="0" w:space="0" w:color="auto"/>
        <w:left w:val="none" w:sz="0" w:space="0" w:color="auto"/>
        <w:bottom w:val="none" w:sz="0" w:space="0" w:color="auto"/>
        <w:right w:val="none" w:sz="0" w:space="0" w:color="auto"/>
      </w:divBdr>
    </w:div>
    <w:div w:id="956378380">
      <w:bodyDiv w:val="1"/>
      <w:marLeft w:val="0"/>
      <w:marRight w:val="0"/>
      <w:marTop w:val="0"/>
      <w:marBottom w:val="0"/>
      <w:divBdr>
        <w:top w:val="none" w:sz="0" w:space="0" w:color="auto"/>
        <w:left w:val="none" w:sz="0" w:space="0" w:color="auto"/>
        <w:bottom w:val="none" w:sz="0" w:space="0" w:color="auto"/>
        <w:right w:val="none" w:sz="0" w:space="0" w:color="auto"/>
      </w:divBdr>
      <w:divsChild>
        <w:div w:id="1454400860">
          <w:marLeft w:val="0"/>
          <w:marRight w:val="0"/>
          <w:marTop w:val="0"/>
          <w:marBottom w:val="120"/>
          <w:divBdr>
            <w:top w:val="none" w:sz="0" w:space="0" w:color="auto"/>
            <w:left w:val="none" w:sz="0" w:space="0" w:color="auto"/>
            <w:bottom w:val="none" w:sz="0" w:space="0" w:color="auto"/>
            <w:right w:val="none" w:sz="0" w:space="0" w:color="auto"/>
          </w:divBdr>
        </w:div>
        <w:div w:id="710878893">
          <w:marLeft w:val="480"/>
          <w:marRight w:val="0"/>
          <w:marTop w:val="0"/>
          <w:marBottom w:val="0"/>
          <w:divBdr>
            <w:top w:val="none" w:sz="0" w:space="0" w:color="auto"/>
            <w:left w:val="none" w:sz="0" w:space="0" w:color="auto"/>
            <w:bottom w:val="none" w:sz="0" w:space="0" w:color="auto"/>
            <w:right w:val="none" w:sz="0" w:space="0" w:color="auto"/>
          </w:divBdr>
        </w:div>
        <w:div w:id="1327199926">
          <w:marLeft w:val="480"/>
          <w:marRight w:val="0"/>
          <w:marTop w:val="0"/>
          <w:marBottom w:val="0"/>
          <w:divBdr>
            <w:top w:val="none" w:sz="0" w:space="0" w:color="auto"/>
            <w:left w:val="none" w:sz="0" w:space="0" w:color="auto"/>
            <w:bottom w:val="none" w:sz="0" w:space="0" w:color="auto"/>
            <w:right w:val="none" w:sz="0" w:space="0" w:color="auto"/>
          </w:divBdr>
        </w:div>
        <w:div w:id="1346520177">
          <w:marLeft w:val="480"/>
          <w:marRight w:val="0"/>
          <w:marTop w:val="0"/>
          <w:marBottom w:val="0"/>
          <w:divBdr>
            <w:top w:val="none" w:sz="0" w:space="0" w:color="auto"/>
            <w:left w:val="none" w:sz="0" w:space="0" w:color="auto"/>
            <w:bottom w:val="none" w:sz="0" w:space="0" w:color="auto"/>
            <w:right w:val="none" w:sz="0" w:space="0" w:color="auto"/>
          </w:divBdr>
        </w:div>
        <w:div w:id="1270432467">
          <w:marLeft w:val="480"/>
          <w:marRight w:val="0"/>
          <w:marTop w:val="0"/>
          <w:marBottom w:val="0"/>
          <w:divBdr>
            <w:top w:val="none" w:sz="0" w:space="0" w:color="auto"/>
            <w:left w:val="none" w:sz="0" w:space="0" w:color="auto"/>
            <w:bottom w:val="none" w:sz="0" w:space="0" w:color="auto"/>
            <w:right w:val="none" w:sz="0" w:space="0" w:color="auto"/>
          </w:divBdr>
        </w:div>
        <w:div w:id="900948485">
          <w:marLeft w:val="480"/>
          <w:marRight w:val="0"/>
          <w:marTop w:val="0"/>
          <w:marBottom w:val="0"/>
          <w:divBdr>
            <w:top w:val="none" w:sz="0" w:space="0" w:color="auto"/>
            <w:left w:val="none" w:sz="0" w:space="0" w:color="auto"/>
            <w:bottom w:val="none" w:sz="0" w:space="0" w:color="auto"/>
            <w:right w:val="none" w:sz="0" w:space="0" w:color="auto"/>
          </w:divBdr>
        </w:div>
        <w:div w:id="2097286122">
          <w:marLeft w:val="480"/>
          <w:marRight w:val="0"/>
          <w:marTop w:val="0"/>
          <w:marBottom w:val="0"/>
          <w:divBdr>
            <w:top w:val="none" w:sz="0" w:space="0" w:color="auto"/>
            <w:left w:val="none" w:sz="0" w:space="0" w:color="auto"/>
            <w:bottom w:val="none" w:sz="0" w:space="0" w:color="auto"/>
            <w:right w:val="none" w:sz="0" w:space="0" w:color="auto"/>
          </w:divBdr>
        </w:div>
        <w:div w:id="466902348">
          <w:marLeft w:val="480"/>
          <w:marRight w:val="0"/>
          <w:marTop w:val="0"/>
          <w:marBottom w:val="0"/>
          <w:divBdr>
            <w:top w:val="none" w:sz="0" w:space="0" w:color="auto"/>
            <w:left w:val="none" w:sz="0" w:space="0" w:color="auto"/>
            <w:bottom w:val="none" w:sz="0" w:space="0" w:color="auto"/>
            <w:right w:val="none" w:sz="0" w:space="0" w:color="auto"/>
          </w:divBdr>
        </w:div>
        <w:div w:id="1484471861">
          <w:marLeft w:val="480"/>
          <w:marRight w:val="0"/>
          <w:marTop w:val="0"/>
          <w:marBottom w:val="0"/>
          <w:divBdr>
            <w:top w:val="none" w:sz="0" w:space="0" w:color="auto"/>
            <w:left w:val="none" w:sz="0" w:space="0" w:color="auto"/>
            <w:bottom w:val="none" w:sz="0" w:space="0" w:color="auto"/>
            <w:right w:val="none" w:sz="0" w:space="0" w:color="auto"/>
          </w:divBdr>
        </w:div>
        <w:div w:id="150294065">
          <w:marLeft w:val="480"/>
          <w:marRight w:val="0"/>
          <w:marTop w:val="0"/>
          <w:marBottom w:val="0"/>
          <w:divBdr>
            <w:top w:val="none" w:sz="0" w:space="0" w:color="auto"/>
            <w:left w:val="none" w:sz="0" w:space="0" w:color="auto"/>
            <w:bottom w:val="none" w:sz="0" w:space="0" w:color="auto"/>
            <w:right w:val="none" w:sz="0" w:space="0" w:color="auto"/>
          </w:divBdr>
        </w:div>
        <w:div w:id="1070153525">
          <w:marLeft w:val="480"/>
          <w:marRight w:val="0"/>
          <w:marTop w:val="0"/>
          <w:marBottom w:val="0"/>
          <w:divBdr>
            <w:top w:val="none" w:sz="0" w:space="0" w:color="auto"/>
            <w:left w:val="none" w:sz="0" w:space="0" w:color="auto"/>
            <w:bottom w:val="none" w:sz="0" w:space="0" w:color="auto"/>
            <w:right w:val="none" w:sz="0" w:space="0" w:color="auto"/>
          </w:divBdr>
        </w:div>
        <w:div w:id="1617785979">
          <w:marLeft w:val="480"/>
          <w:marRight w:val="0"/>
          <w:marTop w:val="0"/>
          <w:marBottom w:val="0"/>
          <w:divBdr>
            <w:top w:val="none" w:sz="0" w:space="0" w:color="auto"/>
            <w:left w:val="none" w:sz="0" w:space="0" w:color="auto"/>
            <w:bottom w:val="none" w:sz="0" w:space="0" w:color="auto"/>
            <w:right w:val="none" w:sz="0" w:space="0" w:color="auto"/>
          </w:divBdr>
        </w:div>
        <w:div w:id="1132093181">
          <w:marLeft w:val="480"/>
          <w:marRight w:val="0"/>
          <w:marTop w:val="0"/>
          <w:marBottom w:val="0"/>
          <w:divBdr>
            <w:top w:val="none" w:sz="0" w:space="0" w:color="auto"/>
            <w:left w:val="none" w:sz="0" w:space="0" w:color="auto"/>
            <w:bottom w:val="none" w:sz="0" w:space="0" w:color="auto"/>
            <w:right w:val="none" w:sz="0" w:space="0" w:color="auto"/>
          </w:divBdr>
        </w:div>
        <w:div w:id="769543157">
          <w:marLeft w:val="480"/>
          <w:marRight w:val="0"/>
          <w:marTop w:val="0"/>
          <w:marBottom w:val="0"/>
          <w:divBdr>
            <w:top w:val="none" w:sz="0" w:space="0" w:color="auto"/>
            <w:left w:val="none" w:sz="0" w:space="0" w:color="auto"/>
            <w:bottom w:val="none" w:sz="0" w:space="0" w:color="auto"/>
            <w:right w:val="none" w:sz="0" w:space="0" w:color="auto"/>
          </w:divBdr>
        </w:div>
        <w:div w:id="113015777">
          <w:marLeft w:val="480"/>
          <w:marRight w:val="0"/>
          <w:marTop w:val="0"/>
          <w:marBottom w:val="0"/>
          <w:divBdr>
            <w:top w:val="none" w:sz="0" w:space="0" w:color="auto"/>
            <w:left w:val="none" w:sz="0" w:space="0" w:color="auto"/>
            <w:bottom w:val="none" w:sz="0" w:space="0" w:color="auto"/>
            <w:right w:val="none" w:sz="0" w:space="0" w:color="auto"/>
          </w:divBdr>
        </w:div>
        <w:div w:id="206139949">
          <w:marLeft w:val="480"/>
          <w:marRight w:val="0"/>
          <w:marTop w:val="0"/>
          <w:marBottom w:val="0"/>
          <w:divBdr>
            <w:top w:val="none" w:sz="0" w:space="0" w:color="auto"/>
            <w:left w:val="none" w:sz="0" w:space="0" w:color="auto"/>
            <w:bottom w:val="none" w:sz="0" w:space="0" w:color="auto"/>
            <w:right w:val="none" w:sz="0" w:space="0" w:color="auto"/>
          </w:divBdr>
        </w:div>
        <w:div w:id="1138377776">
          <w:marLeft w:val="480"/>
          <w:marRight w:val="0"/>
          <w:marTop w:val="0"/>
          <w:marBottom w:val="0"/>
          <w:divBdr>
            <w:top w:val="none" w:sz="0" w:space="0" w:color="auto"/>
            <w:left w:val="none" w:sz="0" w:space="0" w:color="auto"/>
            <w:bottom w:val="none" w:sz="0" w:space="0" w:color="auto"/>
            <w:right w:val="none" w:sz="0" w:space="0" w:color="auto"/>
          </w:divBdr>
        </w:div>
        <w:div w:id="2008245492">
          <w:marLeft w:val="480"/>
          <w:marRight w:val="0"/>
          <w:marTop w:val="0"/>
          <w:marBottom w:val="0"/>
          <w:divBdr>
            <w:top w:val="none" w:sz="0" w:space="0" w:color="auto"/>
            <w:left w:val="none" w:sz="0" w:space="0" w:color="auto"/>
            <w:bottom w:val="none" w:sz="0" w:space="0" w:color="auto"/>
            <w:right w:val="none" w:sz="0" w:space="0" w:color="auto"/>
          </w:divBdr>
        </w:div>
        <w:div w:id="16391022">
          <w:marLeft w:val="480"/>
          <w:marRight w:val="0"/>
          <w:marTop w:val="0"/>
          <w:marBottom w:val="0"/>
          <w:divBdr>
            <w:top w:val="none" w:sz="0" w:space="0" w:color="auto"/>
            <w:left w:val="none" w:sz="0" w:space="0" w:color="auto"/>
            <w:bottom w:val="none" w:sz="0" w:space="0" w:color="auto"/>
            <w:right w:val="none" w:sz="0" w:space="0" w:color="auto"/>
          </w:divBdr>
        </w:div>
        <w:div w:id="1441409016">
          <w:marLeft w:val="480"/>
          <w:marRight w:val="0"/>
          <w:marTop w:val="0"/>
          <w:marBottom w:val="0"/>
          <w:divBdr>
            <w:top w:val="none" w:sz="0" w:space="0" w:color="auto"/>
            <w:left w:val="none" w:sz="0" w:space="0" w:color="auto"/>
            <w:bottom w:val="none" w:sz="0" w:space="0" w:color="auto"/>
            <w:right w:val="none" w:sz="0" w:space="0" w:color="auto"/>
          </w:divBdr>
        </w:div>
        <w:div w:id="2057585073">
          <w:marLeft w:val="480"/>
          <w:marRight w:val="0"/>
          <w:marTop w:val="0"/>
          <w:marBottom w:val="0"/>
          <w:divBdr>
            <w:top w:val="none" w:sz="0" w:space="0" w:color="auto"/>
            <w:left w:val="none" w:sz="0" w:space="0" w:color="auto"/>
            <w:bottom w:val="none" w:sz="0" w:space="0" w:color="auto"/>
            <w:right w:val="none" w:sz="0" w:space="0" w:color="auto"/>
          </w:divBdr>
        </w:div>
        <w:div w:id="1246307125">
          <w:marLeft w:val="480"/>
          <w:marRight w:val="0"/>
          <w:marTop w:val="0"/>
          <w:marBottom w:val="0"/>
          <w:divBdr>
            <w:top w:val="none" w:sz="0" w:space="0" w:color="auto"/>
            <w:left w:val="none" w:sz="0" w:space="0" w:color="auto"/>
            <w:bottom w:val="none" w:sz="0" w:space="0" w:color="auto"/>
            <w:right w:val="none" w:sz="0" w:space="0" w:color="auto"/>
          </w:divBdr>
        </w:div>
        <w:div w:id="668409361">
          <w:marLeft w:val="480"/>
          <w:marRight w:val="0"/>
          <w:marTop w:val="0"/>
          <w:marBottom w:val="0"/>
          <w:divBdr>
            <w:top w:val="none" w:sz="0" w:space="0" w:color="auto"/>
            <w:left w:val="none" w:sz="0" w:space="0" w:color="auto"/>
            <w:bottom w:val="none" w:sz="0" w:space="0" w:color="auto"/>
            <w:right w:val="none" w:sz="0" w:space="0" w:color="auto"/>
          </w:divBdr>
        </w:div>
        <w:div w:id="1983386071">
          <w:marLeft w:val="480"/>
          <w:marRight w:val="0"/>
          <w:marTop w:val="0"/>
          <w:marBottom w:val="0"/>
          <w:divBdr>
            <w:top w:val="none" w:sz="0" w:space="0" w:color="auto"/>
            <w:left w:val="none" w:sz="0" w:space="0" w:color="auto"/>
            <w:bottom w:val="none" w:sz="0" w:space="0" w:color="auto"/>
            <w:right w:val="none" w:sz="0" w:space="0" w:color="auto"/>
          </w:divBdr>
        </w:div>
        <w:div w:id="2063601013">
          <w:marLeft w:val="480"/>
          <w:marRight w:val="0"/>
          <w:marTop w:val="0"/>
          <w:marBottom w:val="0"/>
          <w:divBdr>
            <w:top w:val="none" w:sz="0" w:space="0" w:color="auto"/>
            <w:left w:val="none" w:sz="0" w:space="0" w:color="auto"/>
            <w:bottom w:val="none" w:sz="0" w:space="0" w:color="auto"/>
            <w:right w:val="none" w:sz="0" w:space="0" w:color="auto"/>
          </w:divBdr>
        </w:div>
        <w:div w:id="1484547903">
          <w:marLeft w:val="480"/>
          <w:marRight w:val="0"/>
          <w:marTop w:val="0"/>
          <w:marBottom w:val="0"/>
          <w:divBdr>
            <w:top w:val="none" w:sz="0" w:space="0" w:color="auto"/>
            <w:left w:val="none" w:sz="0" w:space="0" w:color="auto"/>
            <w:bottom w:val="none" w:sz="0" w:space="0" w:color="auto"/>
            <w:right w:val="none" w:sz="0" w:space="0" w:color="auto"/>
          </w:divBdr>
        </w:div>
        <w:div w:id="336276211">
          <w:marLeft w:val="480"/>
          <w:marRight w:val="0"/>
          <w:marTop w:val="0"/>
          <w:marBottom w:val="0"/>
          <w:divBdr>
            <w:top w:val="none" w:sz="0" w:space="0" w:color="auto"/>
            <w:left w:val="none" w:sz="0" w:space="0" w:color="auto"/>
            <w:bottom w:val="none" w:sz="0" w:space="0" w:color="auto"/>
            <w:right w:val="none" w:sz="0" w:space="0" w:color="auto"/>
          </w:divBdr>
        </w:div>
        <w:div w:id="1046442746">
          <w:marLeft w:val="480"/>
          <w:marRight w:val="0"/>
          <w:marTop w:val="0"/>
          <w:marBottom w:val="0"/>
          <w:divBdr>
            <w:top w:val="none" w:sz="0" w:space="0" w:color="auto"/>
            <w:left w:val="none" w:sz="0" w:space="0" w:color="auto"/>
            <w:bottom w:val="none" w:sz="0" w:space="0" w:color="auto"/>
            <w:right w:val="none" w:sz="0" w:space="0" w:color="auto"/>
          </w:divBdr>
        </w:div>
        <w:div w:id="160242878">
          <w:marLeft w:val="480"/>
          <w:marRight w:val="0"/>
          <w:marTop w:val="0"/>
          <w:marBottom w:val="0"/>
          <w:divBdr>
            <w:top w:val="none" w:sz="0" w:space="0" w:color="auto"/>
            <w:left w:val="none" w:sz="0" w:space="0" w:color="auto"/>
            <w:bottom w:val="none" w:sz="0" w:space="0" w:color="auto"/>
            <w:right w:val="none" w:sz="0" w:space="0" w:color="auto"/>
          </w:divBdr>
        </w:div>
        <w:div w:id="876551632">
          <w:marLeft w:val="480"/>
          <w:marRight w:val="0"/>
          <w:marTop w:val="0"/>
          <w:marBottom w:val="0"/>
          <w:divBdr>
            <w:top w:val="none" w:sz="0" w:space="0" w:color="auto"/>
            <w:left w:val="none" w:sz="0" w:space="0" w:color="auto"/>
            <w:bottom w:val="none" w:sz="0" w:space="0" w:color="auto"/>
            <w:right w:val="none" w:sz="0" w:space="0" w:color="auto"/>
          </w:divBdr>
        </w:div>
        <w:div w:id="1166897851">
          <w:marLeft w:val="480"/>
          <w:marRight w:val="0"/>
          <w:marTop w:val="0"/>
          <w:marBottom w:val="0"/>
          <w:divBdr>
            <w:top w:val="none" w:sz="0" w:space="0" w:color="auto"/>
            <w:left w:val="none" w:sz="0" w:space="0" w:color="auto"/>
            <w:bottom w:val="none" w:sz="0" w:space="0" w:color="auto"/>
            <w:right w:val="none" w:sz="0" w:space="0" w:color="auto"/>
          </w:divBdr>
        </w:div>
        <w:div w:id="645429764">
          <w:marLeft w:val="480"/>
          <w:marRight w:val="0"/>
          <w:marTop w:val="0"/>
          <w:marBottom w:val="0"/>
          <w:divBdr>
            <w:top w:val="none" w:sz="0" w:space="0" w:color="auto"/>
            <w:left w:val="none" w:sz="0" w:space="0" w:color="auto"/>
            <w:bottom w:val="none" w:sz="0" w:space="0" w:color="auto"/>
            <w:right w:val="none" w:sz="0" w:space="0" w:color="auto"/>
          </w:divBdr>
        </w:div>
        <w:div w:id="703286888">
          <w:marLeft w:val="480"/>
          <w:marRight w:val="0"/>
          <w:marTop w:val="0"/>
          <w:marBottom w:val="0"/>
          <w:divBdr>
            <w:top w:val="none" w:sz="0" w:space="0" w:color="auto"/>
            <w:left w:val="none" w:sz="0" w:space="0" w:color="auto"/>
            <w:bottom w:val="none" w:sz="0" w:space="0" w:color="auto"/>
            <w:right w:val="none" w:sz="0" w:space="0" w:color="auto"/>
          </w:divBdr>
        </w:div>
        <w:div w:id="5787830">
          <w:marLeft w:val="480"/>
          <w:marRight w:val="0"/>
          <w:marTop w:val="0"/>
          <w:marBottom w:val="0"/>
          <w:divBdr>
            <w:top w:val="none" w:sz="0" w:space="0" w:color="auto"/>
            <w:left w:val="none" w:sz="0" w:space="0" w:color="auto"/>
            <w:bottom w:val="none" w:sz="0" w:space="0" w:color="auto"/>
            <w:right w:val="none" w:sz="0" w:space="0" w:color="auto"/>
          </w:divBdr>
        </w:div>
        <w:div w:id="1808477177">
          <w:marLeft w:val="480"/>
          <w:marRight w:val="0"/>
          <w:marTop w:val="0"/>
          <w:marBottom w:val="0"/>
          <w:divBdr>
            <w:top w:val="none" w:sz="0" w:space="0" w:color="auto"/>
            <w:left w:val="none" w:sz="0" w:space="0" w:color="auto"/>
            <w:bottom w:val="none" w:sz="0" w:space="0" w:color="auto"/>
            <w:right w:val="none" w:sz="0" w:space="0" w:color="auto"/>
          </w:divBdr>
        </w:div>
        <w:div w:id="83846782">
          <w:marLeft w:val="480"/>
          <w:marRight w:val="0"/>
          <w:marTop w:val="0"/>
          <w:marBottom w:val="0"/>
          <w:divBdr>
            <w:top w:val="none" w:sz="0" w:space="0" w:color="auto"/>
            <w:left w:val="none" w:sz="0" w:space="0" w:color="auto"/>
            <w:bottom w:val="none" w:sz="0" w:space="0" w:color="auto"/>
            <w:right w:val="none" w:sz="0" w:space="0" w:color="auto"/>
          </w:divBdr>
        </w:div>
        <w:div w:id="513880665">
          <w:marLeft w:val="480"/>
          <w:marRight w:val="0"/>
          <w:marTop w:val="0"/>
          <w:marBottom w:val="0"/>
          <w:divBdr>
            <w:top w:val="none" w:sz="0" w:space="0" w:color="auto"/>
            <w:left w:val="none" w:sz="0" w:space="0" w:color="auto"/>
            <w:bottom w:val="none" w:sz="0" w:space="0" w:color="auto"/>
            <w:right w:val="none" w:sz="0" w:space="0" w:color="auto"/>
          </w:divBdr>
        </w:div>
        <w:div w:id="337387246">
          <w:marLeft w:val="480"/>
          <w:marRight w:val="0"/>
          <w:marTop w:val="0"/>
          <w:marBottom w:val="0"/>
          <w:divBdr>
            <w:top w:val="none" w:sz="0" w:space="0" w:color="auto"/>
            <w:left w:val="none" w:sz="0" w:space="0" w:color="auto"/>
            <w:bottom w:val="none" w:sz="0" w:space="0" w:color="auto"/>
            <w:right w:val="none" w:sz="0" w:space="0" w:color="auto"/>
          </w:divBdr>
        </w:div>
        <w:div w:id="279187225">
          <w:marLeft w:val="480"/>
          <w:marRight w:val="0"/>
          <w:marTop w:val="0"/>
          <w:marBottom w:val="0"/>
          <w:divBdr>
            <w:top w:val="none" w:sz="0" w:space="0" w:color="auto"/>
            <w:left w:val="none" w:sz="0" w:space="0" w:color="auto"/>
            <w:bottom w:val="none" w:sz="0" w:space="0" w:color="auto"/>
            <w:right w:val="none" w:sz="0" w:space="0" w:color="auto"/>
          </w:divBdr>
        </w:div>
        <w:div w:id="807360141">
          <w:marLeft w:val="480"/>
          <w:marRight w:val="0"/>
          <w:marTop w:val="0"/>
          <w:marBottom w:val="0"/>
          <w:divBdr>
            <w:top w:val="none" w:sz="0" w:space="0" w:color="auto"/>
            <w:left w:val="none" w:sz="0" w:space="0" w:color="auto"/>
            <w:bottom w:val="none" w:sz="0" w:space="0" w:color="auto"/>
            <w:right w:val="none" w:sz="0" w:space="0" w:color="auto"/>
          </w:divBdr>
        </w:div>
        <w:div w:id="1961035056">
          <w:marLeft w:val="480"/>
          <w:marRight w:val="0"/>
          <w:marTop w:val="0"/>
          <w:marBottom w:val="0"/>
          <w:divBdr>
            <w:top w:val="none" w:sz="0" w:space="0" w:color="auto"/>
            <w:left w:val="none" w:sz="0" w:space="0" w:color="auto"/>
            <w:bottom w:val="none" w:sz="0" w:space="0" w:color="auto"/>
            <w:right w:val="none" w:sz="0" w:space="0" w:color="auto"/>
          </w:divBdr>
        </w:div>
        <w:div w:id="208879398">
          <w:marLeft w:val="480"/>
          <w:marRight w:val="0"/>
          <w:marTop w:val="0"/>
          <w:marBottom w:val="0"/>
          <w:divBdr>
            <w:top w:val="none" w:sz="0" w:space="0" w:color="auto"/>
            <w:left w:val="none" w:sz="0" w:space="0" w:color="auto"/>
            <w:bottom w:val="none" w:sz="0" w:space="0" w:color="auto"/>
            <w:right w:val="none" w:sz="0" w:space="0" w:color="auto"/>
          </w:divBdr>
        </w:div>
        <w:div w:id="1028145608">
          <w:marLeft w:val="480"/>
          <w:marRight w:val="0"/>
          <w:marTop w:val="0"/>
          <w:marBottom w:val="0"/>
          <w:divBdr>
            <w:top w:val="none" w:sz="0" w:space="0" w:color="auto"/>
            <w:left w:val="none" w:sz="0" w:space="0" w:color="auto"/>
            <w:bottom w:val="none" w:sz="0" w:space="0" w:color="auto"/>
            <w:right w:val="none" w:sz="0" w:space="0" w:color="auto"/>
          </w:divBdr>
        </w:div>
        <w:div w:id="1008018943">
          <w:marLeft w:val="480"/>
          <w:marRight w:val="0"/>
          <w:marTop w:val="0"/>
          <w:marBottom w:val="0"/>
          <w:divBdr>
            <w:top w:val="none" w:sz="0" w:space="0" w:color="auto"/>
            <w:left w:val="none" w:sz="0" w:space="0" w:color="auto"/>
            <w:bottom w:val="none" w:sz="0" w:space="0" w:color="auto"/>
            <w:right w:val="none" w:sz="0" w:space="0" w:color="auto"/>
          </w:divBdr>
        </w:div>
        <w:div w:id="716902071">
          <w:marLeft w:val="480"/>
          <w:marRight w:val="0"/>
          <w:marTop w:val="0"/>
          <w:marBottom w:val="0"/>
          <w:divBdr>
            <w:top w:val="none" w:sz="0" w:space="0" w:color="auto"/>
            <w:left w:val="none" w:sz="0" w:space="0" w:color="auto"/>
            <w:bottom w:val="none" w:sz="0" w:space="0" w:color="auto"/>
            <w:right w:val="none" w:sz="0" w:space="0" w:color="auto"/>
          </w:divBdr>
        </w:div>
        <w:div w:id="446969768">
          <w:marLeft w:val="480"/>
          <w:marRight w:val="0"/>
          <w:marTop w:val="0"/>
          <w:marBottom w:val="0"/>
          <w:divBdr>
            <w:top w:val="none" w:sz="0" w:space="0" w:color="auto"/>
            <w:left w:val="none" w:sz="0" w:space="0" w:color="auto"/>
            <w:bottom w:val="none" w:sz="0" w:space="0" w:color="auto"/>
            <w:right w:val="none" w:sz="0" w:space="0" w:color="auto"/>
          </w:divBdr>
        </w:div>
        <w:div w:id="1327056112">
          <w:marLeft w:val="480"/>
          <w:marRight w:val="0"/>
          <w:marTop w:val="0"/>
          <w:marBottom w:val="0"/>
          <w:divBdr>
            <w:top w:val="none" w:sz="0" w:space="0" w:color="auto"/>
            <w:left w:val="none" w:sz="0" w:space="0" w:color="auto"/>
            <w:bottom w:val="none" w:sz="0" w:space="0" w:color="auto"/>
            <w:right w:val="none" w:sz="0" w:space="0" w:color="auto"/>
          </w:divBdr>
        </w:div>
        <w:div w:id="1300964746">
          <w:marLeft w:val="480"/>
          <w:marRight w:val="0"/>
          <w:marTop w:val="0"/>
          <w:marBottom w:val="0"/>
          <w:divBdr>
            <w:top w:val="none" w:sz="0" w:space="0" w:color="auto"/>
            <w:left w:val="none" w:sz="0" w:space="0" w:color="auto"/>
            <w:bottom w:val="none" w:sz="0" w:space="0" w:color="auto"/>
            <w:right w:val="none" w:sz="0" w:space="0" w:color="auto"/>
          </w:divBdr>
        </w:div>
        <w:div w:id="1141848268">
          <w:marLeft w:val="480"/>
          <w:marRight w:val="0"/>
          <w:marTop w:val="0"/>
          <w:marBottom w:val="0"/>
          <w:divBdr>
            <w:top w:val="none" w:sz="0" w:space="0" w:color="auto"/>
            <w:left w:val="none" w:sz="0" w:space="0" w:color="auto"/>
            <w:bottom w:val="none" w:sz="0" w:space="0" w:color="auto"/>
            <w:right w:val="none" w:sz="0" w:space="0" w:color="auto"/>
          </w:divBdr>
        </w:div>
        <w:div w:id="179051764">
          <w:marLeft w:val="480"/>
          <w:marRight w:val="0"/>
          <w:marTop w:val="0"/>
          <w:marBottom w:val="0"/>
          <w:divBdr>
            <w:top w:val="none" w:sz="0" w:space="0" w:color="auto"/>
            <w:left w:val="none" w:sz="0" w:space="0" w:color="auto"/>
            <w:bottom w:val="none" w:sz="0" w:space="0" w:color="auto"/>
            <w:right w:val="none" w:sz="0" w:space="0" w:color="auto"/>
          </w:divBdr>
        </w:div>
        <w:div w:id="1207259785">
          <w:marLeft w:val="480"/>
          <w:marRight w:val="0"/>
          <w:marTop w:val="0"/>
          <w:marBottom w:val="0"/>
          <w:divBdr>
            <w:top w:val="none" w:sz="0" w:space="0" w:color="auto"/>
            <w:left w:val="none" w:sz="0" w:space="0" w:color="auto"/>
            <w:bottom w:val="none" w:sz="0" w:space="0" w:color="auto"/>
            <w:right w:val="none" w:sz="0" w:space="0" w:color="auto"/>
          </w:divBdr>
        </w:div>
        <w:div w:id="1674990920">
          <w:marLeft w:val="480"/>
          <w:marRight w:val="0"/>
          <w:marTop w:val="0"/>
          <w:marBottom w:val="0"/>
          <w:divBdr>
            <w:top w:val="none" w:sz="0" w:space="0" w:color="auto"/>
            <w:left w:val="none" w:sz="0" w:space="0" w:color="auto"/>
            <w:bottom w:val="none" w:sz="0" w:space="0" w:color="auto"/>
            <w:right w:val="none" w:sz="0" w:space="0" w:color="auto"/>
          </w:divBdr>
        </w:div>
        <w:div w:id="1290821662">
          <w:marLeft w:val="480"/>
          <w:marRight w:val="0"/>
          <w:marTop w:val="0"/>
          <w:marBottom w:val="0"/>
          <w:divBdr>
            <w:top w:val="none" w:sz="0" w:space="0" w:color="auto"/>
            <w:left w:val="none" w:sz="0" w:space="0" w:color="auto"/>
            <w:bottom w:val="none" w:sz="0" w:space="0" w:color="auto"/>
            <w:right w:val="none" w:sz="0" w:space="0" w:color="auto"/>
          </w:divBdr>
        </w:div>
        <w:div w:id="45761122">
          <w:marLeft w:val="480"/>
          <w:marRight w:val="0"/>
          <w:marTop w:val="0"/>
          <w:marBottom w:val="0"/>
          <w:divBdr>
            <w:top w:val="none" w:sz="0" w:space="0" w:color="auto"/>
            <w:left w:val="none" w:sz="0" w:space="0" w:color="auto"/>
            <w:bottom w:val="none" w:sz="0" w:space="0" w:color="auto"/>
            <w:right w:val="none" w:sz="0" w:space="0" w:color="auto"/>
          </w:divBdr>
        </w:div>
        <w:div w:id="1269041687">
          <w:marLeft w:val="480"/>
          <w:marRight w:val="0"/>
          <w:marTop w:val="0"/>
          <w:marBottom w:val="0"/>
          <w:divBdr>
            <w:top w:val="none" w:sz="0" w:space="0" w:color="auto"/>
            <w:left w:val="none" w:sz="0" w:space="0" w:color="auto"/>
            <w:bottom w:val="none" w:sz="0" w:space="0" w:color="auto"/>
            <w:right w:val="none" w:sz="0" w:space="0" w:color="auto"/>
          </w:divBdr>
        </w:div>
        <w:div w:id="709496926">
          <w:marLeft w:val="480"/>
          <w:marRight w:val="0"/>
          <w:marTop w:val="0"/>
          <w:marBottom w:val="0"/>
          <w:divBdr>
            <w:top w:val="none" w:sz="0" w:space="0" w:color="auto"/>
            <w:left w:val="none" w:sz="0" w:space="0" w:color="auto"/>
            <w:bottom w:val="none" w:sz="0" w:space="0" w:color="auto"/>
            <w:right w:val="none" w:sz="0" w:space="0" w:color="auto"/>
          </w:divBdr>
        </w:div>
        <w:div w:id="1853834910">
          <w:marLeft w:val="480"/>
          <w:marRight w:val="0"/>
          <w:marTop w:val="0"/>
          <w:marBottom w:val="0"/>
          <w:divBdr>
            <w:top w:val="none" w:sz="0" w:space="0" w:color="auto"/>
            <w:left w:val="none" w:sz="0" w:space="0" w:color="auto"/>
            <w:bottom w:val="none" w:sz="0" w:space="0" w:color="auto"/>
            <w:right w:val="none" w:sz="0" w:space="0" w:color="auto"/>
          </w:divBdr>
        </w:div>
        <w:div w:id="1241333757">
          <w:marLeft w:val="480"/>
          <w:marRight w:val="0"/>
          <w:marTop w:val="0"/>
          <w:marBottom w:val="0"/>
          <w:divBdr>
            <w:top w:val="none" w:sz="0" w:space="0" w:color="auto"/>
            <w:left w:val="none" w:sz="0" w:space="0" w:color="auto"/>
            <w:bottom w:val="none" w:sz="0" w:space="0" w:color="auto"/>
            <w:right w:val="none" w:sz="0" w:space="0" w:color="auto"/>
          </w:divBdr>
        </w:div>
        <w:div w:id="1907296833">
          <w:marLeft w:val="480"/>
          <w:marRight w:val="0"/>
          <w:marTop w:val="0"/>
          <w:marBottom w:val="0"/>
          <w:divBdr>
            <w:top w:val="none" w:sz="0" w:space="0" w:color="auto"/>
            <w:left w:val="none" w:sz="0" w:space="0" w:color="auto"/>
            <w:bottom w:val="none" w:sz="0" w:space="0" w:color="auto"/>
            <w:right w:val="none" w:sz="0" w:space="0" w:color="auto"/>
          </w:divBdr>
        </w:div>
        <w:div w:id="2078894246">
          <w:marLeft w:val="480"/>
          <w:marRight w:val="0"/>
          <w:marTop w:val="0"/>
          <w:marBottom w:val="0"/>
          <w:divBdr>
            <w:top w:val="none" w:sz="0" w:space="0" w:color="auto"/>
            <w:left w:val="none" w:sz="0" w:space="0" w:color="auto"/>
            <w:bottom w:val="none" w:sz="0" w:space="0" w:color="auto"/>
            <w:right w:val="none" w:sz="0" w:space="0" w:color="auto"/>
          </w:divBdr>
        </w:div>
        <w:div w:id="1569460642">
          <w:marLeft w:val="480"/>
          <w:marRight w:val="0"/>
          <w:marTop w:val="0"/>
          <w:marBottom w:val="0"/>
          <w:divBdr>
            <w:top w:val="none" w:sz="0" w:space="0" w:color="auto"/>
            <w:left w:val="none" w:sz="0" w:space="0" w:color="auto"/>
            <w:bottom w:val="none" w:sz="0" w:space="0" w:color="auto"/>
            <w:right w:val="none" w:sz="0" w:space="0" w:color="auto"/>
          </w:divBdr>
        </w:div>
        <w:div w:id="270746125">
          <w:marLeft w:val="480"/>
          <w:marRight w:val="0"/>
          <w:marTop w:val="0"/>
          <w:marBottom w:val="0"/>
          <w:divBdr>
            <w:top w:val="none" w:sz="0" w:space="0" w:color="auto"/>
            <w:left w:val="none" w:sz="0" w:space="0" w:color="auto"/>
            <w:bottom w:val="none" w:sz="0" w:space="0" w:color="auto"/>
            <w:right w:val="none" w:sz="0" w:space="0" w:color="auto"/>
          </w:divBdr>
        </w:div>
        <w:div w:id="359355078">
          <w:marLeft w:val="480"/>
          <w:marRight w:val="0"/>
          <w:marTop w:val="0"/>
          <w:marBottom w:val="0"/>
          <w:divBdr>
            <w:top w:val="none" w:sz="0" w:space="0" w:color="auto"/>
            <w:left w:val="none" w:sz="0" w:space="0" w:color="auto"/>
            <w:bottom w:val="none" w:sz="0" w:space="0" w:color="auto"/>
            <w:right w:val="none" w:sz="0" w:space="0" w:color="auto"/>
          </w:divBdr>
        </w:div>
        <w:div w:id="341515575">
          <w:marLeft w:val="480"/>
          <w:marRight w:val="0"/>
          <w:marTop w:val="0"/>
          <w:marBottom w:val="0"/>
          <w:divBdr>
            <w:top w:val="none" w:sz="0" w:space="0" w:color="auto"/>
            <w:left w:val="none" w:sz="0" w:space="0" w:color="auto"/>
            <w:bottom w:val="none" w:sz="0" w:space="0" w:color="auto"/>
            <w:right w:val="none" w:sz="0" w:space="0" w:color="auto"/>
          </w:divBdr>
        </w:div>
        <w:div w:id="1569613176">
          <w:marLeft w:val="480"/>
          <w:marRight w:val="0"/>
          <w:marTop w:val="0"/>
          <w:marBottom w:val="0"/>
          <w:divBdr>
            <w:top w:val="none" w:sz="0" w:space="0" w:color="auto"/>
            <w:left w:val="none" w:sz="0" w:space="0" w:color="auto"/>
            <w:bottom w:val="none" w:sz="0" w:space="0" w:color="auto"/>
            <w:right w:val="none" w:sz="0" w:space="0" w:color="auto"/>
          </w:divBdr>
        </w:div>
        <w:div w:id="1524711111">
          <w:marLeft w:val="480"/>
          <w:marRight w:val="0"/>
          <w:marTop w:val="0"/>
          <w:marBottom w:val="0"/>
          <w:divBdr>
            <w:top w:val="none" w:sz="0" w:space="0" w:color="auto"/>
            <w:left w:val="none" w:sz="0" w:space="0" w:color="auto"/>
            <w:bottom w:val="none" w:sz="0" w:space="0" w:color="auto"/>
            <w:right w:val="none" w:sz="0" w:space="0" w:color="auto"/>
          </w:divBdr>
        </w:div>
        <w:div w:id="79179167">
          <w:marLeft w:val="480"/>
          <w:marRight w:val="0"/>
          <w:marTop w:val="0"/>
          <w:marBottom w:val="0"/>
          <w:divBdr>
            <w:top w:val="none" w:sz="0" w:space="0" w:color="auto"/>
            <w:left w:val="none" w:sz="0" w:space="0" w:color="auto"/>
            <w:bottom w:val="none" w:sz="0" w:space="0" w:color="auto"/>
            <w:right w:val="none" w:sz="0" w:space="0" w:color="auto"/>
          </w:divBdr>
        </w:div>
        <w:div w:id="1113477959">
          <w:marLeft w:val="480"/>
          <w:marRight w:val="0"/>
          <w:marTop w:val="0"/>
          <w:marBottom w:val="0"/>
          <w:divBdr>
            <w:top w:val="none" w:sz="0" w:space="0" w:color="auto"/>
            <w:left w:val="none" w:sz="0" w:space="0" w:color="auto"/>
            <w:bottom w:val="none" w:sz="0" w:space="0" w:color="auto"/>
            <w:right w:val="none" w:sz="0" w:space="0" w:color="auto"/>
          </w:divBdr>
        </w:div>
        <w:div w:id="2092922422">
          <w:marLeft w:val="480"/>
          <w:marRight w:val="0"/>
          <w:marTop w:val="0"/>
          <w:marBottom w:val="0"/>
          <w:divBdr>
            <w:top w:val="none" w:sz="0" w:space="0" w:color="auto"/>
            <w:left w:val="none" w:sz="0" w:space="0" w:color="auto"/>
            <w:bottom w:val="none" w:sz="0" w:space="0" w:color="auto"/>
            <w:right w:val="none" w:sz="0" w:space="0" w:color="auto"/>
          </w:divBdr>
        </w:div>
        <w:div w:id="571087963">
          <w:marLeft w:val="480"/>
          <w:marRight w:val="0"/>
          <w:marTop w:val="0"/>
          <w:marBottom w:val="0"/>
          <w:divBdr>
            <w:top w:val="none" w:sz="0" w:space="0" w:color="auto"/>
            <w:left w:val="none" w:sz="0" w:space="0" w:color="auto"/>
            <w:bottom w:val="none" w:sz="0" w:space="0" w:color="auto"/>
            <w:right w:val="none" w:sz="0" w:space="0" w:color="auto"/>
          </w:divBdr>
        </w:div>
        <w:div w:id="1347172234">
          <w:marLeft w:val="480"/>
          <w:marRight w:val="0"/>
          <w:marTop w:val="0"/>
          <w:marBottom w:val="0"/>
          <w:divBdr>
            <w:top w:val="none" w:sz="0" w:space="0" w:color="auto"/>
            <w:left w:val="none" w:sz="0" w:space="0" w:color="auto"/>
            <w:bottom w:val="none" w:sz="0" w:space="0" w:color="auto"/>
            <w:right w:val="none" w:sz="0" w:space="0" w:color="auto"/>
          </w:divBdr>
        </w:div>
        <w:div w:id="1321346044">
          <w:marLeft w:val="480"/>
          <w:marRight w:val="0"/>
          <w:marTop w:val="0"/>
          <w:marBottom w:val="0"/>
          <w:divBdr>
            <w:top w:val="none" w:sz="0" w:space="0" w:color="auto"/>
            <w:left w:val="none" w:sz="0" w:space="0" w:color="auto"/>
            <w:bottom w:val="none" w:sz="0" w:space="0" w:color="auto"/>
            <w:right w:val="none" w:sz="0" w:space="0" w:color="auto"/>
          </w:divBdr>
        </w:div>
        <w:div w:id="206766950">
          <w:marLeft w:val="480"/>
          <w:marRight w:val="0"/>
          <w:marTop w:val="0"/>
          <w:marBottom w:val="0"/>
          <w:divBdr>
            <w:top w:val="none" w:sz="0" w:space="0" w:color="auto"/>
            <w:left w:val="none" w:sz="0" w:space="0" w:color="auto"/>
            <w:bottom w:val="none" w:sz="0" w:space="0" w:color="auto"/>
            <w:right w:val="none" w:sz="0" w:space="0" w:color="auto"/>
          </w:divBdr>
        </w:div>
        <w:div w:id="1732147145">
          <w:marLeft w:val="480"/>
          <w:marRight w:val="0"/>
          <w:marTop w:val="0"/>
          <w:marBottom w:val="0"/>
          <w:divBdr>
            <w:top w:val="none" w:sz="0" w:space="0" w:color="auto"/>
            <w:left w:val="none" w:sz="0" w:space="0" w:color="auto"/>
            <w:bottom w:val="none" w:sz="0" w:space="0" w:color="auto"/>
            <w:right w:val="none" w:sz="0" w:space="0" w:color="auto"/>
          </w:divBdr>
        </w:div>
        <w:div w:id="402146962">
          <w:marLeft w:val="480"/>
          <w:marRight w:val="0"/>
          <w:marTop w:val="0"/>
          <w:marBottom w:val="0"/>
          <w:divBdr>
            <w:top w:val="none" w:sz="0" w:space="0" w:color="auto"/>
            <w:left w:val="none" w:sz="0" w:space="0" w:color="auto"/>
            <w:bottom w:val="none" w:sz="0" w:space="0" w:color="auto"/>
            <w:right w:val="none" w:sz="0" w:space="0" w:color="auto"/>
          </w:divBdr>
        </w:div>
        <w:div w:id="1758937998">
          <w:marLeft w:val="480"/>
          <w:marRight w:val="0"/>
          <w:marTop w:val="0"/>
          <w:marBottom w:val="0"/>
          <w:divBdr>
            <w:top w:val="none" w:sz="0" w:space="0" w:color="auto"/>
            <w:left w:val="none" w:sz="0" w:space="0" w:color="auto"/>
            <w:bottom w:val="none" w:sz="0" w:space="0" w:color="auto"/>
            <w:right w:val="none" w:sz="0" w:space="0" w:color="auto"/>
          </w:divBdr>
        </w:div>
        <w:div w:id="798912849">
          <w:marLeft w:val="480"/>
          <w:marRight w:val="0"/>
          <w:marTop w:val="0"/>
          <w:marBottom w:val="0"/>
          <w:divBdr>
            <w:top w:val="none" w:sz="0" w:space="0" w:color="auto"/>
            <w:left w:val="none" w:sz="0" w:space="0" w:color="auto"/>
            <w:bottom w:val="none" w:sz="0" w:space="0" w:color="auto"/>
            <w:right w:val="none" w:sz="0" w:space="0" w:color="auto"/>
          </w:divBdr>
        </w:div>
        <w:div w:id="1383401351">
          <w:marLeft w:val="480"/>
          <w:marRight w:val="0"/>
          <w:marTop w:val="0"/>
          <w:marBottom w:val="0"/>
          <w:divBdr>
            <w:top w:val="none" w:sz="0" w:space="0" w:color="auto"/>
            <w:left w:val="none" w:sz="0" w:space="0" w:color="auto"/>
            <w:bottom w:val="none" w:sz="0" w:space="0" w:color="auto"/>
            <w:right w:val="none" w:sz="0" w:space="0" w:color="auto"/>
          </w:divBdr>
        </w:div>
        <w:div w:id="1124615298">
          <w:marLeft w:val="480"/>
          <w:marRight w:val="0"/>
          <w:marTop w:val="0"/>
          <w:marBottom w:val="0"/>
          <w:divBdr>
            <w:top w:val="none" w:sz="0" w:space="0" w:color="auto"/>
            <w:left w:val="none" w:sz="0" w:space="0" w:color="auto"/>
            <w:bottom w:val="none" w:sz="0" w:space="0" w:color="auto"/>
            <w:right w:val="none" w:sz="0" w:space="0" w:color="auto"/>
          </w:divBdr>
        </w:div>
        <w:div w:id="1296526375">
          <w:marLeft w:val="480"/>
          <w:marRight w:val="0"/>
          <w:marTop w:val="0"/>
          <w:marBottom w:val="0"/>
          <w:divBdr>
            <w:top w:val="none" w:sz="0" w:space="0" w:color="auto"/>
            <w:left w:val="none" w:sz="0" w:space="0" w:color="auto"/>
            <w:bottom w:val="none" w:sz="0" w:space="0" w:color="auto"/>
            <w:right w:val="none" w:sz="0" w:space="0" w:color="auto"/>
          </w:divBdr>
        </w:div>
        <w:div w:id="837235602">
          <w:marLeft w:val="480"/>
          <w:marRight w:val="0"/>
          <w:marTop w:val="0"/>
          <w:marBottom w:val="0"/>
          <w:divBdr>
            <w:top w:val="none" w:sz="0" w:space="0" w:color="auto"/>
            <w:left w:val="none" w:sz="0" w:space="0" w:color="auto"/>
            <w:bottom w:val="none" w:sz="0" w:space="0" w:color="auto"/>
            <w:right w:val="none" w:sz="0" w:space="0" w:color="auto"/>
          </w:divBdr>
        </w:div>
        <w:div w:id="5522307">
          <w:marLeft w:val="480"/>
          <w:marRight w:val="0"/>
          <w:marTop w:val="0"/>
          <w:marBottom w:val="0"/>
          <w:divBdr>
            <w:top w:val="none" w:sz="0" w:space="0" w:color="auto"/>
            <w:left w:val="none" w:sz="0" w:space="0" w:color="auto"/>
            <w:bottom w:val="none" w:sz="0" w:space="0" w:color="auto"/>
            <w:right w:val="none" w:sz="0" w:space="0" w:color="auto"/>
          </w:divBdr>
        </w:div>
        <w:div w:id="142356668">
          <w:marLeft w:val="480"/>
          <w:marRight w:val="0"/>
          <w:marTop w:val="0"/>
          <w:marBottom w:val="0"/>
          <w:divBdr>
            <w:top w:val="none" w:sz="0" w:space="0" w:color="auto"/>
            <w:left w:val="none" w:sz="0" w:space="0" w:color="auto"/>
            <w:bottom w:val="none" w:sz="0" w:space="0" w:color="auto"/>
            <w:right w:val="none" w:sz="0" w:space="0" w:color="auto"/>
          </w:divBdr>
        </w:div>
        <w:div w:id="1171985644">
          <w:marLeft w:val="480"/>
          <w:marRight w:val="0"/>
          <w:marTop w:val="0"/>
          <w:marBottom w:val="0"/>
          <w:divBdr>
            <w:top w:val="none" w:sz="0" w:space="0" w:color="auto"/>
            <w:left w:val="none" w:sz="0" w:space="0" w:color="auto"/>
            <w:bottom w:val="none" w:sz="0" w:space="0" w:color="auto"/>
            <w:right w:val="none" w:sz="0" w:space="0" w:color="auto"/>
          </w:divBdr>
        </w:div>
        <w:div w:id="596602942">
          <w:marLeft w:val="480"/>
          <w:marRight w:val="0"/>
          <w:marTop w:val="0"/>
          <w:marBottom w:val="0"/>
          <w:divBdr>
            <w:top w:val="none" w:sz="0" w:space="0" w:color="auto"/>
            <w:left w:val="none" w:sz="0" w:space="0" w:color="auto"/>
            <w:bottom w:val="none" w:sz="0" w:space="0" w:color="auto"/>
            <w:right w:val="none" w:sz="0" w:space="0" w:color="auto"/>
          </w:divBdr>
        </w:div>
        <w:div w:id="873619345">
          <w:marLeft w:val="480"/>
          <w:marRight w:val="0"/>
          <w:marTop w:val="0"/>
          <w:marBottom w:val="0"/>
          <w:divBdr>
            <w:top w:val="none" w:sz="0" w:space="0" w:color="auto"/>
            <w:left w:val="none" w:sz="0" w:space="0" w:color="auto"/>
            <w:bottom w:val="none" w:sz="0" w:space="0" w:color="auto"/>
            <w:right w:val="none" w:sz="0" w:space="0" w:color="auto"/>
          </w:divBdr>
        </w:div>
        <w:div w:id="1697348247">
          <w:marLeft w:val="480"/>
          <w:marRight w:val="0"/>
          <w:marTop w:val="0"/>
          <w:marBottom w:val="0"/>
          <w:divBdr>
            <w:top w:val="none" w:sz="0" w:space="0" w:color="auto"/>
            <w:left w:val="none" w:sz="0" w:space="0" w:color="auto"/>
            <w:bottom w:val="none" w:sz="0" w:space="0" w:color="auto"/>
            <w:right w:val="none" w:sz="0" w:space="0" w:color="auto"/>
          </w:divBdr>
        </w:div>
        <w:div w:id="685058911">
          <w:marLeft w:val="480"/>
          <w:marRight w:val="0"/>
          <w:marTop w:val="0"/>
          <w:marBottom w:val="0"/>
          <w:divBdr>
            <w:top w:val="none" w:sz="0" w:space="0" w:color="auto"/>
            <w:left w:val="none" w:sz="0" w:space="0" w:color="auto"/>
            <w:bottom w:val="none" w:sz="0" w:space="0" w:color="auto"/>
            <w:right w:val="none" w:sz="0" w:space="0" w:color="auto"/>
          </w:divBdr>
        </w:div>
        <w:div w:id="1924728477">
          <w:marLeft w:val="480"/>
          <w:marRight w:val="0"/>
          <w:marTop w:val="0"/>
          <w:marBottom w:val="0"/>
          <w:divBdr>
            <w:top w:val="none" w:sz="0" w:space="0" w:color="auto"/>
            <w:left w:val="none" w:sz="0" w:space="0" w:color="auto"/>
            <w:bottom w:val="none" w:sz="0" w:space="0" w:color="auto"/>
            <w:right w:val="none" w:sz="0" w:space="0" w:color="auto"/>
          </w:divBdr>
        </w:div>
        <w:div w:id="1109280998">
          <w:marLeft w:val="480"/>
          <w:marRight w:val="0"/>
          <w:marTop w:val="0"/>
          <w:marBottom w:val="0"/>
          <w:divBdr>
            <w:top w:val="none" w:sz="0" w:space="0" w:color="auto"/>
            <w:left w:val="none" w:sz="0" w:space="0" w:color="auto"/>
            <w:bottom w:val="none" w:sz="0" w:space="0" w:color="auto"/>
            <w:right w:val="none" w:sz="0" w:space="0" w:color="auto"/>
          </w:divBdr>
        </w:div>
        <w:div w:id="751438877">
          <w:marLeft w:val="480"/>
          <w:marRight w:val="0"/>
          <w:marTop w:val="0"/>
          <w:marBottom w:val="0"/>
          <w:divBdr>
            <w:top w:val="none" w:sz="0" w:space="0" w:color="auto"/>
            <w:left w:val="none" w:sz="0" w:space="0" w:color="auto"/>
            <w:bottom w:val="none" w:sz="0" w:space="0" w:color="auto"/>
            <w:right w:val="none" w:sz="0" w:space="0" w:color="auto"/>
          </w:divBdr>
        </w:div>
        <w:div w:id="893199276">
          <w:marLeft w:val="480"/>
          <w:marRight w:val="0"/>
          <w:marTop w:val="0"/>
          <w:marBottom w:val="0"/>
          <w:divBdr>
            <w:top w:val="none" w:sz="0" w:space="0" w:color="auto"/>
            <w:left w:val="none" w:sz="0" w:space="0" w:color="auto"/>
            <w:bottom w:val="none" w:sz="0" w:space="0" w:color="auto"/>
            <w:right w:val="none" w:sz="0" w:space="0" w:color="auto"/>
          </w:divBdr>
        </w:div>
        <w:div w:id="158034966">
          <w:marLeft w:val="480"/>
          <w:marRight w:val="0"/>
          <w:marTop w:val="0"/>
          <w:marBottom w:val="0"/>
          <w:divBdr>
            <w:top w:val="none" w:sz="0" w:space="0" w:color="auto"/>
            <w:left w:val="none" w:sz="0" w:space="0" w:color="auto"/>
            <w:bottom w:val="none" w:sz="0" w:space="0" w:color="auto"/>
            <w:right w:val="none" w:sz="0" w:space="0" w:color="auto"/>
          </w:divBdr>
        </w:div>
        <w:div w:id="956253263">
          <w:marLeft w:val="480"/>
          <w:marRight w:val="0"/>
          <w:marTop w:val="0"/>
          <w:marBottom w:val="0"/>
          <w:divBdr>
            <w:top w:val="none" w:sz="0" w:space="0" w:color="auto"/>
            <w:left w:val="none" w:sz="0" w:space="0" w:color="auto"/>
            <w:bottom w:val="none" w:sz="0" w:space="0" w:color="auto"/>
            <w:right w:val="none" w:sz="0" w:space="0" w:color="auto"/>
          </w:divBdr>
        </w:div>
        <w:div w:id="357776698">
          <w:marLeft w:val="480"/>
          <w:marRight w:val="0"/>
          <w:marTop w:val="0"/>
          <w:marBottom w:val="0"/>
          <w:divBdr>
            <w:top w:val="none" w:sz="0" w:space="0" w:color="auto"/>
            <w:left w:val="none" w:sz="0" w:space="0" w:color="auto"/>
            <w:bottom w:val="none" w:sz="0" w:space="0" w:color="auto"/>
            <w:right w:val="none" w:sz="0" w:space="0" w:color="auto"/>
          </w:divBdr>
        </w:div>
        <w:div w:id="1985693946">
          <w:marLeft w:val="480"/>
          <w:marRight w:val="0"/>
          <w:marTop w:val="0"/>
          <w:marBottom w:val="0"/>
          <w:divBdr>
            <w:top w:val="none" w:sz="0" w:space="0" w:color="auto"/>
            <w:left w:val="none" w:sz="0" w:space="0" w:color="auto"/>
            <w:bottom w:val="none" w:sz="0" w:space="0" w:color="auto"/>
            <w:right w:val="none" w:sz="0" w:space="0" w:color="auto"/>
          </w:divBdr>
        </w:div>
        <w:div w:id="1167011659">
          <w:marLeft w:val="480"/>
          <w:marRight w:val="0"/>
          <w:marTop w:val="0"/>
          <w:marBottom w:val="0"/>
          <w:divBdr>
            <w:top w:val="none" w:sz="0" w:space="0" w:color="auto"/>
            <w:left w:val="none" w:sz="0" w:space="0" w:color="auto"/>
            <w:bottom w:val="none" w:sz="0" w:space="0" w:color="auto"/>
            <w:right w:val="none" w:sz="0" w:space="0" w:color="auto"/>
          </w:divBdr>
        </w:div>
        <w:div w:id="1946109584">
          <w:marLeft w:val="480"/>
          <w:marRight w:val="0"/>
          <w:marTop w:val="0"/>
          <w:marBottom w:val="0"/>
          <w:divBdr>
            <w:top w:val="none" w:sz="0" w:space="0" w:color="auto"/>
            <w:left w:val="none" w:sz="0" w:space="0" w:color="auto"/>
            <w:bottom w:val="none" w:sz="0" w:space="0" w:color="auto"/>
            <w:right w:val="none" w:sz="0" w:space="0" w:color="auto"/>
          </w:divBdr>
        </w:div>
        <w:div w:id="658197434">
          <w:marLeft w:val="480"/>
          <w:marRight w:val="0"/>
          <w:marTop w:val="0"/>
          <w:marBottom w:val="0"/>
          <w:divBdr>
            <w:top w:val="none" w:sz="0" w:space="0" w:color="auto"/>
            <w:left w:val="none" w:sz="0" w:space="0" w:color="auto"/>
            <w:bottom w:val="none" w:sz="0" w:space="0" w:color="auto"/>
            <w:right w:val="none" w:sz="0" w:space="0" w:color="auto"/>
          </w:divBdr>
        </w:div>
        <w:div w:id="753236626">
          <w:marLeft w:val="480"/>
          <w:marRight w:val="0"/>
          <w:marTop w:val="0"/>
          <w:marBottom w:val="0"/>
          <w:divBdr>
            <w:top w:val="none" w:sz="0" w:space="0" w:color="auto"/>
            <w:left w:val="none" w:sz="0" w:space="0" w:color="auto"/>
            <w:bottom w:val="none" w:sz="0" w:space="0" w:color="auto"/>
            <w:right w:val="none" w:sz="0" w:space="0" w:color="auto"/>
          </w:divBdr>
        </w:div>
        <w:div w:id="1844854485">
          <w:marLeft w:val="480"/>
          <w:marRight w:val="0"/>
          <w:marTop w:val="0"/>
          <w:marBottom w:val="0"/>
          <w:divBdr>
            <w:top w:val="none" w:sz="0" w:space="0" w:color="auto"/>
            <w:left w:val="none" w:sz="0" w:space="0" w:color="auto"/>
            <w:bottom w:val="none" w:sz="0" w:space="0" w:color="auto"/>
            <w:right w:val="none" w:sz="0" w:space="0" w:color="auto"/>
          </w:divBdr>
        </w:div>
        <w:div w:id="2146239855">
          <w:marLeft w:val="480"/>
          <w:marRight w:val="0"/>
          <w:marTop w:val="0"/>
          <w:marBottom w:val="0"/>
          <w:divBdr>
            <w:top w:val="none" w:sz="0" w:space="0" w:color="auto"/>
            <w:left w:val="none" w:sz="0" w:space="0" w:color="auto"/>
            <w:bottom w:val="none" w:sz="0" w:space="0" w:color="auto"/>
            <w:right w:val="none" w:sz="0" w:space="0" w:color="auto"/>
          </w:divBdr>
        </w:div>
        <w:div w:id="239023144">
          <w:marLeft w:val="480"/>
          <w:marRight w:val="0"/>
          <w:marTop w:val="0"/>
          <w:marBottom w:val="0"/>
          <w:divBdr>
            <w:top w:val="none" w:sz="0" w:space="0" w:color="auto"/>
            <w:left w:val="none" w:sz="0" w:space="0" w:color="auto"/>
            <w:bottom w:val="none" w:sz="0" w:space="0" w:color="auto"/>
            <w:right w:val="none" w:sz="0" w:space="0" w:color="auto"/>
          </w:divBdr>
        </w:div>
        <w:div w:id="1946618355">
          <w:marLeft w:val="480"/>
          <w:marRight w:val="0"/>
          <w:marTop w:val="0"/>
          <w:marBottom w:val="0"/>
          <w:divBdr>
            <w:top w:val="none" w:sz="0" w:space="0" w:color="auto"/>
            <w:left w:val="none" w:sz="0" w:space="0" w:color="auto"/>
            <w:bottom w:val="none" w:sz="0" w:space="0" w:color="auto"/>
            <w:right w:val="none" w:sz="0" w:space="0" w:color="auto"/>
          </w:divBdr>
        </w:div>
        <w:div w:id="823549110">
          <w:marLeft w:val="480"/>
          <w:marRight w:val="0"/>
          <w:marTop w:val="0"/>
          <w:marBottom w:val="0"/>
          <w:divBdr>
            <w:top w:val="none" w:sz="0" w:space="0" w:color="auto"/>
            <w:left w:val="none" w:sz="0" w:space="0" w:color="auto"/>
            <w:bottom w:val="none" w:sz="0" w:space="0" w:color="auto"/>
            <w:right w:val="none" w:sz="0" w:space="0" w:color="auto"/>
          </w:divBdr>
        </w:div>
        <w:div w:id="1722513727">
          <w:marLeft w:val="480"/>
          <w:marRight w:val="0"/>
          <w:marTop w:val="0"/>
          <w:marBottom w:val="0"/>
          <w:divBdr>
            <w:top w:val="none" w:sz="0" w:space="0" w:color="auto"/>
            <w:left w:val="none" w:sz="0" w:space="0" w:color="auto"/>
            <w:bottom w:val="none" w:sz="0" w:space="0" w:color="auto"/>
            <w:right w:val="none" w:sz="0" w:space="0" w:color="auto"/>
          </w:divBdr>
        </w:div>
        <w:div w:id="274756375">
          <w:marLeft w:val="480"/>
          <w:marRight w:val="0"/>
          <w:marTop w:val="0"/>
          <w:marBottom w:val="0"/>
          <w:divBdr>
            <w:top w:val="none" w:sz="0" w:space="0" w:color="auto"/>
            <w:left w:val="none" w:sz="0" w:space="0" w:color="auto"/>
            <w:bottom w:val="none" w:sz="0" w:space="0" w:color="auto"/>
            <w:right w:val="none" w:sz="0" w:space="0" w:color="auto"/>
          </w:divBdr>
        </w:div>
        <w:div w:id="1935747241">
          <w:marLeft w:val="480"/>
          <w:marRight w:val="0"/>
          <w:marTop w:val="0"/>
          <w:marBottom w:val="0"/>
          <w:divBdr>
            <w:top w:val="none" w:sz="0" w:space="0" w:color="auto"/>
            <w:left w:val="none" w:sz="0" w:space="0" w:color="auto"/>
            <w:bottom w:val="none" w:sz="0" w:space="0" w:color="auto"/>
            <w:right w:val="none" w:sz="0" w:space="0" w:color="auto"/>
          </w:divBdr>
        </w:div>
        <w:div w:id="1704284285">
          <w:marLeft w:val="480"/>
          <w:marRight w:val="0"/>
          <w:marTop w:val="0"/>
          <w:marBottom w:val="0"/>
          <w:divBdr>
            <w:top w:val="none" w:sz="0" w:space="0" w:color="auto"/>
            <w:left w:val="none" w:sz="0" w:space="0" w:color="auto"/>
            <w:bottom w:val="none" w:sz="0" w:space="0" w:color="auto"/>
            <w:right w:val="none" w:sz="0" w:space="0" w:color="auto"/>
          </w:divBdr>
        </w:div>
        <w:div w:id="1758360005">
          <w:marLeft w:val="480"/>
          <w:marRight w:val="0"/>
          <w:marTop w:val="0"/>
          <w:marBottom w:val="0"/>
          <w:divBdr>
            <w:top w:val="none" w:sz="0" w:space="0" w:color="auto"/>
            <w:left w:val="none" w:sz="0" w:space="0" w:color="auto"/>
            <w:bottom w:val="none" w:sz="0" w:space="0" w:color="auto"/>
            <w:right w:val="none" w:sz="0" w:space="0" w:color="auto"/>
          </w:divBdr>
        </w:div>
        <w:div w:id="836965532">
          <w:marLeft w:val="480"/>
          <w:marRight w:val="0"/>
          <w:marTop w:val="0"/>
          <w:marBottom w:val="0"/>
          <w:divBdr>
            <w:top w:val="none" w:sz="0" w:space="0" w:color="auto"/>
            <w:left w:val="none" w:sz="0" w:space="0" w:color="auto"/>
            <w:bottom w:val="none" w:sz="0" w:space="0" w:color="auto"/>
            <w:right w:val="none" w:sz="0" w:space="0" w:color="auto"/>
          </w:divBdr>
        </w:div>
        <w:div w:id="616330912">
          <w:marLeft w:val="480"/>
          <w:marRight w:val="0"/>
          <w:marTop w:val="0"/>
          <w:marBottom w:val="0"/>
          <w:divBdr>
            <w:top w:val="none" w:sz="0" w:space="0" w:color="auto"/>
            <w:left w:val="none" w:sz="0" w:space="0" w:color="auto"/>
            <w:bottom w:val="none" w:sz="0" w:space="0" w:color="auto"/>
            <w:right w:val="none" w:sz="0" w:space="0" w:color="auto"/>
          </w:divBdr>
        </w:div>
        <w:div w:id="50156325">
          <w:marLeft w:val="480"/>
          <w:marRight w:val="0"/>
          <w:marTop w:val="0"/>
          <w:marBottom w:val="0"/>
          <w:divBdr>
            <w:top w:val="none" w:sz="0" w:space="0" w:color="auto"/>
            <w:left w:val="none" w:sz="0" w:space="0" w:color="auto"/>
            <w:bottom w:val="none" w:sz="0" w:space="0" w:color="auto"/>
            <w:right w:val="none" w:sz="0" w:space="0" w:color="auto"/>
          </w:divBdr>
        </w:div>
        <w:div w:id="1139686443">
          <w:marLeft w:val="480"/>
          <w:marRight w:val="0"/>
          <w:marTop w:val="0"/>
          <w:marBottom w:val="0"/>
          <w:divBdr>
            <w:top w:val="none" w:sz="0" w:space="0" w:color="auto"/>
            <w:left w:val="none" w:sz="0" w:space="0" w:color="auto"/>
            <w:bottom w:val="none" w:sz="0" w:space="0" w:color="auto"/>
            <w:right w:val="none" w:sz="0" w:space="0" w:color="auto"/>
          </w:divBdr>
        </w:div>
        <w:div w:id="1577742795">
          <w:marLeft w:val="480"/>
          <w:marRight w:val="0"/>
          <w:marTop w:val="0"/>
          <w:marBottom w:val="0"/>
          <w:divBdr>
            <w:top w:val="none" w:sz="0" w:space="0" w:color="auto"/>
            <w:left w:val="none" w:sz="0" w:space="0" w:color="auto"/>
            <w:bottom w:val="none" w:sz="0" w:space="0" w:color="auto"/>
            <w:right w:val="none" w:sz="0" w:space="0" w:color="auto"/>
          </w:divBdr>
        </w:div>
        <w:div w:id="580410680">
          <w:marLeft w:val="480"/>
          <w:marRight w:val="0"/>
          <w:marTop w:val="0"/>
          <w:marBottom w:val="0"/>
          <w:divBdr>
            <w:top w:val="none" w:sz="0" w:space="0" w:color="auto"/>
            <w:left w:val="none" w:sz="0" w:space="0" w:color="auto"/>
            <w:bottom w:val="none" w:sz="0" w:space="0" w:color="auto"/>
            <w:right w:val="none" w:sz="0" w:space="0" w:color="auto"/>
          </w:divBdr>
        </w:div>
        <w:div w:id="1414353294">
          <w:marLeft w:val="480"/>
          <w:marRight w:val="0"/>
          <w:marTop w:val="0"/>
          <w:marBottom w:val="0"/>
          <w:divBdr>
            <w:top w:val="none" w:sz="0" w:space="0" w:color="auto"/>
            <w:left w:val="none" w:sz="0" w:space="0" w:color="auto"/>
            <w:bottom w:val="none" w:sz="0" w:space="0" w:color="auto"/>
            <w:right w:val="none" w:sz="0" w:space="0" w:color="auto"/>
          </w:divBdr>
        </w:div>
        <w:div w:id="1548763665">
          <w:marLeft w:val="480"/>
          <w:marRight w:val="0"/>
          <w:marTop w:val="0"/>
          <w:marBottom w:val="0"/>
          <w:divBdr>
            <w:top w:val="none" w:sz="0" w:space="0" w:color="auto"/>
            <w:left w:val="none" w:sz="0" w:space="0" w:color="auto"/>
            <w:bottom w:val="none" w:sz="0" w:space="0" w:color="auto"/>
            <w:right w:val="none" w:sz="0" w:space="0" w:color="auto"/>
          </w:divBdr>
        </w:div>
        <w:div w:id="619066984">
          <w:marLeft w:val="480"/>
          <w:marRight w:val="0"/>
          <w:marTop w:val="0"/>
          <w:marBottom w:val="0"/>
          <w:divBdr>
            <w:top w:val="none" w:sz="0" w:space="0" w:color="auto"/>
            <w:left w:val="none" w:sz="0" w:space="0" w:color="auto"/>
            <w:bottom w:val="none" w:sz="0" w:space="0" w:color="auto"/>
            <w:right w:val="none" w:sz="0" w:space="0" w:color="auto"/>
          </w:divBdr>
        </w:div>
        <w:div w:id="1542208626">
          <w:marLeft w:val="480"/>
          <w:marRight w:val="0"/>
          <w:marTop w:val="0"/>
          <w:marBottom w:val="0"/>
          <w:divBdr>
            <w:top w:val="none" w:sz="0" w:space="0" w:color="auto"/>
            <w:left w:val="none" w:sz="0" w:space="0" w:color="auto"/>
            <w:bottom w:val="none" w:sz="0" w:space="0" w:color="auto"/>
            <w:right w:val="none" w:sz="0" w:space="0" w:color="auto"/>
          </w:divBdr>
        </w:div>
        <w:div w:id="2125684485">
          <w:marLeft w:val="480"/>
          <w:marRight w:val="0"/>
          <w:marTop w:val="0"/>
          <w:marBottom w:val="0"/>
          <w:divBdr>
            <w:top w:val="none" w:sz="0" w:space="0" w:color="auto"/>
            <w:left w:val="none" w:sz="0" w:space="0" w:color="auto"/>
            <w:bottom w:val="none" w:sz="0" w:space="0" w:color="auto"/>
            <w:right w:val="none" w:sz="0" w:space="0" w:color="auto"/>
          </w:divBdr>
        </w:div>
        <w:div w:id="1437411034">
          <w:marLeft w:val="480"/>
          <w:marRight w:val="0"/>
          <w:marTop w:val="0"/>
          <w:marBottom w:val="0"/>
          <w:divBdr>
            <w:top w:val="none" w:sz="0" w:space="0" w:color="auto"/>
            <w:left w:val="none" w:sz="0" w:space="0" w:color="auto"/>
            <w:bottom w:val="none" w:sz="0" w:space="0" w:color="auto"/>
            <w:right w:val="none" w:sz="0" w:space="0" w:color="auto"/>
          </w:divBdr>
        </w:div>
        <w:div w:id="492644512">
          <w:marLeft w:val="480"/>
          <w:marRight w:val="0"/>
          <w:marTop w:val="0"/>
          <w:marBottom w:val="0"/>
          <w:divBdr>
            <w:top w:val="none" w:sz="0" w:space="0" w:color="auto"/>
            <w:left w:val="none" w:sz="0" w:space="0" w:color="auto"/>
            <w:bottom w:val="none" w:sz="0" w:space="0" w:color="auto"/>
            <w:right w:val="none" w:sz="0" w:space="0" w:color="auto"/>
          </w:divBdr>
        </w:div>
        <w:div w:id="460223043">
          <w:marLeft w:val="480"/>
          <w:marRight w:val="0"/>
          <w:marTop w:val="0"/>
          <w:marBottom w:val="0"/>
          <w:divBdr>
            <w:top w:val="none" w:sz="0" w:space="0" w:color="auto"/>
            <w:left w:val="none" w:sz="0" w:space="0" w:color="auto"/>
            <w:bottom w:val="none" w:sz="0" w:space="0" w:color="auto"/>
            <w:right w:val="none" w:sz="0" w:space="0" w:color="auto"/>
          </w:divBdr>
        </w:div>
        <w:div w:id="310719734">
          <w:marLeft w:val="480"/>
          <w:marRight w:val="0"/>
          <w:marTop w:val="0"/>
          <w:marBottom w:val="0"/>
          <w:divBdr>
            <w:top w:val="none" w:sz="0" w:space="0" w:color="auto"/>
            <w:left w:val="none" w:sz="0" w:space="0" w:color="auto"/>
            <w:bottom w:val="none" w:sz="0" w:space="0" w:color="auto"/>
            <w:right w:val="none" w:sz="0" w:space="0" w:color="auto"/>
          </w:divBdr>
        </w:div>
        <w:div w:id="1440757638">
          <w:marLeft w:val="480"/>
          <w:marRight w:val="0"/>
          <w:marTop w:val="0"/>
          <w:marBottom w:val="0"/>
          <w:divBdr>
            <w:top w:val="none" w:sz="0" w:space="0" w:color="auto"/>
            <w:left w:val="none" w:sz="0" w:space="0" w:color="auto"/>
            <w:bottom w:val="none" w:sz="0" w:space="0" w:color="auto"/>
            <w:right w:val="none" w:sz="0" w:space="0" w:color="auto"/>
          </w:divBdr>
        </w:div>
        <w:div w:id="804393389">
          <w:marLeft w:val="480"/>
          <w:marRight w:val="0"/>
          <w:marTop w:val="0"/>
          <w:marBottom w:val="0"/>
          <w:divBdr>
            <w:top w:val="none" w:sz="0" w:space="0" w:color="auto"/>
            <w:left w:val="none" w:sz="0" w:space="0" w:color="auto"/>
            <w:bottom w:val="none" w:sz="0" w:space="0" w:color="auto"/>
            <w:right w:val="none" w:sz="0" w:space="0" w:color="auto"/>
          </w:divBdr>
        </w:div>
        <w:div w:id="956567985">
          <w:marLeft w:val="480"/>
          <w:marRight w:val="0"/>
          <w:marTop w:val="0"/>
          <w:marBottom w:val="0"/>
          <w:divBdr>
            <w:top w:val="none" w:sz="0" w:space="0" w:color="auto"/>
            <w:left w:val="none" w:sz="0" w:space="0" w:color="auto"/>
            <w:bottom w:val="none" w:sz="0" w:space="0" w:color="auto"/>
            <w:right w:val="none" w:sz="0" w:space="0" w:color="auto"/>
          </w:divBdr>
        </w:div>
        <w:div w:id="980377951">
          <w:marLeft w:val="480"/>
          <w:marRight w:val="0"/>
          <w:marTop w:val="0"/>
          <w:marBottom w:val="0"/>
          <w:divBdr>
            <w:top w:val="none" w:sz="0" w:space="0" w:color="auto"/>
            <w:left w:val="none" w:sz="0" w:space="0" w:color="auto"/>
            <w:bottom w:val="none" w:sz="0" w:space="0" w:color="auto"/>
            <w:right w:val="none" w:sz="0" w:space="0" w:color="auto"/>
          </w:divBdr>
        </w:div>
        <w:div w:id="524028604">
          <w:marLeft w:val="480"/>
          <w:marRight w:val="0"/>
          <w:marTop w:val="0"/>
          <w:marBottom w:val="0"/>
          <w:divBdr>
            <w:top w:val="none" w:sz="0" w:space="0" w:color="auto"/>
            <w:left w:val="none" w:sz="0" w:space="0" w:color="auto"/>
            <w:bottom w:val="none" w:sz="0" w:space="0" w:color="auto"/>
            <w:right w:val="none" w:sz="0" w:space="0" w:color="auto"/>
          </w:divBdr>
        </w:div>
        <w:div w:id="1419400821">
          <w:marLeft w:val="480"/>
          <w:marRight w:val="0"/>
          <w:marTop w:val="0"/>
          <w:marBottom w:val="0"/>
          <w:divBdr>
            <w:top w:val="none" w:sz="0" w:space="0" w:color="auto"/>
            <w:left w:val="none" w:sz="0" w:space="0" w:color="auto"/>
            <w:bottom w:val="none" w:sz="0" w:space="0" w:color="auto"/>
            <w:right w:val="none" w:sz="0" w:space="0" w:color="auto"/>
          </w:divBdr>
        </w:div>
        <w:div w:id="1574586018">
          <w:marLeft w:val="480"/>
          <w:marRight w:val="0"/>
          <w:marTop w:val="0"/>
          <w:marBottom w:val="0"/>
          <w:divBdr>
            <w:top w:val="none" w:sz="0" w:space="0" w:color="auto"/>
            <w:left w:val="none" w:sz="0" w:space="0" w:color="auto"/>
            <w:bottom w:val="none" w:sz="0" w:space="0" w:color="auto"/>
            <w:right w:val="none" w:sz="0" w:space="0" w:color="auto"/>
          </w:divBdr>
        </w:div>
        <w:div w:id="1494642271">
          <w:marLeft w:val="480"/>
          <w:marRight w:val="0"/>
          <w:marTop w:val="0"/>
          <w:marBottom w:val="0"/>
          <w:divBdr>
            <w:top w:val="none" w:sz="0" w:space="0" w:color="auto"/>
            <w:left w:val="none" w:sz="0" w:space="0" w:color="auto"/>
            <w:bottom w:val="none" w:sz="0" w:space="0" w:color="auto"/>
            <w:right w:val="none" w:sz="0" w:space="0" w:color="auto"/>
          </w:divBdr>
        </w:div>
        <w:div w:id="1403259396">
          <w:marLeft w:val="480"/>
          <w:marRight w:val="0"/>
          <w:marTop w:val="0"/>
          <w:marBottom w:val="0"/>
          <w:divBdr>
            <w:top w:val="none" w:sz="0" w:space="0" w:color="auto"/>
            <w:left w:val="none" w:sz="0" w:space="0" w:color="auto"/>
            <w:bottom w:val="none" w:sz="0" w:space="0" w:color="auto"/>
            <w:right w:val="none" w:sz="0" w:space="0" w:color="auto"/>
          </w:divBdr>
        </w:div>
        <w:div w:id="1439830992">
          <w:marLeft w:val="480"/>
          <w:marRight w:val="0"/>
          <w:marTop w:val="0"/>
          <w:marBottom w:val="0"/>
          <w:divBdr>
            <w:top w:val="none" w:sz="0" w:space="0" w:color="auto"/>
            <w:left w:val="none" w:sz="0" w:space="0" w:color="auto"/>
            <w:bottom w:val="none" w:sz="0" w:space="0" w:color="auto"/>
            <w:right w:val="none" w:sz="0" w:space="0" w:color="auto"/>
          </w:divBdr>
        </w:div>
        <w:div w:id="360517282">
          <w:marLeft w:val="480"/>
          <w:marRight w:val="0"/>
          <w:marTop w:val="0"/>
          <w:marBottom w:val="0"/>
          <w:divBdr>
            <w:top w:val="none" w:sz="0" w:space="0" w:color="auto"/>
            <w:left w:val="none" w:sz="0" w:space="0" w:color="auto"/>
            <w:bottom w:val="none" w:sz="0" w:space="0" w:color="auto"/>
            <w:right w:val="none" w:sz="0" w:space="0" w:color="auto"/>
          </w:divBdr>
        </w:div>
        <w:div w:id="1491871381">
          <w:marLeft w:val="480"/>
          <w:marRight w:val="0"/>
          <w:marTop w:val="0"/>
          <w:marBottom w:val="0"/>
          <w:divBdr>
            <w:top w:val="none" w:sz="0" w:space="0" w:color="auto"/>
            <w:left w:val="none" w:sz="0" w:space="0" w:color="auto"/>
            <w:bottom w:val="none" w:sz="0" w:space="0" w:color="auto"/>
            <w:right w:val="none" w:sz="0" w:space="0" w:color="auto"/>
          </w:divBdr>
        </w:div>
        <w:div w:id="824585448">
          <w:marLeft w:val="480"/>
          <w:marRight w:val="0"/>
          <w:marTop w:val="0"/>
          <w:marBottom w:val="0"/>
          <w:divBdr>
            <w:top w:val="none" w:sz="0" w:space="0" w:color="auto"/>
            <w:left w:val="none" w:sz="0" w:space="0" w:color="auto"/>
            <w:bottom w:val="none" w:sz="0" w:space="0" w:color="auto"/>
            <w:right w:val="none" w:sz="0" w:space="0" w:color="auto"/>
          </w:divBdr>
        </w:div>
        <w:div w:id="1658607354">
          <w:marLeft w:val="480"/>
          <w:marRight w:val="0"/>
          <w:marTop w:val="0"/>
          <w:marBottom w:val="0"/>
          <w:divBdr>
            <w:top w:val="none" w:sz="0" w:space="0" w:color="auto"/>
            <w:left w:val="none" w:sz="0" w:space="0" w:color="auto"/>
            <w:bottom w:val="none" w:sz="0" w:space="0" w:color="auto"/>
            <w:right w:val="none" w:sz="0" w:space="0" w:color="auto"/>
          </w:divBdr>
        </w:div>
        <w:div w:id="1246694587">
          <w:marLeft w:val="480"/>
          <w:marRight w:val="0"/>
          <w:marTop w:val="0"/>
          <w:marBottom w:val="0"/>
          <w:divBdr>
            <w:top w:val="none" w:sz="0" w:space="0" w:color="auto"/>
            <w:left w:val="none" w:sz="0" w:space="0" w:color="auto"/>
            <w:bottom w:val="none" w:sz="0" w:space="0" w:color="auto"/>
            <w:right w:val="none" w:sz="0" w:space="0" w:color="auto"/>
          </w:divBdr>
        </w:div>
        <w:div w:id="1930574237">
          <w:marLeft w:val="480"/>
          <w:marRight w:val="0"/>
          <w:marTop w:val="0"/>
          <w:marBottom w:val="0"/>
          <w:divBdr>
            <w:top w:val="none" w:sz="0" w:space="0" w:color="auto"/>
            <w:left w:val="none" w:sz="0" w:space="0" w:color="auto"/>
            <w:bottom w:val="none" w:sz="0" w:space="0" w:color="auto"/>
            <w:right w:val="none" w:sz="0" w:space="0" w:color="auto"/>
          </w:divBdr>
        </w:div>
        <w:div w:id="1556428730">
          <w:marLeft w:val="480"/>
          <w:marRight w:val="0"/>
          <w:marTop w:val="0"/>
          <w:marBottom w:val="0"/>
          <w:divBdr>
            <w:top w:val="none" w:sz="0" w:space="0" w:color="auto"/>
            <w:left w:val="none" w:sz="0" w:space="0" w:color="auto"/>
            <w:bottom w:val="none" w:sz="0" w:space="0" w:color="auto"/>
            <w:right w:val="none" w:sz="0" w:space="0" w:color="auto"/>
          </w:divBdr>
        </w:div>
        <w:div w:id="1716002089">
          <w:marLeft w:val="480"/>
          <w:marRight w:val="0"/>
          <w:marTop w:val="0"/>
          <w:marBottom w:val="0"/>
          <w:divBdr>
            <w:top w:val="none" w:sz="0" w:space="0" w:color="auto"/>
            <w:left w:val="none" w:sz="0" w:space="0" w:color="auto"/>
            <w:bottom w:val="none" w:sz="0" w:space="0" w:color="auto"/>
            <w:right w:val="none" w:sz="0" w:space="0" w:color="auto"/>
          </w:divBdr>
        </w:div>
        <w:div w:id="1036538322">
          <w:marLeft w:val="480"/>
          <w:marRight w:val="0"/>
          <w:marTop w:val="0"/>
          <w:marBottom w:val="0"/>
          <w:divBdr>
            <w:top w:val="none" w:sz="0" w:space="0" w:color="auto"/>
            <w:left w:val="none" w:sz="0" w:space="0" w:color="auto"/>
            <w:bottom w:val="none" w:sz="0" w:space="0" w:color="auto"/>
            <w:right w:val="none" w:sz="0" w:space="0" w:color="auto"/>
          </w:divBdr>
        </w:div>
        <w:div w:id="203638559">
          <w:marLeft w:val="480"/>
          <w:marRight w:val="0"/>
          <w:marTop w:val="0"/>
          <w:marBottom w:val="0"/>
          <w:divBdr>
            <w:top w:val="none" w:sz="0" w:space="0" w:color="auto"/>
            <w:left w:val="none" w:sz="0" w:space="0" w:color="auto"/>
            <w:bottom w:val="none" w:sz="0" w:space="0" w:color="auto"/>
            <w:right w:val="none" w:sz="0" w:space="0" w:color="auto"/>
          </w:divBdr>
        </w:div>
        <w:div w:id="77945317">
          <w:marLeft w:val="480"/>
          <w:marRight w:val="0"/>
          <w:marTop w:val="0"/>
          <w:marBottom w:val="0"/>
          <w:divBdr>
            <w:top w:val="none" w:sz="0" w:space="0" w:color="auto"/>
            <w:left w:val="none" w:sz="0" w:space="0" w:color="auto"/>
            <w:bottom w:val="none" w:sz="0" w:space="0" w:color="auto"/>
            <w:right w:val="none" w:sz="0" w:space="0" w:color="auto"/>
          </w:divBdr>
        </w:div>
        <w:div w:id="1336767174">
          <w:marLeft w:val="480"/>
          <w:marRight w:val="0"/>
          <w:marTop w:val="0"/>
          <w:marBottom w:val="0"/>
          <w:divBdr>
            <w:top w:val="none" w:sz="0" w:space="0" w:color="auto"/>
            <w:left w:val="none" w:sz="0" w:space="0" w:color="auto"/>
            <w:bottom w:val="none" w:sz="0" w:space="0" w:color="auto"/>
            <w:right w:val="none" w:sz="0" w:space="0" w:color="auto"/>
          </w:divBdr>
        </w:div>
        <w:div w:id="1173296671">
          <w:marLeft w:val="480"/>
          <w:marRight w:val="0"/>
          <w:marTop w:val="0"/>
          <w:marBottom w:val="0"/>
          <w:divBdr>
            <w:top w:val="none" w:sz="0" w:space="0" w:color="auto"/>
            <w:left w:val="none" w:sz="0" w:space="0" w:color="auto"/>
            <w:bottom w:val="none" w:sz="0" w:space="0" w:color="auto"/>
            <w:right w:val="none" w:sz="0" w:space="0" w:color="auto"/>
          </w:divBdr>
        </w:div>
        <w:div w:id="1037969007">
          <w:marLeft w:val="480"/>
          <w:marRight w:val="0"/>
          <w:marTop w:val="0"/>
          <w:marBottom w:val="0"/>
          <w:divBdr>
            <w:top w:val="none" w:sz="0" w:space="0" w:color="auto"/>
            <w:left w:val="none" w:sz="0" w:space="0" w:color="auto"/>
            <w:bottom w:val="none" w:sz="0" w:space="0" w:color="auto"/>
            <w:right w:val="none" w:sz="0" w:space="0" w:color="auto"/>
          </w:divBdr>
        </w:div>
        <w:div w:id="135222562">
          <w:marLeft w:val="480"/>
          <w:marRight w:val="0"/>
          <w:marTop w:val="0"/>
          <w:marBottom w:val="0"/>
          <w:divBdr>
            <w:top w:val="none" w:sz="0" w:space="0" w:color="auto"/>
            <w:left w:val="none" w:sz="0" w:space="0" w:color="auto"/>
            <w:bottom w:val="none" w:sz="0" w:space="0" w:color="auto"/>
            <w:right w:val="none" w:sz="0" w:space="0" w:color="auto"/>
          </w:divBdr>
        </w:div>
        <w:div w:id="194005921">
          <w:marLeft w:val="480"/>
          <w:marRight w:val="0"/>
          <w:marTop w:val="0"/>
          <w:marBottom w:val="0"/>
          <w:divBdr>
            <w:top w:val="none" w:sz="0" w:space="0" w:color="auto"/>
            <w:left w:val="none" w:sz="0" w:space="0" w:color="auto"/>
            <w:bottom w:val="none" w:sz="0" w:space="0" w:color="auto"/>
            <w:right w:val="none" w:sz="0" w:space="0" w:color="auto"/>
          </w:divBdr>
        </w:div>
        <w:div w:id="1797486595">
          <w:marLeft w:val="0"/>
          <w:marRight w:val="0"/>
          <w:marTop w:val="0"/>
          <w:marBottom w:val="0"/>
          <w:divBdr>
            <w:top w:val="none" w:sz="0" w:space="0" w:color="auto"/>
            <w:left w:val="none" w:sz="0" w:space="0" w:color="auto"/>
            <w:bottom w:val="none" w:sz="0" w:space="0" w:color="auto"/>
            <w:right w:val="none" w:sz="0" w:space="0" w:color="auto"/>
          </w:divBdr>
        </w:div>
      </w:divsChild>
    </w:div>
    <w:div w:id="1102144230">
      <w:bodyDiv w:val="1"/>
      <w:marLeft w:val="0"/>
      <w:marRight w:val="0"/>
      <w:marTop w:val="0"/>
      <w:marBottom w:val="0"/>
      <w:divBdr>
        <w:top w:val="none" w:sz="0" w:space="0" w:color="auto"/>
        <w:left w:val="none" w:sz="0" w:space="0" w:color="auto"/>
        <w:bottom w:val="none" w:sz="0" w:space="0" w:color="auto"/>
        <w:right w:val="none" w:sz="0" w:space="0" w:color="auto"/>
      </w:divBdr>
    </w:div>
    <w:div w:id="1234663159">
      <w:bodyDiv w:val="1"/>
      <w:marLeft w:val="0"/>
      <w:marRight w:val="0"/>
      <w:marTop w:val="0"/>
      <w:marBottom w:val="0"/>
      <w:divBdr>
        <w:top w:val="none" w:sz="0" w:space="0" w:color="auto"/>
        <w:left w:val="none" w:sz="0" w:space="0" w:color="auto"/>
        <w:bottom w:val="none" w:sz="0" w:space="0" w:color="auto"/>
        <w:right w:val="none" w:sz="0" w:space="0" w:color="auto"/>
      </w:divBdr>
    </w:div>
    <w:div w:id="1327899099">
      <w:bodyDiv w:val="1"/>
      <w:marLeft w:val="0"/>
      <w:marRight w:val="0"/>
      <w:marTop w:val="0"/>
      <w:marBottom w:val="0"/>
      <w:divBdr>
        <w:top w:val="none" w:sz="0" w:space="0" w:color="auto"/>
        <w:left w:val="none" w:sz="0" w:space="0" w:color="auto"/>
        <w:bottom w:val="none" w:sz="0" w:space="0" w:color="auto"/>
        <w:right w:val="none" w:sz="0" w:space="0" w:color="auto"/>
      </w:divBdr>
    </w:div>
    <w:div w:id="1464730172">
      <w:bodyDiv w:val="1"/>
      <w:marLeft w:val="0"/>
      <w:marRight w:val="0"/>
      <w:marTop w:val="0"/>
      <w:marBottom w:val="0"/>
      <w:divBdr>
        <w:top w:val="none" w:sz="0" w:space="0" w:color="auto"/>
        <w:left w:val="none" w:sz="0" w:space="0" w:color="auto"/>
        <w:bottom w:val="none" w:sz="0" w:space="0" w:color="auto"/>
        <w:right w:val="none" w:sz="0" w:space="0" w:color="auto"/>
      </w:divBdr>
    </w:div>
    <w:div w:id="1619068381">
      <w:bodyDiv w:val="1"/>
      <w:marLeft w:val="0"/>
      <w:marRight w:val="0"/>
      <w:marTop w:val="0"/>
      <w:marBottom w:val="0"/>
      <w:divBdr>
        <w:top w:val="none" w:sz="0" w:space="0" w:color="auto"/>
        <w:left w:val="none" w:sz="0" w:space="0" w:color="auto"/>
        <w:bottom w:val="none" w:sz="0" w:space="0" w:color="auto"/>
        <w:right w:val="none" w:sz="0" w:space="0" w:color="auto"/>
      </w:divBdr>
    </w:div>
    <w:div w:id="1697341128">
      <w:bodyDiv w:val="1"/>
      <w:marLeft w:val="0"/>
      <w:marRight w:val="0"/>
      <w:marTop w:val="0"/>
      <w:marBottom w:val="0"/>
      <w:divBdr>
        <w:top w:val="none" w:sz="0" w:space="0" w:color="auto"/>
        <w:left w:val="none" w:sz="0" w:space="0" w:color="auto"/>
        <w:bottom w:val="none" w:sz="0" w:space="0" w:color="auto"/>
        <w:right w:val="none" w:sz="0" w:space="0" w:color="auto"/>
      </w:divBdr>
    </w:div>
    <w:div w:id="21113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showClassDetail('c37',1)" TargetMode="External"/><Relationship Id="rId21" Type="http://schemas.openxmlformats.org/officeDocument/2006/relationships/hyperlink" Target="https://github.com/USEPA/SWMM-EPANET_User_Interface/wiki/Getting-Started-as-a-Developer" TargetMode="External"/><Relationship Id="rId42" Type="http://schemas.openxmlformats.org/officeDocument/2006/relationships/header" Target="header18.xml"/><Relationship Id="rId63" Type="http://schemas.openxmlformats.org/officeDocument/2006/relationships/footer" Target="footer23.xml"/><Relationship Id="rId84" Type="http://schemas.openxmlformats.org/officeDocument/2006/relationships/hyperlink" Target="javascript:showClassDetail('c15',1)" TargetMode="External"/><Relationship Id="rId138" Type="http://schemas.openxmlformats.org/officeDocument/2006/relationships/footer" Target="footer26.xml"/><Relationship Id="rId107" Type="http://schemas.openxmlformats.org/officeDocument/2006/relationships/hyperlink" Target="javascript:showClassDetail('c32',2)" TargetMode="External"/><Relationship Id="rId11" Type="http://schemas.openxmlformats.org/officeDocument/2006/relationships/footer" Target="footer1.xml"/><Relationship Id="rId32" Type="http://schemas.openxmlformats.org/officeDocument/2006/relationships/header" Target="header12.xml"/><Relationship Id="rId53" Type="http://schemas.openxmlformats.org/officeDocument/2006/relationships/header" Target="header23.xml"/><Relationship Id="rId74" Type="http://schemas.openxmlformats.org/officeDocument/2006/relationships/hyperlink" Target="javascript:showClassDetail('c5',2)" TargetMode="External"/><Relationship Id="rId128" Type="http://schemas.openxmlformats.org/officeDocument/2006/relationships/hyperlink" Target="javascript:showClassDetail('c44',2)" TargetMode="External"/><Relationship Id="rId149" Type="http://schemas.openxmlformats.org/officeDocument/2006/relationships/header" Target="header37.xml"/><Relationship Id="rId5" Type="http://schemas.openxmlformats.org/officeDocument/2006/relationships/webSettings" Target="webSettings.xml"/><Relationship Id="rId95" Type="http://schemas.openxmlformats.org/officeDocument/2006/relationships/hyperlink" Target="javascript:showClassDetail('c22',11)" TargetMode="External"/><Relationship Id="rId22" Type="http://schemas.openxmlformats.org/officeDocument/2006/relationships/header" Target="header6.xml"/><Relationship Id="rId27" Type="http://schemas.openxmlformats.org/officeDocument/2006/relationships/header" Target="header9.xml"/><Relationship Id="rId43" Type="http://schemas.openxmlformats.org/officeDocument/2006/relationships/footer" Target="footer14.xml"/><Relationship Id="rId48" Type="http://schemas.openxmlformats.org/officeDocument/2006/relationships/footer" Target="footer16.xml"/><Relationship Id="rId64" Type="http://schemas.openxmlformats.org/officeDocument/2006/relationships/header" Target="header29.xml"/><Relationship Id="rId69" Type="http://schemas.openxmlformats.org/officeDocument/2006/relationships/hyperlink" Target="javascript:showClassDetail('c1',5)" TargetMode="External"/><Relationship Id="rId113" Type="http://schemas.openxmlformats.org/officeDocument/2006/relationships/hyperlink" Target="javascript:showClassDetail('c35',3)" TargetMode="External"/><Relationship Id="rId118" Type="http://schemas.openxmlformats.org/officeDocument/2006/relationships/hyperlink" Target="javascript:showTestDetail('div_pt37.1')" TargetMode="External"/><Relationship Id="rId134" Type="http://schemas.openxmlformats.org/officeDocument/2006/relationships/hyperlink" Target="javascript:showClassDetail('c49',3)" TargetMode="External"/><Relationship Id="rId139" Type="http://schemas.openxmlformats.org/officeDocument/2006/relationships/header" Target="header32.xml"/><Relationship Id="rId80" Type="http://schemas.openxmlformats.org/officeDocument/2006/relationships/hyperlink" Target="javascript:showClassDetail('c11',1)" TargetMode="External"/><Relationship Id="rId85" Type="http://schemas.openxmlformats.org/officeDocument/2006/relationships/hyperlink" Target="javascript:showClassDetail('c16',6)" TargetMode="External"/><Relationship Id="rId150" Type="http://schemas.openxmlformats.org/officeDocument/2006/relationships/footer" Target="footer32.xml"/><Relationship Id="rId155" Type="http://schemas.openxmlformats.org/officeDocument/2006/relationships/theme" Target="theme/theme1.xml"/><Relationship Id="rId12" Type="http://schemas.openxmlformats.org/officeDocument/2006/relationships/footer" Target="footer2.xml"/><Relationship Id="rId17" Type="http://schemas.openxmlformats.org/officeDocument/2006/relationships/header" Target="header4.xml"/><Relationship Id="rId33" Type="http://schemas.openxmlformats.org/officeDocument/2006/relationships/footer" Target="footer10.xml"/><Relationship Id="rId38" Type="http://schemas.openxmlformats.org/officeDocument/2006/relationships/footer" Target="footer12.xml"/><Relationship Id="rId59" Type="http://schemas.openxmlformats.org/officeDocument/2006/relationships/header" Target="header26.xml"/><Relationship Id="rId103" Type="http://schemas.openxmlformats.org/officeDocument/2006/relationships/hyperlink" Target="javascript:showTestDetail('div_ft29.2')" TargetMode="External"/><Relationship Id="rId108" Type="http://schemas.openxmlformats.org/officeDocument/2006/relationships/hyperlink" Target="javascript:showTestDetail('div_ft32.1')" TargetMode="External"/><Relationship Id="rId124" Type="http://schemas.openxmlformats.org/officeDocument/2006/relationships/hyperlink" Target="javascript:showClassDetail('c41',3)" TargetMode="External"/><Relationship Id="rId129" Type="http://schemas.openxmlformats.org/officeDocument/2006/relationships/hyperlink" Target="javascript:showClassDetail('c45',3)" TargetMode="External"/><Relationship Id="rId54" Type="http://schemas.openxmlformats.org/officeDocument/2006/relationships/footer" Target="footer19.xml"/><Relationship Id="rId70" Type="http://schemas.openxmlformats.org/officeDocument/2006/relationships/hyperlink" Target="javascript:showClassDetail('c2',2)" TargetMode="External"/><Relationship Id="rId75" Type="http://schemas.openxmlformats.org/officeDocument/2006/relationships/hyperlink" Target="javascript:showClassDetail('c6',2)" TargetMode="External"/><Relationship Id="rId91" Type="http://schemas.openxmlformats.org/officeDocument/2006/relationships/hyperlink" Target="javascript:showTestDetail('div_ft21.6')" TargetMode="External"/><Relationship Id="rId96" Type="http://schemas.openxmlformats.org/officeDocument/2006/relationships/hyperlink" Target="javascript:showClassDetail('c23',4)" TargetMode="External"/><Relationship Id="rId140" Type="http://schemas.openxmlformats.org/officeDocument/2006/relationships/footer" Target="footer27.xml"/><Relationship Id="rId145" Type="http://schemas.openxmlformats.org/officeDocument/2006/relationships/header" Target="header35.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7.xml"/><Relationship Id="rId28" Type="http://schemas.openxmlformats.org/officeDocument/2006/relationships/footer" Target="footer8.xml"/><Relationship Id="rId49" Type="http://schemas.openxmlformats.org/officeDocument/2006/relationships/header" Target="header21.xml"/><Relationship Id="rId114" Type="http://schemas.openxmlformats.org/officeDocument/2006/relationships/hyperlink" Target="javascript:showTestDetail('div_ft35.2')" TargetMode="External"/><Relationship Id="rId119" Type="http://schemas.openxmlformats.org/officeDocument/2006/relationships/hyperlink" Target="javascript:showClassDetail('c38',5)" TargetMode="External"/><Relationship Id="rId44" Type="http://schemas.openxmlformats.org/officeDocument/2006/relationships/image" Target="media/image2.png"/><Relationship Id="rId60" Type="http://schemas.openxmlformats.org/officeDocument/2006/relationships/footer" Target="footer22.xml"/><Relationship Id="rId65" Type="http://schemas.openxmlformats.org/officeDocument/2006/relationships/footer" Target="footer24.xml"/><Relationship Id="rId81" Type="http://schemas.openxmlformats.org/officeDocument/2006/relationships/hyperlink" Target="javascript:showClassDetail('c12',1)" TargetMode="External"/><Relationship Id="rId86" Type="http://schemas.openxmlformats.org/officeDocument/2006/relationships/hyperlink" Target="javascript:showClassDetail('c17',2)" TargetMode="External"/><Relationship Id="rId130" Type="http://schemas.openxmlformats.org/officeDocument/2006/relationships/hyperlink" Target="javascript:showClassDetail('c46',6)" TargetMode="External"/><Relationship Id="rId135" Type="http://schemas.openxmlformats.org/officeDocument/2006/relationships/header" Target="header30.xml"/><Relationship Id="rId151" Type="http://schemas.openxmlformats.org/officeDocument/2006/relationships/header" Target="header38.xml"/><Relationship Id="rId13" Type="http://schemas.openxmlformats.org/officeDocument/2006/relationships/header" Target="header1.xml"/><Relationship Id="rId18" Type="http://schemas.openxmlformats.org/officeDocument/2006/relationships/footer" Target="footer4.xml"/><Relationship Id="rId39" Type="http://schemas.openxmlformats.org/officeDocument/2006/relationships/header" Target="header16.xml"/><Relationship Id="rId109" Type="http://schemas.openxmlformats.org/officeDocument/2006/relationships/hyperlink" Target="javascript:showTestDetail('div_ft32.2')" TargetMode="External"/><Relationship Id="rId34" Type="http://schemas.openxmlformats.org/officeDocument/2006/relationships/header" Target="header13.xml"/><Relationship Id="rId50" Type="http://schemas.openxmlformats.org/officeDocument/2006/relationships/footer" Target="footer17.xml"/><Relationship Id="rId55" Type="http://schemas.openxmlformats.org/officeDocument/2006/relationships/header" Target="header24.xml"/><Relationship Id="rId76" Type="http://schemas.openxmlformats.org/officeDocument/2006/relationships/hyperlink" Target="javascript:showClassDetail('c7',1)" TargetMode="External"/><Relationship Id="rId97" Type="http://schemas.openxmlformats.org/officeDocument/2006/relationships/hyperlink" Target="javascript:showClassDetail('c24',2)" TargetMode="External"/><Relationship Id="rId104" Type="http://schemas.openxmlformats.org/officeDocument/2006/relationships/hyperlink" Target="javascript:showClassDetail('c30',2)" TargetMode="External"/><Relationship Id="rId120" Type="http://schemas.openxmlformats.org/officeDocument/2006/relationships/hyperlink" Target="javascript:showTestDetail('div_ft38.4')" TargetMode="External"/><Relationship Id="rId125" Type="http://schemas.openxmlformats.org/officeDocument/2006/relationships/hyperlink" Target="javascript:showClassDetail('c42',2)" TargetMode="External"/><Relationship Id="rId141" Type="http://schemas.openxmlformats.org/officeDocument/2006/relationships/header" Target="header33.xml"/><Relationship Id="rId146" Type="http://schemas.openxmlformats.org/officeDocument/2006/relationships/footer" Target="footer30.xml"/><Relationship Id="rId7" Type="http://schemas.openxmlformats.org/officeDocument/2006/relationships/endnotes" Target="endnotes.xml"/><Relationship Id="rId71" Type="http://schemas.openxmlformats.org/officeDocument/2006/relationships/hyperlink" Target="javascript:showClassDetail('c3',3)" TargetMode="External"/><Relationship Id="rId92" Type="http://schemas.openxmlformats.org/officeDocument/2006/relationships/hyperlink" Target="javascript:showTestDetail('div_ft21.7')" TargetMode="External"/><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footer" Target="footer6.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hyperlink" Target="javascript:showCase(0)" TargetMode="External"/><Relationship Id="rId87" Type="http://schemas.openxmlformats.org/officeDocument/2006/relationships/hyperlink" Target="javascript:showClassDetail('c18',1)" TargetMode="External"/><Relationship Id="rId110" Type="http://schemas.openxmlformats.org/officeDocument/2006/relationships/hyperlink" Target="javascript:showClassDetail('c33',2)" TargetMode="External"/><Relationship Id="rId115" Type="http://schemas.openxmlformats.org/officeDocument/2006/relationships/hyperlink" Target="javascript:showTestDetail('div_ft35.3')" TargetMode="External"/><Relationship Id="rId131" Type="http://schemas.openxmlformats.org/officeDocument/2006/relationships/hyperlink" Target="javascript:showClassDetail('c47',4)" TargetMode="External"/><Relationship Id="rId136" Type="http://schemas.openxmlformats.org/officeDocument/2006/relationships/footer" Target="footer25.xml"/><Relationship Id="rId61" Type="http://schemas.openxmlformats.org/officeDocument/2006/relationships/header" Target="header27.xml"/><Relationship Id="rId82" Type="http://schemas.openxmlformats.org/officeDocument/2006/relationships/hyperlink" Target="javascript:showClassDetail('c13',2)" TargetMode="External"/><Relationship Id="rId152" Type="http://schemas.openxmlformats.org/officeDocument/2006/relationships/footer" Target="footer33.xml"/><Relationship Id="rId19" Type="http://schemas.openxmlformats.org/officeDocument/2006/relationships/header" Target="header5.xml"/><Relationship Id="rId14" Type="http://schemas.openxmlformats.org/officeDocument/2006/relationships/header" Target="header2.xml"/><Relationship Id="rId30" Type="http://schemas.openxmlformats.org/officeDocument/2006/relationships/footer" Target="footer9.xml"/><Relationship Id="rId35" Type="http://schemas.openxmlformats.org/officeDocument/2006/relationships/header" Target="header14.xml"/><Relationship Id="rId56" Type="http://schemas.openxmlformats.org/officeDocument/2006/relationships/footer" Target="footer20.xml"/><Relationship Id="rId77" Type="http://schemas.openxmlformats.org/officeDocument/2006/relationships/hyperlink" Target="javascript:showClassDetail('c8',1)" TargetMode="External"/><Relationship Id="rId100" Type="http://schemas.openxmlformats.org/officeDocument/2006/relationships/hyperlink" Target="javascript:showClassDetail('c27',4)" TargetMode="External"/><Relationship Id="rId105" Type="http://schemas.openxmlformats.org/officeDocument/2006/relationships/hyperlink" Target="javascript:showClassDetail('c31',3)" TargetMode="External"/><Relationship Id="rId126" Type="http://schemas.openxmlformats.org/officeDocument/2006/relationships/hyperlink" Target="javascript:showTestDetail('div_ft42.2')" TargetMode="External"/><Relationship Id="rId147" Type="http://schemas.openxmlformats.org/officeDocument/2006/relationships/header" Target="header36.xml"/><Relationship Id="rId8" Type="http://schemas.openxmlformats.org/officeDocument/2006/relationships/image" Target="media/image1.png"/><Relationship Id="rId51" Type="http://schemas.openxmlformats.org/officeDocument/2006/relationships/header" Target="header22.xml"/><Relationship Id="rId72" Type="http://schemas.openxmlformats.org/officeDocument/2006/relationships/hyperlink" Target="javascript:showTestDetail('div_pt3.3')" TargetMode="External"/><Relationship Id="rId93" Type="http://schemas.openxmlformats.org/officeDocument/2006/relationships/hyperlink" Target="javascript:showTestDetail('div_ft21.8')" TargetMode="External"/><Relationship Id="rId98" Type="http://schemas.openxmlformats.org/officeDocument/2006/relationships/hyperlink" Target="javascript:showClassDetail('c25',3)" TargetMode="External"/><Relationship Id="rId121" Type="http://schemas.openxmlformats.org/officeDocument/2006/relationships/hyperlink" Target="javascript:showTestDetail('div_ft38.5')" TargetMode="External"/><Relationship Id="rId142" Type="http://schemas.openxmlformats.org/officeDocument/2006/relationships/footer" Target="footer28.xml"/><Relationship Id="rId3" Type="http://schemas.openxmlformats.org/officeDocument/2006/relationships/styles" Target="styles.xml"/><Relationship Id="rId25" Type="http://schemas.openxmlformats.org/officeDocument/2006/relationships/header" Target="header8.xml"/><Relationship Id="rId46" Type="http://schemas.openxmlformats.org/officeDocument/2006/relationships/footer" Target="footer15.xml"/><Relationship Id="rId67" Type="http://schemas.openxmlformats.org/officeDocument/2006/relationships/hyperlink" Target="javascript:showCase(1)" TargetMode="External"/><Relationship Id="rId116" Type="http://schemas.openxmlformats.org/officeDocument/2006/relationships/hyperlink" Target="javascript:showClassDetail('c36',3)" TargetMode="External"/><Relationship Id="rId137" Type="http://schemas.openxmlformats.org/officeDocument/2006/relationships/header" Target="header31.xml"/><Relationship Id="rId20" Type="http://schemas.openxmlformats.org/officeDocument/2006/relationships/footer" Target="footer5.xml"/><Relationship Id="rId41" Type="http://schemas.openxmlformats.org/officeDocument/2006/relationships/footer" Target="footer13.xml"/><Relationship Id="rId62" Type="http://schemas.openxmlformats.org/officeDocument/2006/relationships/header" Target="header28.xml"/><Relationship Id="rId83" Type="http://schemas.openxmlformats.org/officeDocument/2006/relationships/hyperlink" Target="javascript:showClassDetail('c14',1)" TargetMode="External"/><Relationship Id="rId88" Type="http://schemas.openxmlformats.org/officeDocument/2006/relationships/hyperlink" Target="javascript:showClassDetail('c19',1)" TargetMode="External"/><Relationship Id="rId111" Type="http://schemas.openxmlformats.org/officeDocument/2006/relationships/hyperlink" Target="javascript:showClassDetail('c34',7)" TargetMode="External"/><Relationship Id="rId132" Type="http://schemas.openxmlformats.org/officeDocument/2006/relationships/hyperlink" Target="javascript:showTestDetail('div_ft47.4')" TargetMode="External"/><Relationship Id="rId153" Type="http://schemas.openxmlformats.org/officeDocument/2006/relationships/fontTable" Target="fontTable.xml"/><Relationship Id="rId15" Type="http://schemas.openxmlformats.org/officeDocument/2006/relationships/header" Target="header3.xml"/><Relationship Id="rId36" Type="http://schemas.openxmlformats.org/officeDocument/2006/relationships/footer" Target="footer11.xml"/><Relationship Id="rId57" Type="http://schemas.openxmlformats.org/officeDocument/2006/relationships/header" Target="header25.xml"/><Relationship Id="rId106" Type="http://schemas.openxmlformats.org/officeDocument/2006/relationships/hyperlink" Target="javascript:showTestDetail('div_ft31.1')" TargetMode="External"/><Relationship Id="rId127" Type="http://schemas.openxmlformats.org/officeDocument/2006/relationships/hyperlink" Target="javascript:showClassDetail('c43',2)" TargetMode="External"/><Relationship Id="rId10" Type="http://schemas.openxmlformats.org/officeDocument/2006/relationships/hyperlink" Target="x-apple-data-detectors://2/0" TargetMode="External"/><Relationship Id="rId31" Type="http://schemas.openxmlformats.org/officeDocument/2006/relationships/header" Target="header11.xml"/><Relationship Id="rId52" Type="http://schemas.openxmlformats.org/officeDocument/2006/relationships/footer" Target="footer18.xml"/><Relationship Id="rId73" Type="http://schemas.openxmlformats.org/officeDocument/2006/relationships/hyperlink" Target="javascript:showClassDetail('c4',3)" TargetMode="External"/><Relationship Id="rId78" Type="http://schemas.openxmlformats.org/officeDocument/2006/relationships/hyperlink" Target="javascript:showClassDetail('c9',2)" TargetMode="External"/><Relationship Id="rId94" Type="http://schemas.openxmlformats.org/officeDocument/2006/relationships/hyperlink" Target="javascript:showTestDetail('div_ft21.9')" TargetMode="External"/><Relationship Id="rId99" Type="http://schemas.openxmlformats.org/officeDocument/2006/relationships/hyperlink" Target="javascript:showClassDetail('c26',3)" TargetMode="External"/><Relationship Id="rId101" Type="http://schemas.openxmlformats.org/officeDocument/2006/relationships/hyperlink" Target="javascript:showClassDetail('c28',6)" TargetMode="External"/><Relationship Id="rId122" Type="http://schemas.openxmlformats.org/officeDocument/2006/relationships/hyperlink" Target="javascript:showClassDetail('c39',4)" TargetMode="External"/><Relationship Id="rId143" Type="http://schemas.openxmlformats.org/officeDocument/2006/relationships/header" Target="header34.xml"/><Relationship Id="rId148" Type="http://schemas.openxmlformats.org/officeDocument/2006/relationships/footer" Target="footer31.xml"/><Relationship Id="rId4" Type="http://schemas.openxmlformats.org/officeDocument/2006/relationships/settings" Target="settings.xml"/><Relationship Id="rId9" Type="http://schemas.openxmlformats.org/officeDocument/2006/relationships/hyperlink" Target="x-apple-data-detectors://2/0" TargetMode="External"/><Relationship Id="rId26" Type="http://schemas.openxmlformats.org/officeDocument/2006/relationships/footer" Target="footer7.xml"/><Relationship Id="rId47" Type="http://schemas.openxmlformats.org/officeDocument/2006/relationships/header" Target="header20.xml"/><Relationship Id="rId68" Type="http://schemas.openxmlformats.org/officeDocument/2006/relationships/hyperlink" Target="javascript:showCase(2)" TargetMode="External"/><Relationship Id="rId89" Type="http://schemas.openxmlformats.org/officeDocument/2006/relationships/hyperlink" Target="javascript:showClassDetail('c20',1)" TargetMode="External"/><Relationship Id="rId112" Type="http://schemas.openxmlformats.org/officeDocument/2006/relationships/hyperlink" Target="javascript:showTestDetail('div_ft34.5')" TargetMode="External"/><Relationship Id="rId133" Type="http://schemas.openxmlformats.org/officeDocument/2006/relationships/hyperlink" Target="javascript:showClassDetail('c48',6)" TargetMode="External"/><Relationship Id="rId154" Type="http://schemas.microsoft.com/office/2011/relationships/people" Target="people.xml"/><Relationship Id="rId16" Type="http://schemas.openxmlformats.org/officeDocument/2006/relationships/footer" Target="footer3.xml"/><Relationship Id="rId37" Type="http://schemas.openxmlformats.org/officeDocument/2006/relationships/header" Target="header15.xml"/><Relationship Id="rId58" Type="http://schemas.openxmlformats.org/officeDocument/2006/relationships/footer" Target="footer21.xml"/><Relationship Id="rId79" Type="http://schemas.openxmlformats.org/officeDocument/2006/relationships/hyperlink" Target="javascript:showClassDetail('c10',2)" TargetMode="External"/><Relationship Id="rId102" Type="http://schemas.openxmlformats.org/officeDocument/2006/relationships/hyperlink" Target="javascript:showClassDetail('c29',2)" TargetMode="External"/><Relationship Id="rId123" Type="http://schemas.openxmlformats.org/officeDocument/2006/relationships/hyperlink" Target="javascript:showClassDetail('c40',2)" TargetMode="External"/><Relationship Id="rId144" Type="http://schemas.openxmlformats.org/officeDocument/2006/relationships/footer" Target="footer29.xml"/><Relationship Id="rId90" Type="http://schemas.openxmlformats.org/officeDocument/2006/relationships/hyperlink" Target="javascript:showClassDetail('c2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36FD8D-6DA5-4443-824C-8D105C3E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56</Pages>
  <Words>9677</Words>
  <Characters>55160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Delisting Risk Assessment Software Version 4.0 Feasibility Project</vt:lpstr>
    </vt:vector>
  </TitlesOfParts>
  <Company>Microsoft</Company>
  <LinksUpToDate>false</LinksUpToDate>
  <CharactersWithSpaces>64708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Delisting Risk Assessment Software Version 4.0 Feasibility Project</dc:title>
  <dc:creator>dua guvanasen</dc:creator>
  <cp:lastModifiedBy>Paul Duda</cp:lastModifiedBy>
  <cp:revision>11</cp:revision>
  <cp:lastPrinted>2015-02-27T14:30:00Z</cp:lastPrinted>
  <dcterms:created xsi:type="dcterms:W3CDTF">2016-06-10T18:46:00Z</dcterms:created>
  <dcterms:modified xsi:type="dcterms:W3CDTF">2016-06-13T18:33:00Z</dcterms:modified>
</cp:coreProperties>
</file>